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22D45" w14:textId="77777777" w:rsidR="00636C7C" w:rsidRDefault="00636C7C" w:rsidP="004D593D">
      <w:pPr>
        <w:jc w:val="center"/>
        <w:rPr>
          <w:b/>
          <w:bCs/>
          <w:sz w:val="28"/>
          <w:szCs w:val="28"/>
          <w:u w:val="single"/>
        </w:rPr>
      </w:pPr>
      <w:r>
        <w:rPr>
          <w:b/>
          <w:bCs/>
          <w:sz w:val="28"/>
          <w:szCs w:val="28"/>
          <w:u w:val="single"/>
        </w:rPr>
        <w:t>Intune with Cloud Attach</w:t>
      </w:r>
    </w:p>
    <w:p w14:paraId="65C54568" w14:textId="1817048F" w:rsidR="004D593D" w:rsidRPr="002D1B04" w:rsidRDefault="00636C7C" w:rsidP="004D593D">
      <w:pPr>
        <w:jc w:val="center"/>
        <w:rPr>
          <w:b/>
          <w:bCs/>
          <w:sz w:val="28"/>
          <w:szCs w:val="28"/>
          <w:u w:val="single"/>
        </w:rPr>
      </w:pPr>
      <w:r>
        <w:rPr>
          <w:b/>
          <w:bCs/>
          <w:sz w:val="28"/>
          <w:szCs w:val="28"/>
          <w:u w:val="single"/>
        </w:rPr>
        <w:t>Architecture and Deployment</w:t>
      </w:r>
    </w:p>
    <w:p w14:paraId="5C04A350" w14:textId="77777777" w:rsidR="004D593D" w:rsidRPr="002D1B04" w:rsidRDefault="004D593D" w:rsidP="004D593D">
      <w:pPr>
        <w:jc w:val="center"/>
        <w:rPr>
          <w:sz w:val="28"/>
          <w:szCs w:val="28"/>
          <w:u w:val="single"/>
        </w:rPr>
      </w:pPr>
    </w:p>
    <w:p w14:paraId="38FA098E" w14:textId="77777777" w:rsidR="004D593D" w:rsidRPr="002D1B04" w:rsidRDefault="004D593D" w:rsidP="004D593D">
      <w:pPr>
        <w:jc w:val="center"/>
        <w:rPr>
          <w:sz w:val="28"/>
          <w:szCs w:val="28"/>
          <w:u w:val="single"/>
        </w:rPr>
      </w:pPr>
    </w:p>
    <w:p w14:paraId="6B4D7017" w14:textId="77777777" w:rsidR="004D593D" w:rsidRPr="002D1B04" w:rsidRDefault="004D593D" w:rsidP="004D593D">
      <w:pPr>
        <w:jc w:val="center"/>
        <w:rPr>
          <w:sz w:val="28"/>
          <w:szCs w:val="28"/>
          <w:u w:val="single"/>
        </w:rPr>
      </w:pPr>
    </w:p>
    <w:p w14:paraId="14D20497" w14:textId="77777777" w:rsidR="004D593D" w:rsidRPr="002D1B04" w:rsidRDefault="004D593D" w:rsidP="004D593D">
      <w:pPr>
        <w:jc w:val="center"/>
        <w:rPr>
          <w:sz w:val="28"/>
          <w:szCs w:val="28"/>
          <w:u w:val="single"/>
        </w:rPr>
      </w:pPr>
    </w:p>
    <w:p w14:paraId="5806CD6D" w14:textId="77777777" w:rsidR="004D593D" w:rsidRDefault="004D593D" w:rsidP="004D593D">
      <w:pPr>
        <w:jc w:val="center"/>
        <w:rPr>
          <w:sz w:val="28"/>
          <w:szCs w:val="28"/>
          <w:u w:val="single"/>
        </w:rPr>
      </w:pPr>
    </w:p>
    <w:p w14:paraId="1803ADC2" w14:textId="77777777" w:rsidR="004D593D" w:rsidRDefault="004D593D" w:rsidP="004D593D">
      <w:pPr>
        <w:jc w:val="center"/>
        <w:rPr>
          <w:sz w:val="28"/>
          <w:szCs w:val="28"/>
          <w:u w:val="single"/>
        </w:rPr>
      </w:pPr>
    </w:p>
    <w:p w14:paraId="602DB92D" w14:textId="77777777" w:rsidR="004D593D" w:rsidRDefault="004D593D" w:rsidP="004D593D">
      <w:pPr>
        <w:jc w:val="center"/>
        <w:rPr>
          <w:sz w:val="28"/>
          <w:szCs w:val="28"/>
          <w:u w:val="single"/>
        </w:rPr>
      </w:pPr>
    </w:p>
    <w:p w14:paraId="5525DB0C" w14:textId="77777777" w:rsidR="004D593D" w:rsidRPr="002D1B04" w:rsidRDefault="004D593D" w:rsidP="004D593D">
      <w:pPr>
        <w:jc w:val="center"/>
        <w:rPr>
          <w:sz w:val="28"/>
          <w:szCs w:val="28"/>
          <w:u w:val="single"/>
        </w:rPr>
      </w:pPr>
    </w:p>
    <w:p w14:paraId="28514430" w14:textId="77777777" w:rsidR="004D593D" w:rsidRPr="002D1B04" w:rsidRDefault="004D593D" w:rsidP="004D593D">
      <w:pPr>
        <w:jc w:val="center"/>
        <w:rPr>
          <w:sz w:val="28"/>
          <w:szCs w:val="28"/>
          <w:u w:val="single"/>
        </w:rPr>
      </w:pPr>
    </w:p>
    <w:p w14:paraId="50B19D55" w14:textId="77777777" w:rsidR="004D593D" w:rsidRPr="002D1B04" w:rsidRDefault="004D593D" w:rsidP="004D593D">
      <w:pPr>
        <w:jc w:val="center"/>
        <w:rPr>
          <w:sz w:val="28"/>
          <w:szCs w:val="28"/>
          <w:u w:val="single"/>
        </w:rPr>
      </w:pPr>
    </w:p>
    <w:p w14:paraId="48EDB30D" w14:textId="77777777" w:rsidR="004D593D" w:rsidRDefault="004D593D" w:rsidP="004D593D">
      <w:pPr>
        <w:jc w:val="center"/>
        <w:rPr>
          <w:i/>
          <w:iCs/>
          <w:sz w:val="24"/>
          <w:szCs w:val="24"/>
          <w:u w:val="single"/>
        </w:rPr>
      </w:pPr>
      <w:r w:rsidRPr="008B2C47">
        <w:rPr>
          <w:i/>
          <w:iCs/>
          <w:sz w:val="24"/>
          <w:szCs w:val="24"/>
          <w:u w:val="single"/>
        </w:rPr>
        <w:t>PLACEHOLDER FOR COVER PAGE</w:t>
      </w:r>
    </w:p>
    <w:p w14:paraId="309E4FF1" w14:textId="7E35C0AF" w:rsidR="00E87799" w:rsidRDefault="00E87799" w:rsidP="004D593D"/>
    <w:p w14:paraId="6A9A91D6" w14:textId="77777777" w:rsidR="00636C7C" w:rsidRDefault="00636C7C" w:rsidP="004D593D"/>
    <w:p w14:paraId="2A231FBA" w14:textId="77777777" w:rsidR="00636C7C" w:rsidRDefault="00636C7C" w:rsidP="004D593D"/>
    <w:p w14:paraId="2586FFD7" w14:textId="77777777" w:rsidR="00636C7C" w:rsidRDefault="00636C7C" w:rsidP="004D593D"/>
    <w:p w14:paraId="0ADF160B" w14:textId="77777777" w:rsidR="00636C7C" w:rsidRDefault="00636C7C" w:rsidP="004D593D"/>
    <w:p w14:paraId="34C3E7B8" w14:textId="77777777" w:rsidR="00636C7C" w:rsidRDefault="00636C7C" w:rsidP="004D593D"/>
    <w:p w14:paraId="603CB1A0" w14:textId="77777777" w:rsidR="00636C7C" w:rsidRDefault="00636C7C" w:rsidP="004D593D"/>
    <w:p w14:paraId="5EC2182C" w14:textId="77777777" w:rsidR="00636C7C" w:rsidRDefault="00636C7C" w:rsidP="004D593D"/>
    <w:p w14:paraId="7235A63F" w14:textId="77777777" w:rsidR="00636C7C" w:rsidRDefault="00636C7C" w:rsidP="004D593D"/>
    <w:p w14:paraId="6803EE9A" w14:textId="77777777" w:rsidR="00636C7C" w:rsidRDefault="00636C7C" w:rsidP="004D593D"/>
    <w:p w14:paraId="727F2D2D" w14:textId="77777777" w:rsidR="00636C7C" w:rsidRDefault="00636C7C" w:rsidP="004D593D"/>
    <w:p w14:paraId="3C67500A" w14:textId="77777777" w:rsidR="00636C7C" w:rsidRDefault="00636C7C" w:rsidP="004D593D"/>
    <w:p w14:paraId="73153FFF" w14:textId="77777777" w:rsidR="00636C7C" w:rsidRDefault="00636C7C" w:rsidP="004D593D"/>
    <w:p w14:paraId="23A0F768" w14:textId="77777777" w:rsidR="00636C7C" w:rsidRDefault="00636C7C" w:rsidP="004D593D"/>
    <w:p w14:paraId="679D19EC" w14:textId="77777777" w:rsidR="00DE105C" w:rsidRDefault="00DE105C" w:rsidP="00DE105C">
      <w:pPr>
        <w:jc w:val="center"/>
        <w:rPr>
          <w:i/>
          <w:iCs/>
          <w:sz w:val="24"/>
          <w:szCs w:val="24"/>
          <w:u w:val="single"/>
        </w:rPr>
      </w:pPr>
      <w:r w:rsidRPr="008B2C47">
        <w:rPr>
          <w:i/>
          <w:iCs/>
          <w:sz w:val="24"/>
          <w:szCs w:val="24"/>
          <w:u w:val="single"/>
        </w:rPr>
        <w:lastRenderedPageBreak/>
        <w:t xml:space="preserve">PLACEHOLDER FOR </w:t>
      </w:r>
      <w:r>
        <w:rPr>
          <w:i/>
          <w:iCs/>
          <w:sz w:val="24"/>
          <w:szCs w:val="24"/>
          <w:u w:val="single"/>
        </w:rPr>
        <w:t>CONTENTS PAGE</w:t>
      </w:r>
    </w:p>
    <w:p w14:paraId="10F85D36" w14:textId="77777777" w:rsidR="00DE105C" w:rsidRDefault="00DE105C" w:rsidP="00DE105C">
      <w:pPr>
        <w:jc w:val="both"/>
      </w:pPr>
    </w:p>
    <w:p w14:paraId="52DBAAC7" w14:textId="77777777" w:rsidR="00DE105C" w:rsidRDefault="00DE105C" w:rsidP="00DE105C">
      <w:pPr>
        <w:jc w:val="both"/>
      </w:pPr>
    </w:p>
    <w:p w14:paraId="61932ED2" w14:textId="77777777" w:rsidR="00DE105C" w:rsidRDefault="00DE105C" w:rsidP="00DE105C">
      <w:pPr>
        <w:jc w:val="both"/>
      </w:pPr>
    </w:p>
    <w:p w14:paraId="231C985E" w14:textId="77777777" w:rsidR="00DE105C" w:rsidRDefault="00DE105C" w:rsidP="00DE105C">
      <w:pPr>
        <w:jc w:val="both"/>
      </w:pPr>
      <w:r>
        <w:t>Topics to be covered in this document.</w:t>
      </w:r>
    </w:p>
    <w:p w14:paraId="1B0E0706" w14:textId="77777777" w:rsidR="00DE105C" w:rsidRDefault="00DE105C" w:rsidP="00DE105C">
      <w:pPr>
        <w:jc w:val="both"/>
      </w:pPr>
    </w:p>
    <w:p w14:paraId="04301F7D" w14:textId="0A58BA1F" w:rsidR="00DE105C" w:rsidRDefault="00DE105C" w:rsidP="00AE3DD1">
      <w:pPr>
        <w:pStyle w:val="ListParagraph"/>
        <w:numPr>
          <w:ilvl w:val="0"/>
          <w:numId w:val="1"/>
        </w:numPr>
        <w:jc w:val="both"/>
      </w:pPr>
      <w:r>
        <w:t>Introduction</w:t>
      </w:r>
      <w:r w:rsidR="00C46204">
        <w:t xml:space="preserve"> and Goals</w:t>
      </w:r>
    </w:p>
    <w:p w14:paraId="16F93A95" w14:textId="77777777" w:rsidR="006B21F6" w:rsidRPr="006B21F6" w:rsidRDefault="006B21F6" w:rsidP="00AE3DD1">
      <w:pPr>
        <w:pStyle w:val="ListParagraph"/>
        <w:numPr>
          <w:ilvl w:val="0"/>
          <w:numId w:val="1"/>
        </w:numPr>
      </w:pPr>
      <w:r w:rsidRPr="006B21F6">
        <w:t>System Scope and Context</w:t>
      </w:r>
    </w:p>
    <w:p w14:paraId="7FBABC00" w14:textId="77777777" w:rsidR="004B3AE3" w:rsidRPr="004B3AE3" w:rsidRDefault="004B3AE3" w:rsidP="00AE3DD1">
      <w:pPr>
        <w:pStyle w:val="ListParagraph"/>
        <w:numPr>
          <w:ilvl w:val="0"/>
          <w:numId w:val="1"/>
        </w:numPr>
      </w:pPr>
      <w:r w:rsidRPr="004B3AE3">
        <w:t>Solution Strategy and Architecture Decision Records</w:t>
      </w:r>
    </w:p>
    <w:p w14:paraId="4A07C765" w14:textId="7CEC8C41" w:rsidR="00DE105C" w:rsidRDefault="00FA5A15" w:rsidP="00AE3DD1">
      <w:pPr>
        <w:pStyle w:val="ListParagraph"/>
        <w:numPr>
          <w:ilvl w:val="0"/>
          <w:numId w:val="1"/>
        </w:numPr>
        <w:jc w:val="both"/>
      </w:pPr>
      <w:r>
        <w:t>Deployment</w:t>
      </w:r>
      <w:r w:rsidR="009E5072">
        <w:t xml:space="preserve"> view</w:t>
      </w:r>
    </w:p>
    <w:p w14:paraId="06172F8A" w14:textId="30C4BCDC" w:rsidR="009E5072" w:rsidRDefault="009E5072" w:rsidP="00AE3DD1">
      <w:pPr>
        <w:pStyle w:val="ListParagraph"/>
        <w:numPr>
          <w:ilvl w:val="0"/>
          <w:numId w:val="1"/>
        </w:numPr>
        <w:jc w:val="both"/>
      </w:pPr>
      <w:r>
        <w:t>Cro</w:t>
      </w:r>
      <w:r w:rsidR="0010540F">
        <w:t>ss cutting concepts</w:t>
      </w:r>
    </w:p>
    <w:p w14:paraId="1210766F" w14:textId="0C219B67" w:rsidR="0010540F" w:rsidRDefault="00943857" w:rsidP="00AE3DD1">
      <w:pPr>
        <w:pStyle w:val="ListParagraph"/>
        <w:numPr>
          <w:ilvl w:val="0"/>
          <w:numId w:val="1"/>
        </w:numPr>
        <w:jc w:val="both"/>
      </w:pPr>
      <w:r>
        <w:t>FinOps</w:t>
      </w:r>
    </w:p>
    <w:p w14:paraId="1BBB4193" w14:textId="4C65DBD6" w:rsidR="00943857" w:rsidRDefault="00943857" w:rsidP="00AE3DD1">
      <w:pPr>
        <w:pStyle w:val="ListParagraph"/>
        <w:numPr>
          <w:ilvl w:val="0"/>
          <w:numId w:val="1"/>
        </w:numPr>
        <w:jc w:val="both"/>
      </w:pPr>
      <w:r>
        <w:t>Infrastructure &amp; Operations</w:t>
      </w:r>
    </w:p>
    <w:p w14:paraId="3774A985" w14:textId="400B1AED" w:rsidR="00943857" w:rsidRDefault="00943857" w:rsidP="00AE3DD1">
      <w:pPr>
        <w:pStyle w:val="ListParagraph"/>
        <w:numPr>
          <w:ilvl w:val="0"/>
          <w:numId w:val="1"/>
        </w:numPr>
        <w:jc w:val="both"/>
      </w:pPr>
      <w:r>
        <w:t>Quality Assurance</w:t>
      </w:r>
    </w:p>
    <w:p w14:paraId="0ADE9756" w14:textId="6972CE02" w:rsidR="00943857" w:rsidRDefault="00943857" w:rsidP="00AE3DD1">
      <w:pPr>
        <w:pStyle w:val="ListParagraph"/>
        <w:numPr>
          <w:ilvl w:val="0"/>
          <w:numId w:val="1"/>
        </w:numPr>
        <w:jc w:val="both"/>
      </w:pPr>
      <w:r>
        <w:t>General Architectural Concerns</w:t>
      </w:r>
    </w:p>
    <w:p w14:paraId="27793BFE" w14:textId="73DD2667" w:rsidR="00DE105C" w:rsidRDefault="00DE105C" w:rsidP="00AE3DD1">
      <w:pPr>
        <w:pStyle w:val="ListParagraph"/>
        <w:numPr>
          <w:ilvl w:val="0"/>
          <w:numId w:val="1"/>
        </w:numPr>
        <w:jc w:val="both"/>
      </w:pPr>
      <w:r>
        <w:t>Appendix</w:t>
      </w:r>
    </w:p>
    <w:p w14:paraId="44E9905B" w14:textId="77777777" w:rsidR="00636C7C" w:rsidRDefault="00636C7C" w:rsidP="004D593D"/>
    <w:p w14:paraId="04D9B43F" w14:textId="77777777" w:rsidR="004E5BAF" w:rsidRDefault="004E5BAF" w:rsidP="004D593D"/>
    <w:p w14:paraId="112A9FA2" w14:textId="77777777" w:rsidR="004E5BAF" w:rsidRDefault="004E5BAF" w:rsidP="004D593D"/>
    <w:p w14:paraId="067B5CD5" w14:textId="77777777" w:rsidR="004E5BAF" w:rsidRDefault="004E5BAF" w:rsidP="004D593D"/>
    <w:p w14:paraId="65A45BFD" w14:textId="77777777" w:rsidR="004E5BAF" w:rsidRDefault="004E5BAF" w:rsidP="004D593D"/>
    <w:p w14:paraId="14EB6632" w14:textId="77777777" w:rsidR="004E5BAF" w:rsidRDefault="004E5BAF" w:rsidP="004D593D"/>
    <w:p w14:paraId="40ABD638" w14:textId="77777777" w:rsidR="004E5BAF" w:rsidRDefault="004E5BAF" w:rsidP="004D593D"/>
    <w:p w14:paraId="648CC3E7" w14:textId="77777777" w:rsidR="004E5BAF" w:rsidRDefault="004E5BAF" w:rsidP="004D593D"/>
    <w:p w14:paraId="65B315EF" w14:textId="77777777" w:rsidR="004E5BAF" w:rsidRDefault="004E5BAF" w:rsidP="004D593D"/>
    <w:p w14:paraId="75680E29" w14:textId="77777777" w:rsidR="004E5BAF" w:rsidRDefault="004E5BAF" w:rsidP="004D593D"/>
    <w:p w14:paraId="3B24847C" w14:textId="77777777" w:rsidR="004E5BAF" w:rsidRDefault="004E5BAF" w:rsidP="004D593D"/>
    <w:p w14:paraId="01440DAF" w14:textId="77777777" w:rsidR="004E5BAF" w:rsidRDefault="004E5BAF" w:rsidP="004D593D"/>
    <w:p w14:paraId="2E1A8CE3" w14:textId="77777777" w:rsidR="004E5BAF" w:rsidRDefault="004E5BAF" w:rsidP="004D593D"/>
    <w:p w14:paraId="2B68FC12" w14:textId="77777777" w:rsidR="004E5BAF" w:rsidRDefault="004E5BAF" w:rsidP="004D593D"/>
    <w:p w14:paraId="34CE3FF4" w14:textId="77777777" w:rsidR="009515D1" w:rsidRDefault="009515D1" w:rsidP="004D593D"/>
    <w:p w14:paraId="0E77AB64" w14:textId="77777777" w:rsidR="009515D1" w:rsidRDefault="009515D1" w:rsidP="004D593D"/>
    <w:p w14:paraId="5CA1ACE6" w14:textId="77777777" w:rsidR="009515D1" w:rsidRDefault="009515D1" w:rsidP="004D593D"/>
    <w:p w14:paraId="70603DC5" w14:textId="77777777" w:rsidR="009515D1" w:rsidRDefault="009515D1" w:rsidP="004D593D"/>
    <w:p w14:paraId="729E810A" w14:textId="55E61A25" w:rsidR="009515D1" w:rsidRDefault="009515D1" w:rsidP="00AE3DD1">
      <w:pPr>
        <w:keepNext/>
        <w:keepLines/>
        <w:numPr>
          <w:ilvl w:val="0"/>
          <w:numId w:val="2"/>
        </w:numPr>
        <w:spacing w:before="240" w:after="0"/>
        <w:jc w:val="both"/>
        <w:outlineLvl w:val="0"/>
        <w:rPr>
          <w:rFonts w:ascii="Calibri Light" w:eastAsia="Times New Roman" w:hAnsi="Calibri Light" w:cs="Times New Roman"/>
          <w:color w:val="2F5496"/>
          <w:sz w:val="32"/>
          <w:szCs w:val="32"/>
        </w:rPr>
      </w:pPr>
      <w:r w:rsidRPr="009515D1">
        <w:rPr>
          <w:rFonts w:ascii="Calibri Light" w:eastAsia="Times New Roman" w:hAnsi="Calibri Light" w:cs="Times New Roman"/>
          <w:color w:val="2F5496"/>
          <w:sz w:val="32"/>
          <w:szCs w:val="32"/>
        </w:rPr>
        <w:t>Introduction</w:t>
      </w:r>
      <w:r w:rsidR="008267FA">
        <w:rPr>
          <w:rFonts w:ascii="Calibri Light" w:eastAsia="Times New Roman" w:hAnsi="Calibri Light" w:cs="Times New Roman"/>
          <w:color w:val="2F5496"/>
          <w:sz w:val="32"/>
          <w:szCs w:val="32"/>
        </w:rPr>
        <w:t xml:space="preserve"> and Goals</w:t>
      </w:r>
    </w:p>
    <w:p w14:paraId="00CF98F3" w14:textId="77777777" w:rsidR="00491E21" w:rsidRDefault="00491E21" w:rsidP="00491E21"/>
    <w:p w14:paraId="7B24AACF" w14:textId="037B8352" w:rsidR="00491E21" w:rsidRDefault="00D10487" w:rsidP="00E412B6">
      <w:pPr>
        <w:jc w:val="both"/>
        <w:rPr>
          <w:rFonts w:ascii="Calibri" w:hAnsi="Calibri" w:cs="Calibri"/>
        </w:rPr>
      </w:pPr>
      <w:r>
        <w:rPr>
          <w:rFonts w:ascii="Calibri" w:hAnsi="Calibri" w:cs="Calibri"/>
        </w:rPr>
        <w:t xml:space="preserve">This document outlines the </w:t>
      </w:r>
      <w:r w:rsidR="00B7758E">
        <w:rPr>
          <w:rFonts w:ascii="Calibri" w:hAnsi="Calibri" w:cs="Calibri"/>
        </w:rPr>
        <w:t>deployment and architecture of Intune with Cloud Attach</w:t>
      </w:r>
      <w:r w:rsidR="00CD7448">
        <w:rPr>
          <w:rFonts w:ascii="Calibri" w:hAnsi="Calibri" w:cs="Calibri"/>
        </w:rPr>
        <w:t xml:space="preserve">. The goal for this document is to provide a detailed overview of this solution, including </w:t>
      </w:r>
      <w:r w:rsidR="009164FE">
        <w:rPr>
          <w:rFonts w:ascii="Calibri" w:hAnsi="Calibri" w:cs="Calibri"/>
        </w:rPr>
        <w:t xml:space="preserve">the </w:t>
      </w:r>
      <w:r w:rsidR="00C06EEA">
        <w:rPr>
          <w:rFonts w:ascii="Calibri" w:hAnsi="Calibri" w:cs="Calibri"/>
        </w:rPr>
        <w:t xml:space="preserve">design and </w:t>
      </w:r>
      <w:r w:rsidR="00EC4BD3">
        <w:rPr>
          <w:rFonts w:ascii="Calibri" w:hAnsi="Calibri" w:cs="Calibri"/>
        </w:rPr>
        <w:t>deployment</w:t>
      </w:r>
      <w:r w:rsidR="00ED3A46">
        <w:rPr>
          <w:rFonts w:ascii="Calibri" w:hAnsi="Calibri" w:cs="Calibri"/>
        </w:rPr>
        <w:t>.</w:t>
      </w:r>
      <w:r w:rsidR="00F6206B">
        <w:rPr>
          <w:rFonts w:ascii="Calibri" w:hAnsi="Calibri" w:cs="Calibri"/>
        </w:rPr>
        <w:t xml:space="preserve"> The proposed solution will leverage </w:t>
      </w:r>
      <w:r w:rsidR="00AF63A2">
        <w:rPr>
          <w:rFonts w:ascii="Calibri" w:hAnsi="Calibri" w:cs="Calibri"/>
        </w:rPr>
        <w:t xml:space="preserve">Intune </w:t>
      </w:r>
      <w:r w:rsidR="00A92BC7">
        <w:rPr>
          <w:rFonts w:ascii="Calibri" w:hAnsi="Calibri" w:cs="Calibri"/>
        </w:rPr>
        <w:t>for comprehensive device management capabilities</w:t>
      </w:r>
      <w:r w:rsidR="0028315C">
        <w:rPr>
          <w:rFonts w:ascii="Calibri" w:hAnsi="Calibri" w:cs="Calibri"/>
        </w:rPr>
        <w:t xml:space="preserve"> along with Cloud Attach </w:t>
      </w:r>
      <w:r w:rsidR="009A55B2">
        <w:rPr>
          <w:rFonts w:ascii="Calibri" w:hAnsi="Calibri" w:cs="Calibri"/>
        </w:rPr>
        <w:t xml:space="preserve">which allows </w:t>
      </w:r>
      <w:r w:rsidR="00D24ABB">
        <w:rPr>
          <w:rFonts w:ascii="Calibri" w:hAnsi="Calibri" w:cs="Calibri"/>
        </w:rPr>
        <w:t>configuration of policies for on-premises servers.</w:t>
      </w:r>
    </w:p>
    <w:p w14:paraId="548C455D" w14:textId="243AF611" w:rsidR="003B3DF2" w:rsidRDefault="00495267" w:rsidP="00E412B6">
      <w:pPr>
        <w:jc w:val="both"/>
        <w:rPr>
          <w:rFonts w:ascii="Calibri" w:hAnsi="Calibri" w:cs="Calibri"/>
        </w:rPr>
      </w:pPr>
      <w:r>
        <w:rPr>
          <w:rFonts w:ascii="Calibri" w:hAnsi="Calibri" w:cs="Calibri"/>
        </w:rPr>
        <w:t>Intune with cloud attach provides a unified</w:t>
      </w:r>
      <w:r w:rsidR="00CB3CBF">
        <w:rPr>
          <w:rFonts w:ascii="Calibri" w:hAnsi="Calibri" w:cs="Calibri"/>
        </w:rPr>
        <w:t xml:space="preserve"> solution for Microsoft D</w:t>
      </w:r>
      <w:r w:rsidR="000B6B02">
        <w:rPr>
          <w:rFonts w:ascii="Calibri" w:hAnsi="Calibri" w:cs="Calibri"/>
        </w:rPr>
        <w:t xml:space="preserve">efender for Servers (MDS) policies covering both cloud and on-premises servers. </w:t>
      </w:r>
      <w:r w:rsidR="00E51B97">
        <w:rPr>
          <w:rFonts w:ascii="Calibri" w:hAnsi="Calibri" w:cs="Calibri"/>
        </w:rPr>
        <w:t xml:space="preserve">It provides a single console </w:t>
      </w:r>
      <w:r w:rsidR="00006D85">
        <w:rPr>
          <w:rFonts w:ascii="Calibri" w:hAnsi="Calibri" w:cs="Calibri"/>
        </w:rPr>
        <w:t xml:space="preserve">to manage </w:t>
      </w:r>
      <w:r w:rsidR="00E51B97">
        <w:rPr>
          <w:rFonts w:ascii="Calibri" w:hAnsi="Calibri" w:cs="Calibri"/>
        </w:rPr>
        <w:t>the endpoint security on all devices.</w:t>
      </w:r>
      <w:r w:rsidR="007C7971">
        <w:rPr>
          <w:rFonts w:ascii="Calibri" w:hAnsi="Calibri" w:cs="Calibri"/>
        </w:rPr>
        <w:t xml:space="preserve"> The scope of this solution </w:t>
      </w:r>
      <w:r w:rsidR="00F91F1F">
        <w:rPr>
          <w:rFonts w:ascii="Calibri" w:hAnsi="Calibri" w:cs="Calibri"/>
        </w:rPr>
        <w:t>is limited to server</w:t>
      </w:r>
      <w:r w:rsidR="002D18EA">
        <w:rPr>
          <w:rFonts w:ascii="Calibri" w:hAnsi="Calibri" w:cs="Calibri"/>
        </w:rPr>
        <w:t xml:space="preserve"> environment</w:t>
      </w:r>
      <w:r w:rsidR="00EB3DF9">
        <w:rPr>
          <w:rFonts w:ascii="Calibri" w:hAnsi="Calibri" w:cs="Calibri"/>
        </w:rPr>
        <w:t>s in terms of the infrastructure.</w:t>
      </w:r>
      <w:r w:rsidR="00DA28CE">
        <w:rPr>
          <w:rFonts w:ascii="Calibri" w:hAnsi="Calibri" w:cs="Calibri"/>
        </w:rPr>
        <w:t xml:space="preserve"> Other components such as endpoints, network devices etc are </w:t>
      </w:r>
      <w:r w:rsidR="009E290D">
        <w:rPr>
          <w:rFonts w:ascii="Calibri" w:hAnsi="Calibri" w:cs="Calibri"/>
        </w:rPr>
        <w:t>excluded for this solution.</w:t>
      </w:r>
    </w:p>
    <w:p w14:paraId="708A9B9E" w14:textId="4F6DACD3" w:rsidR="004D4EC3" w:rsidRDefault="00714C63" w:rsidP="00E412B6">
      <w:pPr>
        <w:jc w:val="both"/>
        <w:rPr>
          <w:rFonts w:ascii="Calibri" w:hAnsi="Calibri" w:cs="Calibri"/>
        </w:rPr>
      </w:pPr>
      <w:r>
        <w:rPr>
          <w:rFonts w:ascii="Calibri" w:hAnsi="Calibri" w:cs="Calibri"/>
        </w:rPr>
        <w:t xml:space="preserve">Using this solution, </w:t>
      </w:r>
      <w:r w:rsidR="00FA6C37">
        <w:rPr>
          <w:rFonts w:ascii="Calibri" w:hAnsi="Calibri" w:cs="Calibri"/>
        </w:rPr>
        <w:t>ensures improved device security</w:t>
      </w:r>
      <w:r w:rsidR="0037454D">
        <w:rPr>
          <w:rFonts w:ascii="Calibri" w:hAnsi="Calibri" w:cs="Calibri"/>
        </w:rPr>
        <w:t xml:space="preserve">, </w:t>
      </w:r>
      <w:r w:rsidR="004248D3">
        <w:rPr>
          <w:rFonts w:ascii="Calibri" w:hAnsi="Calibri" w:cs="Calibri"/>
        </w:rPr>
        <w:t>provides</w:t>
      </w:r>
      <w:r w:rsidR="002F0BF1">
        <w:rPr>
          <w:rFonts w:ascii="Calibri" w:hAnsi="Calibri" w:cs="Calibri"/>
        </w:rPr>
        <w:t xml:space="preserve"> automated deployment and management</w:t>
      </w:r>
      <w:r w:rsidR="004D04D9">
        <w:rPr>
          <w:rFonts w:ascii="Calibri" w:hAnsi="Calibri" w:cs="Calibri"/>
        </w:rPr>
        <w:t xml:space="preserve"> across device types, </w:t>
      </w:r>
      <w:r w:rsidR="00F92AD3">
        <w:rPr>
          <w:rFonts w:ascii="Calibri" w:hAnsi="Calibri" w:cs="Calibri"/>
        </w:rPr>
        <w:t>and</w:t>
      </w:r>
      <w:r w:rsidR="004D04D9">
        <w:rPr>
          <w:rFonts w:ascii="Calibri" w:hAnsi="Calibri" w:cs="Calibri"/>
        </w:rPr>
        <w:t xml:space="preserve"> provides consistent user experience</w:t>
      </w:r>
      <w:r w:rsidR="004D4EC3">
        <w:rPr>
          <w:rFonts w:ascii="Calibri" w:hAnsi="Calibri" w:cs="Calibri"/>
        </w:rPr>
        <w:t xml:space="preserve">. </w:t>
      </w:r>
      <w:r w:rsidR="000F0E05">
        <w:rPr>
          <w:rFonts w:ascii="Calibri" w:hAnsi="Calibri" w:cs="Calibri"/>
        </w:rPr>
        <w:t xml:space="preserve">It also helps in enforcing </w:t>
      </w:r>
      <w:r w:rsidR="00E734AE">
        <w:rPr>
          <w:rFonts w:ascii="Calibri" w:hAnsi="Calibri" w:cs="Calibri"/>
        </w:rPr>
        <w:t>organisations’ s</w:t>
      </w:r>
      <w:r w:rsidR="001A2B03">
        <w:rPr>
          <w:rFonts w:ascii="Calibri" w:hAnsi="Calibri" w:cs="Calibri"/>
        </w:rPr>
        <w:t xml:space="preserve"> </w:t>
      </w:r>
      <w:r w:rsidR="003B3D74">
        <w:rPr>
          <w:rFonts w:ascii="Calibri" w:hAnsi="Calibri" w:cs="Calibri"/>
        </w:rPr>
        <w:t>compliance policies to meet regulatory requirements</w:t>
      </w:r>
      <w:r w:rsidR="001A2B03">
        <w:rPr>
          <w:rFonts w:ascii="Calibri" w:hAnsi="Calibri" w:cs="Calibri"/>
        </w:rPr>
        <w:t xml:space="preserve"> with the help of centralised monitoring of devices.</w:t>
      </w:r>
    </w:p>
    <w:p w14:paraId="3FE482F6" w14:textId="206AE258" w:rsidR="00E17176" w:rsidRDefault="00E22F84" w:rsidP="00AE3DD1">
      <w:pPr>
        <w:keepNext/>
        <w:keepLines/>
        <w:numPr>
          <w:ilvl w:val="1"/>
          <w:numId w:val="2"/>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Requirements Overview</w:t>
      </w:r>
    </w:p>
    <w:p w14:paraId="1708705F" w14:textId="74426C6E" w:rsidR="006C30A5" w:rsidRDefault="0077130B" w:rsidP="004150EE">
      <w:pPr>
        <w:jc w:val="both"/>
        <w:rPr>
          <w:rFonts w:ascii="Calibri" w:eastAsia="Calibri" w:hAnsi="Calibri" w:cs="Calibri"/>
          <w:color w:val="161616"/>
        </w:rPr>
      </w:pPr>
      <w:r>
        <w:rPr>
          <w:rFonts w:ascii="Calibri" w:eastAsia="Calibri" w:hAnsi="Calibri" w:cs="Calibri"/>
          <w:color w:val="161616"/>
        </w:rPr>
        <w:t>This section</w:t>
      </w:r>
      <w:r w:rsidR="00E97826">
        <w:rPr>
          <w:rFonts w:ascii="Calibri" w:eastAsia="Calibri" w:hAnsi="Calibri" w:cs="Calibri"/>
          <w:color w:val="161616"/>
        </w:rPr>
        <w:t xml:space="preserve"> provides a high-level overview of the functional and non-functional requirements for the Intune with Cloud Attach </w:t>
      </w:r>
      <w:r w:rsidR="00385267">
        <w:rPr>
          <w:rFonts w:ascii="Calibri" w:eastAsia="Calibri" w:hAnsi="Calibri" w:cs="Calibri"/>
          <w:color w:val="161616"/>
        </w:rPr>
        <w:t>deployment.</w:t>
      </w:r>
      <w:r w:rsidR="009B11B3">
        <w:rPr>
          <w:rFonts w:ascii="Calibri" w:eastAsia="Calibri" w:hAnsi="Calibri" w:cs="Calibri"/>
          <w:color w:val="161616"/>
        </w:rPr>
        <w:t xml:space="preserve"> These requirements aim to ensure that the solution</w:t>
      </w:r>
      <w:r w:rsidR="00415B84">
        <w:rPr>
          <w:rFonts w:ascii="Calibri" w:eastAsia="Calibri" w:hAnsi="Calibri" w:cs="Calibri"/>
          <w:color w:val="161616"/>
        </w:rPr>
        <w:t xml:space="preserve"> supports A&amp;O’s </w:t>
      </w:r>
      <w:r w:rsidR="00A71063">
        <w:rPr>
          <w:rFonts w:ascii="Calibri" w:eastAsia="Calibri" w:hAnsi="Calibri" w:cs="Calibri"/>
          <w:color w:val="161616"/>
        </w:rPr>
        <w:t>business needs and objectives</w:t>
      </w:r>
      <w:r w:rsidR="008C3B70">
        <w:rPr>
          <w:rFonts w:ascii="Calibri" w:eastAsia="Calibri" w:hAnsi="Calibri" w:cs="Calibri"/>
          <w:color w:val="161616"/>
        </w:rPr>
        <w:t>.</w:t>
      </w:r>
    </w:p>
    <w:p w14:paraId="371D42BB" w14:textId="0C96B58A" w:rsidR="008C3B70" w:rsidRPr="001C69E9" w:rsidRDefault="001D3A4E" w:rsidP="001C69E9">
      <w:pPr>
        <w:pStyle w:val="ListParagraph"/>
        <w:numPr>
          <w:ilvl w:val="0"/>
          <w:numId w:val="10"/>
        </w:numPr>
        <w:rPr>
          <w:rFonts w:ascii="Calibri" w:eastAsia="Calibri" w:hAnsi="Calibri" w:cs="Calibri"/>
          <w:color w:val="161616"/>
        </w:rPr>
      </w:pPr>
      <w:r w:rsidRPr="001C69E9">
        <w:rPr>
          <w:rFonts w:ascii="Calibri" w:eastAsia="Calibri" w:hAnsi="Calibri" w:cs="Calibri"/>
          <w:color w:val="161616"/>
        </w:rPr>
        <w:t xml:space="preserve">Reduced costs – Lower </w:t>
      </w:r>
      <w:r w:rsidR="00FB6922" w:rsidRPr="001C69E9">
        <w:rPr>
          <w:rFonts w:ascii="Calibri" w:eastAsia="Calibri" w:hAnsi="Calibri" w:cs="Calibri"/>
          <w:color w:val="161616"/>
        </w:rPr>
        <w:t xml:space="preserve">IT infrastructure </w:t>
      </w:r>
      <w:r w:rsidR="00626579" w:rsidRPr="001C69E9">
        <w:rPr>
          <w:rFonts w:ascii="Calibri" w:eastAsia="Calibri" w:hAnsi="Calibri" w:cs="Calibri"/>
          <w:color w:val="161616"/>
        </w:rPr>
        <w:t>and tooling costs</w:t>
      </w:r>
      <w:r w:rsidR="00851BCA" w:rsidRPr="001C69E9">
        <w:rPr>
          <w:rFonts w:ascii="Calibri" w:eastAsia="Calibri" w:hAnsi="Calibri" w:cs="Calibri"/>
          <w:color w:val="161616"/>
        </w:rPr>
        <w:t xml:space="preserve"> by leveraging</w:t>
      </w:r>
      <w:r w:rsidR="0014320E" w:rsidRPr="001C69E9">
        <w:rPr>
          <w:rFonts w:ascii="Calibri" w:eastAsia="Calibri" w:hAnsi="Calibri" w:cs="Calibri"/>
          <w:color w:val="161616"/>
        </w:rPr>
        <w:t xml:space="preserve"> a single </w:t>
      </w:r>
      <w:r w:rsidR="00EE1BB4" w:rsidRPr="001C69E9">
        <w:rPr>
          <w:rFonts w:ascii="Calibri" w:eastAsia="Calibri" w:hAnsi="Calibri" w:cs="Calibri"/>
          <w:color w:val="161616"/>
        </w:rPr>
        <w:t>cloud-based</w:t>
      </w:r>
      <w:r w:rsidR="0014320E" w:rsidRPr="001C69E9">
        <w:rPr>
          <w:rFonts w:ascii="Calibri" w:eastAsia="Calibri" w:hAnsi="Calibri" w:cs="Calibri"/>
          <w:color w:val="161616"/>
        </w:rPr>
        <w:t xml:space="preserve"> </w:t>
      </w:r>
      <w:r w:rsidR="00285FC9" w:rsidRPr="001C69E9">
        <w:rPr>
          <w:rFonts w:ascii="Calibri" w:eastAsia="Calibri" w:hAnsi="Calibri" w:cs="Calibri"/>
          <w:color w:val="161616"/>
        </w:rPr>
        <w:t>device management</w:t>
      </w:r>
      <w:r w:rsidR="00EE1BB4" w:rsidRPr="001C69E9">
        <w:rPr>
          <w:rFonts w:ascii="Calibri" w:eastAsia="Calibri" w:hAnsi="Calibri" w:cs="Calibri"/>
          <w:color w:val="161616"/>
        </w:rPr>
        <w:t xml:space="preserve"> solution.</w:t>
      </w:r>
    </w:p>
    <w:p w14:paraId="23B4B842" w14:textId="7926EFB6" w:rsidR="00D16C3F" w:rsidRPr="001D225D" w:rsidRDefault="00D16C3F" w:rsidP="000A3AA5">
      <w:pPr>
        <w:pStyle w:val="ListParagraph"/>
        <w:numPr>
          <w:ilvl w:val="0"/>
          <w:numId w:val="10"/>
        </w:numPr>
        <w:jc w:val="both"/>
        <w:rPr>
          <w:rFonts w:ascii="Calibri" w:eastAsia="Calibri" w:hAnsi="Calibri" w:cs="Calibri"/>
          <w:color w:val="161616"/>
        </w:rPr>
      </w:pPr>
      <w:r w:rsidRPr="001D225D">
        <w:rPr>
          <w:rFonts w:ascii="Calibri" w:eastAsia="Calibri" w:hAnsi="Calibri" w:cs="Calibri"/>
          <w:color w:val="161616"/>
        </w:rPr>
        <w:t xml:space="preserve">Improved Efficiency – Streamline specific device and application management processes </w:t>
      </w:r>
      <w:r w:rsidR="009D0648" w:rsidRPr="001D225D">
        <w:rPr>
          <w:rFonts w:ascii="Calibri" w:eastAsia="Calibri" w:hAnsi="Calibri" w:cs="Calibri"/>
          <w:color w:val="161616"/>
        </w:rPr>
        <w:t xml:space="preserve">to </w:t>
      </w:r>
      <w:r w:rsidR="009D4400" w:rsidRPr="001D225D">
        <w:rPr>
          <w:rFonts w:ascii="Calibri" w:eastAsia="Calibri" w:hAnsi="Calibri" w:cs="Calibri"/>
          <w:color w:val="161616"/>
        </w:rPr>
        <w:t xml:space="preserve">improve the efficiency using </w:t>
      </w:r>
      <w:r w:rsidR="001B0E07" w:rsidRPr="001D225D">
        <w:rPr>
          <w:rFonts w:ascii="Calibri" w:eastAsia="Calibri" w:hAnsi="Calibri" w:cs="Calibri"/>
          <w:color w:val="161616"/>
        </w:rPr>
        <w:t>Intune with cloud attach solution.</w:t>
      </w:r>
    </w:p>
    <w:p w14:paraId="231A656A" w14:textId="03AA38FE" w:rsidR="001B0E07" w:rsidRPr="001D225D" w:rsidRDefault="006E2365" w:rsidP="000A3AA5">
      <w:pPr>
        <w:pStyle w:val="ListParagraph"/>
        <w:numPr>
          <w:ilvl w:val="0"/>
          <w:numId w:val="10"/>
        </w:numPr>
        <w:jc w:val="both"/>
        <w:rPr>
          <w:rFonts w:ascii="Calibri" w:eastAsia="Calibri" w:hAnsi="Calibri" w:cs="Calibri"/>
          <w:color w:val="161616"/>
        </w:rPr>
      </w:pPr>
      <w:r w:rsidRPr="001D225D">
        <w:rPr>
          <w:rFonts w:ascii="Calibri" w:eastAsia="Calibri" w:hAnsi="Calibri" w:cs="Calibri"/>
          <w:color w:val="161616"/>
        </w:rPr>
        <w:t>Efforts estimation –</w:t>
      </w:r>
    </w:p>
    <w:p w14:paraId="7E9B39CF" w14:textId="0E1DC1C1" w:rsidR="00990C7C" w:rsidRPr="001D225D" w:rsidRDefault="00990C7C" w:rsidP="000A3AA5">
      <w:pPr>
        <w:pStyle w:val="ListParagraph"/>
        <w:numPr>
          <w:ilvl w:val="1"/>
          <w:numId w:val="10"/>
        </w:numPr>
        <w:jc w:val="both"/>
        <w:rPr>
          <w:rFonts w:ascii="Calibri" w:eastAsia="Calibri" w:hAnsi="Calibri" w:cs="Calibri"/>
          <w:color w:val="161616"/>
        </w:rPr>
      </w:pPr>
      <w:r w:rsidRPr="001D225D">
        <w:rPr>
          <w:rFonts w:ascii="Calibri" w:eastAsia="Calibri" w:hAnsi="Calibri" w:cs="Calibri"/>
          <w:color w:val="161616"/>
        </w:rPr>
        <w:t>Prerequisites: 3-4 working days (</w:t>
      </w:r>
      <w:r w:rsidR="00AC2F9D" w:rsidRPr="001D225D">
        <w:rPr>
          <w:rFonts w:ascii="Calibri" w:eastAsia="Calibri" w:hAnsi="Calibri" w:cs="Calibri"/>
          <w:color w:val="161616"/>
        </w:rPr>
        <w:t>o</w:t>
      </w:r>
      <w:r w:rsidRPr="001D225D">
        <w:rPr>
          <w:rFonts w:ascii="Calibri" w:eastAsia="Calibri" w:hAnsi="Calibri" w:cs="Calibri"/>
          <w:color w:val="161616"/>
        </w:rPr>
        <w:t>btaining privileges, scope of servers, configuring proxy rules for domains etc)</w:t>
      </w:r>
      <w:r w:rsidR="000D5CEE" w:rsidRPr="001D225D">
        <w:rPr>
          <w:rFonts w:ascii="Calibri" w:eastAsia="Calibri" w:hAnsi="Calibri" w:cs="Calibri"/>
          <w:color w:val="161616"/>
        </w:rPr>
        <w:t>.</w:t>
      </w:r>
    </w:p>
    <w:p w14:paraId="7E81678D" w14:textId="1E76224F" w:rsidR="00990C7C" w:rsidRPr="001D225D" w:rsidRDefault="00990C7C" w:rsidP="000A3AA5">
      <w:pPr>
        <w:pStyle w:val="ListParagraph"/>
        <w:numPr>
          <w:ilvl w:val="1"/>
          <w:numId w:val="10"/>
        </w:numPr>
        <w:jc w:val="both"/>
        <w:rPr>
          <w:rFonts w:ascii="Calibri" w:eastAsia="Calibri" w:hAnsi="Calibri" w:cs="Calibri"/>
          <w:color w:val="161616"/>
        </w:rPr>
      </w:pPr>
      <w:r w:rsidRPr="001D225D">
        <w:rPr>
          <w:rFonts w:ascii="Calibri" w:eastAsia="Calibri" w:hAnsi="Calibri" w:cs="Calibri"/>
          <w:color w:val="161616"/>
        </w:rPr>
        <w:t>Enabling cloud attach: 5-6 working days (</w:t>
      </w:r>
      <w:r w:rsidR="00531995" w:rsidRPr="001D225D">
        <w:rPr>
          <w:rFonts w:ascii="Calibri" w:eastAsia="Calibri" w:hAnsi="Calibri" w:cs="Calibri"/>
          <w:color w:val="161616"/>
        </w:rPr>
        <w:t>e</w:t>
      </w:r>
      <w:r w:rsidRPr="001D225D">
        <w:rPr>
          <w:rFonts w:ascii="Calibri" w:eastAsia="Calibri" w:hAnsi="Calibri" w:cs="Calibri"/>
          <w:color w:val="161616"/>
        </w:rPr>
        <w:t xml:space="preserve">nabling configuration for tenant attach, </w:t>
      </w:r>
      <w:r w:rsidR="00390564" w:rsidRPr="001D225D">
        <w:rPr>
          <w:rFonts w:ascii="Calibri" w:eastAsia="Calibri" w:hAnsi="Calibri" w:cs="Calibri"/>
          <w:color w:val="161616"/>
        </w:rPr>
        <w:t>E</w:t>
      </w:r>
      <w:r w:rsidRPr="001D225D">
        <w:rPr>
          <w:rFonts w:ascii="Calibri" w:eastAsia="Calibri" w:hAnsi="Calibri" w:cs="Calibri"/>
          <w:color w:val="161616"/>
        </w:rPr>
        <w:t>ntra ID configurations,</w:t>
      </w:r>
      <w:r w:rsidR="00390564" w:rsidRPr="001D225D">
        <w:rPr>
          <w:rFonts w:ascii="Calibri" w:eastAsia="Calibri" w:hAnsi="Calibri" w:cs="Calibri"/>
          <w:color w:val="161616"/>
        </w:rPr>
        <w:t xml:space="preserve"> s</w:t>
      </w:r>
      <w:r w:rsidRPr="001D225D">
        <w:rPr>
          <w:rFonts w:ascii="Calibri" w:eastAsia="Calibri" w:hAnsi="Calibri" w:cs="Calibri"/>
          <w:color w:val="161616"/>
        </w:rPr>
        <w:t xml:space="preserve">ynchronisation, enabling features). </w:t>
      </w:r>
    </w:p>
    <w:p w14:paraId="3C44CC66" w14:textId="1C4AA579" w:rsidR="00990C7C" w:rsidRPr="001D225D" w:rsidRDefault="00990C7C" w:rsidP="000A3AA5">
      <w:pPr>
        <w:pStyle w:val="ListParagraph"/>
        <w:numPr>
          <w:ilvl w:val="1"/>
          <w:numId w:val="10"/>
        </w:numPr>
        <w:jc w:val="both"/>
        <w:rPr>
          <w:rFonts w:ascii="Calibri" w:eastAsia="Calibri" w:hAnsi="Calibri" w:cs="Calibri"/>
          <w:color w:val="161616"/>
        </w:rPr>
      </w:pPr>
      <w:r w:rsidRPr="001D225D">
        <w:rPr>
          <w:rFonts w:ascii="Calibri" w:eastAsia="Calibri" w:hAnsi="Calibri" w:cs="Calibri"/>
          <w:color w:val="161616"/>
        </w:rPr>
        <w:t xml:space="preserve">Onboarding servers in scope: 2-3 working days. </w:t>
      </w:r>
    </w:p>
    <w:p w14:paraId="79863B0E" w14:textId="1557E3B5" w:rsidR="00990C7C" w:rsidRPr="001D225D" w:rsidRDefault="00990C7C" w:rsidP="000A3AA5">
      <w:pPr>
        <w:pStyle w:val="ListParagraph"/>
        <w:numPr>
          <w:ilvl w:val="1"/>
          <w:numId w:val="10"/>
        </w:numPr>
        <w:jc w:val="both"/>
        <w:rPr>
          <w:rFonts w:ascii="Calibri" w:eastAsia="Calibri" w:hAnsi="Calibri" w:cs="Calibri"/>
          <w:color w:val="161616"/>
        </w:rPr>
      </w:pPr>
      <w:r w:rsidRPr="001D225D">
        <w:rPr>
          <w:rFonts w:ascii="Calibri" w:eastAsia="Calibri" w:hAnsi="Calibri" w:cs="Calibri"/>
          <w:color w:val="161616"/>
        </w:rPr>
        <w:t>Validation: 2-3 working days (</w:t>
      </w:r>
      <w:r w:rsidR="00B838B2" w:rsidRPr="001D225D">
        <w:rPr>
          <w:rFonts w:ascii="Calibri" w:eastAsia="Calibri" w:hAnsi="Calibri" w:cs="Calibri"/>
          <w:color w:val="161616"/>
        </w:rPr>
        <w:t>v</w:t>
      </w:r>
      <w:r w:rsidRPr="001D225D">
        <w:rPr>
          <w:rFonts w:ascii="Calibri" w:eastAsia="Calibri" w:hAnsi="Calibri" w:cs="Calibri"/>
          <w:color w:val="161616"/>
        </w:rPr>
        <w:t xml:space="preserve">alidation of servers reporting to Intune via </w:t>
      </w:r>
      <w:r w:rsidR="00B838B2" w:rsidRPr="001D225D">
        <w:rPr>
          <w:rFonts w:ascii="Calibri" w:eastAsia="Calibri" w:hAnsi="Calibri" w:cs="Calibri"/>
          <w:color w:val="161616"/>
        </w:rPr>
        <w:t>c</w:t>
      </w:r>
      <w:r w:rsidRPr="001D225D">
        <w:rPr>
          <w:rFonts w:ascii="Calibri" w:eastAsia="Calibri" w:hAnsi="Calibri" w:cs="Calibri"/>
          <w:color w:val="161616"/>
        </w:rPr>
        <w:t>loud</w:t>
      </w:r>
      <w:r w:rsidR="00B838B2" w:rsidRPr="001D225D">
        <w:rPr>
          <w:rFonts w:ascii="Calibri" w:eastAsia="Calibri" w:hAnsi="Calibri" w:cs="Calibri"/>
          <w:color w:val="161616"/>
        </w:rPr>
        <w:t xml:space="preserve"> </w:t>
      </w:r>
      <w:r w:rsidRPr="001D225D">
        <w:rPr>
          <w:rFonts w:ascii="Calibri" w:eastAsia="Calibri" w:hAnsi="Calibri" w:cs="Calibri"/>
          <w:color w:val="161616"/>
        </w:rPr>
        <w:t>attach and if servers are receiving the configurations and</w:t>
      </w:r>
      <w:r w:rsidR="00B838B2" w:rsidRPr="001D225D">
        <w:rPr>
          <w:rFonts w:ascii="Calibri" w:eastAsia="Calibri" w:hAnsi="Calibri" w:cs="Calibri"/>
          <w:color w:val="161616"/>
        </w:rPr>
        <w:t xml:space="preserve"> </w:t>
      </w:r>
      <w:r w:rsidRPr="001D225D">
        <w:rPr>
          <w:rFonts w:ascii="Calibri" w:eastAsia="Calibri" w:hAnsi="Calibri" w:cs="Calibri"/>
          <w:color w:val="161616"/>
        </w:rPr>
        <w:t>policies)</w:t>
      </w:r>
      <w:r w:rsidR="00B838B2" w:rsidRPr="001D225D">
        <w:rPr>
          <w:rFonts w:ascii="Calibri" w:eastAsia="Calibri" w:hAnsi="Calibri" w:cs="Calibri"/>
          <w:color w:val="161616"/>
        </w:rPr>
        <w:t>.</w:t>
      </w:r>
      <w:r w:rsidRPr="001D225D">
        <w:rPr>
          <w:rFonts w:ascii="Calibri" w:eastAsia="Calibri" w:hAnsi="Calibri" w:cs="Calibri"/>
          <w:color w:val="161616"/>
        </w:rPr>
        <w:t xml:space="preserve"> </w:t>
      </w:r>
    </w:p>
    <w:p w14:paraId="42A6253A" w14:textId="77777777" w:rsidR="00AE40F1" w:rsidRDefault="00990C7C" w:rsidP="000A3AA5">
      <w:pPr>
        <w:pStyle w:val="ListParagraph"/>
        <w:numPr>
          <w:ilvl w:val="1"/>
          <w:numId w:val="10"/>
        </w:numPr>
        <w:jc w:val="both"/>
        <w:rPr>
          <w:rFonts w:ascii="Calibri" w:eastAsia="Calibri" w:hAnsi="Calibri" w:cs="Calibri"/>
          <w:color w:val="161616"/>
        </w:rPr>
      </w:pPr>
      <w:r w:rsidRPr="001D225D">
        <w:rPr>
          <w:rFonts w:ascii="Calibri" w:eastAsia="Calibri" w:hAnsi="Calibri" w:cs="Calibri"/>
          <w:color w:val="161616"/>
        </w:rPr>
        <w:t>(Optional) Troubleshooting (</w:t>
      </w:r>
      <w:r w:rsidR="00B838B2" w:rsidRPr="001D225D">
        <w:rPr>
          <w:rFonts w:ascii="Calibri" w:eastAsia="Calibri" w:hAnsi="Calibri" w:cs="Calibri"/>
          <w:color w:val="161616"/>
        </w:rPr>
        <w:t>i</w:t>
      </w:r>
      <w:r w:rsidRPr="001D225D">
        <w:rPr>
          <w:rFonts w:ascii="Calibri" w:eastAsia="Calibri" w:hAnsi="Calibri" w:cs="Calibri"/>
          <w:color w:val="161616"/>
        </w:rPr>
        <w:t>n case</w:t>
      </w:r>
      <w:r w:rsidR="008B50CC" w:rsidRPr="001D225D">
        <w:rPr>
          <w:rFonts w:ascii="Calibri" w:eastAsia="Calibri" w:hAnsi="Calibri" w:cs="Calibri"/>
          <w:color w:val="161616"/>
        </w:rPr>
        <w:t xml:space="preserve"> of</w:t>
      </w:r>
      <w:r w:rsidRPr="001D225D">
        <w:rPr>
          <w:rFonts w:ascii="Calibri" w:eastAsia="Calibri" w:hAnsi="Calibri" w:cs="Calibri"/>
          <w:color w:val="161616"/>
        </w:rPr>
        <w:t xml:space="preserve"> any issues </w:t>
      </w:r>
      <w:r w:rsidR="0031681A" w:rsidRPr="001D225D">
        <w:rPr>
          <w:rFonts w:ascii="Calibri" w:eastAsia="Calibri" w:hAnsi="Calibri" w:cs="Calibri"/>
          <w:color w:val="161616"/>
        </w:rPr>
        <w:t>being r</w:t>
      </w:r>
      <w:r w:rsidRPr="001D225D">
        <w:rPr>
          <w:rFonts w:ascii="Calibri" w:eastAsia="Calibri" w:hAnsi="Calibri" w:cs="Calibri"/>
          <w:color w:val="161616"/>
        </w:rPr>
        <w:t>eported):</w:t>
      </w:r>
      <w:r w:rsidR="0031681A" w:rsidRPr="001D225D">
        <w:rPr>
          <w:rFonts w:ascii="Calibri" w:eastAsia="Calibri" w:hAnsi="Calibri" w:cs="Calibri"/>
          <w:color w:val="161616"/>
        </w:rPr>
        <w:t xml:space="preserve"> t</w:t>
      </w:r>
      <w:r w:rsidRPr="001D225D">
        <w:rPr>
          <w:rFonts w:ascii="Calibri" w:eastAsia="Calibri" w:hAnsi="Calibri" w:cs="Calibri"/>
          <w:color w:val="161616"/>
        </w:rPr>
        <w:t>he effort will be dependent on the number of issues received.</w:t>
      </w:r>
    </w:p>
    <w:p w14:paraId="0E5326A5" w14:textId="73A2ABCF" w:rsidR="006E2365" w:rsidRPr="00AE40F1" w:rsidRDefault="00990C7C" w:rsidP="00AE40F1">
      <w:pPr>
        <w:ind w:firstLine="360"/>
        <w:jc w:val="both"/>
        <w:rPr>
          <w:rFonts w:ascii="Calibri" w:eastAsia="Calibri" w:hAnsi="Calibri" w:cs="Calibri"/>
          <w:color w:val="161616"/>
        </w:rPr>
      </w:pPr>
      <w:r w:rsidRPr="00AE40F1">
        <w:rPr>
          <w:rFonts w:ascii="Calibri" w:eastAsia="Calibri" w:hAnsi="Calibri" w:cs="Calibri"/>
          <w:color w:val="161616"/>
        </w:rPr>
        <w:t>Total: 12</w:t>
      </w:r>
      <w:r w:rsidR="0062256D" w:rsidRPr="00AE40F1">
        <w:rPr>
          <w:rFonts w:ascii="Calibri" w:eastAsia="Calibri" w:hAnsi="Calibri" w:cs="Calibri"/>
          <w:color w:val="161616"/>
        </w:rPr>
        <w:t xml:space="preserve"> </w:t>
      </w:r>
      <w:r w:rsidRPr="00AE40F1">
        <w:rPr>
          <w:rFonts w:ascii="Calibri" w:eastAsia="Calibri" w:hAnsi="Calibri" w:cs="Calibri"/>
          <w:color w:val="161616"/>
        </w:rPr>
        <w:t>-16 days</w:t>
      </w:r>
      <w:r w:rsidR="001D225D" w:rsidRPr="00AE40F1">
        <w:rPr>
          <w:rFonts w:ascii="Calibri" w:eastAsia="Calibri" w:hAnsi="Calibri" w:cs="Calibri"/>
          <w:color w:val="161616"/>
        </w:rPr>
        <w:t>.</w:t>
      </w:r>
    </w:p>
    <w:p w14:paraId="4864098A" w14:textId="77777777" w:rsidR="00145743" w:rsidRDefault="00145743" w:rsidP="00AE40F1">
      <w:pPr>
        <w:ind w:firstLine="360"/>
        <w:jc w:val="both"/>
        <w:rPr>
          <w:ins w:id="0" w:author="{4490376A-529E-453F-8704-C329000756EA}" w:date="2024-10-04T20:13:00Z"/>
          <w:rFonts w:ascii="Calibri" w:eastAsia="Calibri" w:hAnsi="Calibri" w:cs="Calibri"/>
          <w:color w:val="161616"/>
        </w:rPr>
      </w:pPr>
    </w:p>
    <w:p w14:paraId="79DF17CA" w14:textId="41821118" w:rsidR="002E17B0" w:rsidRDefault="005F250F" w:rsidP="00AE3DD1">
      <w:pPr>
        <w:keepNext/>
        <w:keepLines/>
        <w:numPr>
          <w:ilvl w:val="1"/>
          <w:numId w:val="2"/>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lastRenderedPageBreak/>
        <w:t xml:space="preserve">Quality </w:t>
      </w:r>
      <w:r w:rsidR="00204A08">
        <w:rPr>
          <w:rFonts w:ascii="Calibri Light" w:eastAsia="Times New Roman" w:hAnsi="Calibri Light" w:cs="Times New Roman"/>
          <w:color w:val="2F5496"/>
          <w:sz w:val="32"/>
          <w:szCs w:val="32"/>
        </w:rPr>
        <w:t>G</w:t>
      </w:r>
      <w:r w:rsidR="003E3066">
        <w:rPr>
          <w:rFonts w:ascii="Calibri Light" w:eastAsia="Times New Roman" w:hAnsi="Calibri Light" w:cs="Times New Roman"/>
          <w:color w:val="2F5496"/>
          <w:sz w:val="32"/>
          <w:szCs w:val="32"/>
        </w:rPr>
        <w:t>oals</w:t>
      </w:r>
    </w:p>
    <w:p w14:paraId="6637F3F6" w14:textId="77777777" w:rsidR="004150EE" w:rsidRDefault="004150EE" w:rsidP="004150EE"/>
    <w:p w14:paraId="5AF750A3" w14:textId="7CEBA8DD" w:rsidR="00AE40F1" w:rsidRDefault="001364A7" w:rsidP="004150EE">
      <w:r>
        <w:t>This section outlines</w:t>
      </w:r>
      <w:r w:rsidR="00450586">
        <w:t xml:space="preserve"> the relevant quality goals for Intune with Cloud Attach deployment</w:t>
      </w:r>
      <w:r w:rsidR="00FC5166">
        <w:t>. This ensures tha</w:t>
      </w:r>
      <w:r w:rsidR="00CE6260">
        <w:t xml:space="preserve">t </w:t>
      </w:r>
      <w:r w:rsidR="00867C65">
        <w:t xml:space="preserve">the end users have </w:t>
      </w:r>
      <w:r w:rsidR="000C51F0">
        <w:t>a positive experience</w:t>
      </w:r>
      <w:r w:rsidR="0D9E8F77">
        <w:t>,</w:t>
      </w:r>
      <w:r w:rsidR="001C0A51">
        <w:t xml:space="preserve"> and</w:t>
      </w:r>
      <w:r w:rsidR="00C5708D">
        <w:t xml:space="preserve"> organisation can maintain business continuity</w:t>
      </w:r>
      <w:r w:rsidR="006E2DBE">
        <w:t>.</w:t>
      </w:r>
      <w:r w:rsidR="0077107F">
        <w:t xml:space="preserve"> Quality goals are linked to Microsoft’s WAF (Well Architected Framework)</w:t>
      </w:r>
      <w:r w:rsidR="00E32C97">
        <w:t xml:space="preserve"> and ensure that the solution meets</w:t>
      </w:r>
      <w:r w:rsidR="00384309">
        <w:t xml:space="preserve"> the requirement</w:t>
      </w:r>
      <w:r w:rsidR="00C47E35">
        <w:t>s for reliability, security, operational excellence and performance efficiency.</w:t>
      </w:r>
    </w:p>
    <w:tbl>
      <w:tblPr>
        <w:tblStyle w:val="TableGrid"/>
        <w:tblW w:w="9600" w:type="dxa"/>
        <w:tblLook w:val="04A0" w:firstRow="1" w:lastRow="0" w:firstColumn="1" w:lastColumn="0" w:noHBand="0" w:noVBand="1"/>
      </w:tblPr>
      <w:tblGrid>
        <w:gridCol w:w="2245"/>
        <w:gridCol w:w="7355"/>
      </w:tblGrid>
      <w:tr w:rsidR="00817FD2" w14:paraId="1B3F9CA9" w14:textId="77777777" w:rsidTr="009B365A">
        <w:trPr>
          <w:trHeight w:val="341"/>
        </w:trPr>
        <w:tc>
          <w:tcPr>
            <w:tcW w:w="2245" w:type="dxa"/>
          </w:tcPr>
          <w:p w14:paraId="0FFE3CFE" w14:textId="7613B75E" w:rsidR="00817FD2" w:rsidRPr="00817FD2" w:rsidRDefault="00817FD2" w:rsidP="004150EE">
            <w:pPr>
              <w:rPr>
                <w:b/>
                <w:bCs/>
              </w:rPr>
            </w:pPr>
            <w:r w:rsidRPr="00817FD2">
              <w:rPr>
                <w:b/>
                <w:bCs/>
              </w:rPr>
              <w:t>Pillar</w:t>
            </w:r>
          </w:p>
        </w:tc>
        <w:tc>
          <w:tcPr>
            <w:tcW w:w="7355" w:type="dxa"/>
          </w:tcPr>
          <w:p w14:paraId="2776911A" w14:textId="64259E46" w:rsidR="00817FD2" w:rsidRPr="00817FD2" w:rsidRDefault="00817FD2" w:rsidP="004150EE">
            <w:pPr>
              <w:rPr>
                <w:b/>
                <w:bCs/>
              </w:rPr>
            </w:pPr>
            <w:r w:rsidRPr="00817FD2">
              <w:rPr>
                <w:b/>
                <w:bCs/>
              </w:rPr>
              <w:t>Description</w:t>
            </w:r>
          </w:p>
        </w:tc>
      </w:tr>
      <w:tr w:rsidR="00817FD2" w14:paraId="316B74A6" w14:textId="77777777" w:rsidTr="009B365A">
        <w:trPr>
          <w:trHeight w:val="341"/>
        </w:trPr>
        <w:tc>
          <w:tcPr>
            <w:tcW w:w="2245" w:type="dxa"/>
          </w:tcPr>
          <w:p w14:paraId="7269ADFF" w14:textId="683B2B50" w:rsidR="00817FD2" w:rsidRDefault="00FC2AC1" w:rsidP="004150EE">
            <w:r>
              <w:t>Reliability</w:t>
            </w:r>
          </w:p>
        </w:tc>
        <w:tc>
          <w:tcPr>
            <w:tcW w:w="7355" w:type="dxa"/>
          </w:tcPr>
          <w:p w14:paraId="5B450F17" w14:textId="44F8D59A" w:rsidR="00817FD2" w:rsidRDefault="00A2616F" w:rsidP="004150EE">
            <w:r w:rsidRPr="00A2616F">
              <w:t>Ensures</w:t>
            </w:r>
            <w:r w:rsidR="00B25854">
              <w:t xml:space="preserve"> a high uptime for Intune services</w:t>
            </w:r>
            <w:r w:rsidR="004E0022">
              <w:t xml:space="preserve"> </w:t>
            </w:r>
            <w:r w:rsidR="00176414">
              <w:t>e.g.,</w:t>
            </w:r>
            <w:r w:rsidR="004E0022">
              <w:t xml:space="preserve"> deployment and conditional access</w:t>
            </w:r>
            <w:r>
              <w:t>.</w:t>
            </w:r>
          </w:p>
        </w:tc>
      </w:tr>
      <w:tr w:rsidR="00817FD2" w14:paraId="3ABA1C9B" w14:textId="77777777" w:rsidTr="009B365A">
        <w:trPr>
          <w:trHeight w:val="356"/>
        </w:trPr>
        <w:tc>
          <w:tcPr>
            <w:tcW w:w="2245" w:type="dxa"/>
          </w:tcPr>
          <w:p w14:paraId="0266CAAB" w14:textId="391605F2" w:rsidR="00817FD2" w:rsidRDefault="00FC2AC1" w:rsidP="004150EE">
            <w:r>
              <w:t>Security</w:t>
            </w:r>
          </w:p>
        </w:tc>
        <w:tc>
          <w:tcPr>
            <w:tcW w:w="7355" w:type="dxa"/>
          </w:tcPr>
          <w:p w14:paraId="3C79A4BD" w14:textId="209141A4" w:rsidR="00817FD2" w:rsidRDefault="00383DB4" w:rsidP="004150EE">
            <w:r>
              <w:t>P</w:t>
            </w:r>
            <w:r w:rsidRPr="00383DB4">
              <w:t>rotect</w:t>
            </w:r>
            <w:r>
              <w:t>s</w:t>
            </w:r>
            <w:r w:rsidRPr="00383DB4">
              <w:t xml:space="preserve"> the workload </w:t>
            </w:r>
            <w:r w:rsidR="006D51A6">
              <w:t>by adhering to industry standards</w:t>
            </w:r>
            <w:r w:rsidR="00F27F32">
              <w:t xml:space="preserve"> and regulations (e.g., GDPR)</w:t>
            </w:r>
            <w:r w:rsidR="003976F0">
              <w:t xml:space="preserve"> for data protection and security.</w:t>
            </w:r>
          </w:p>
        </w:tc>
      </w:tr>
      <w:tr w:rsidR="00817FD2" w14:paraId="016477B8" w14:textId="77777777" w:rsidTr="009B365A">
        <w:trPr>
          <w:trHeight w:val="341"/>
        </w:trPr>
        <w:tc>
          <w:tcPr>
            <w:tcW w:w="2245" w:type="dxa"/>
          </w:tcPr>
          <w:p w14:paraId="10E84A44" w14:textId="0A1959F8" w:rsidR="00817FD2" w:rsidRDefault="00FC2AC1" w:rsidP="004150EE">
            <w:r>
              <w:t>Operational Excellence</w:t>
            </w:r>
          </w:p>
        </w:tc>
        <w:tc>
          <w:tcPr>
            <w:tcW w:w="7355" w:type="dxa"/>
          </w:tcPr>
          <w:p w14:paraId="3A75D205" w14:textId="2995F331" w:rsidR="00817FD2" w:rsidRDefault="008754D8" w:rsidP="004150EE">
            <w:r>
              <w:t xml:space="preserve">Providing single pane of glass for device management. </w:t>
            </w:r>
            <w:r w:rsidR="00D867B1" w:rsidRPr="00D867B1">
              <w:t xml:space="preserve">Reduce issues by </w:t>
            </w:r>
            <w:r>
              <w:t>using</w:t>
            </w:r>
            <w:r w:rsidR="00D867B1" w:rsidRPr="00D867B1">
              <w:t xml:space="preserve"> </w:t>
            </w:r>
            <w:r w:rsidR="009D4834">
              <w:t>automation for</w:t>
            </w:r>
            <w:r w:rsidR="00C53FC4">
              <w:t xml:space="preserve"> routine tasks </w:t>
            </w:r>
            <w:r w:rsidR="00DA7579">
              <w:t xml:space="preserve">e.g., device </w:t>
            </w:r>
            <w:r w:rsidR="00633C32">
              <w:t>enrolment,</w:t>
            </w:r>
            <w:r w:rsidR="00E9533F">
              <w:t xml:space="preserve"> app deployment</w:t>
            </w:r>
            <w:r w:rsidR="00633C32">
              <w:t xml:space="preserve"> etc.</w:t>
            </w:r>
            <w:r w:rsidR="009D4834">
              <w:t xml:space="preserve"> </w:t>
            </w:r>
            <w:r w:rsidR="00F610AA">
              <w:t xml:space="preserve">Implement monitoring and logging </w:t>
            </w:r>
            <w:r w:rsidR="009D3AAE">
              <w:t>to track system performance</w:t>
            </w:r>
            <w:r w:rsidR="00A06ADE">
              <w:t>.</w:t>
            </w:r>
          </w:p>
        </w:tc>
      </w:tr>
      <w:tr w:rsidR="00817FD2" w14:paraId="28C6694D" w14:textId="77777777" w:rsidTr="009B365A">
        <w:trPr>
          <w:trHeight w:val="341"/>
        </w:trPr>
        <w:tc>
          <w:tcPr>
            <w:tcW w:w="2245" w:type="dxa"/>
          </w:tcPr>
          <w:p w14:paraId="06518A8A" w14:textId="639F94D6" w:rsidR="00817FD2" w:rsidRDefault="00FC2AC1" w:rsidP="004150EE">
            <w:r>
              <w:t>Performance Efficiency</w:t>
            </w:r>
          </w:p>
        </w:tc>
        <w:tc>
          <w:tcPr>
            <w:tcW w:w="7355" w:type="dxa"/>
          </w:tcPr>
          <w:p w14:paraId="7F93EAE8" w14:textId="77777777" w:rsidR="00817FD2" w:rsidRDefault="006F56A3" w:rsidP="004150EE">
            <w:r w:rsidRPr="006F56A3">
              <w:t>Adjust the changes in demands placed on the workload through horizontal scaling and testing changes before deploying to production</w:t>
            </w:r>
            <w:r>
              <w:t>.</w:t>
            </w:r>
          </w:p>
          <w:p w14:paraId="013C888F" w14:textId="5045FAB8" w:rsidR="009F558D" w:rsidRDefault="00A61FEE" w:rsidP="004150EE">
            <w:r>
              <w:t xml:space="preserve">Ensure optimum </w:t>
            </w:r>
            <w:r w:rsidR="00682AC7">
              <w:t>use of compute, storage</w:t>
            </w:r>
            <w:r w:rsidR="00A0247E">
              <w:t xml:space="preserve"> and other resources</w:t>
            </w:r>
            <w:r w:rsidR="00693C8C">
              <w:t>.</w:t>
            </w:r>
          </w:p>
        </w:tc>
      </w:tr>
    </w:tbl>
    <w:p w14:paraId="1571CE6F" w14:textId="00AE9D25" w:rsidR="00C47E35" w:rsidRDefault="00C47E35" w:rsidP="004150EE"/>
    <w:tbl>
      <w:tblPr>
        <w:tblStyle w:val="TableGrid"/>
        <w:tblW w:w="0" w:type="auto"/>
        <w:tblLook w:val="04A0" w:firstRow="1" w:lastRow="0" w:firstColumn="1" w:lastColumn="0" w:noHBand="0" w:noVBand="1"/>
      </w:tblPr>
      <w:tblGrid>
        <w:gridCol w:w="2245"/>
        <w:gridCol w:w="4770"/>
        <w:gridCol w:w="2335"/>
      </w:tblGrid>
      <w:tr w:rsidR="009B365A" w14:paraId="06D63BFE" w14:textId="77777777" w:rsidTr="009B365A">
        <w:tc>
          <w:tcPr>
            <w:tcW w:w="2245" w:type="dxa"/>
          </w:tcPr>
          <w:p w14:paraId="380B1DC5" w14:textId="2DDC7E8B" w:rsidR="009B365A" w:rsidRDefault="009B365A" w:rsidP="009B365A">
            <w:r w:rsidRPr="00817FD2">
              <w:rPr>
                <w:b/>
                <w:bCs/>
              </w:rPr>
              <w:t>Pillar</w:t>
            </w:r>
          </w:p>
        </w:tc>
        <w:tc>
          <w:tcPr>
            <w:tcW w:w="4770" w:type="dxa"/>
          </w:tcPr>
          <w:p w14:paraId="1D81D17B" w14:textId="42E8872C" w:rsidR="009B365A" w:rsidRDefault="009B365A" w:rsidP="009B365A">
            <w:r>
              <w:rPr>
                <w:b/>
                <w:bCs/>
              </w:rPr>
              <w:t>Metric</w:t>
            </w:r>
          </w:p>
        </w:tc>
        <w:tc>
          <w:tcPr>
            <w:tcW w:w="2335" w:type="dxa"/>
          </w:tcPr>
          <w:p w14:paraId="184E1708" w14:textId="310840CF" w:rsidR="009B365A" w:rsidRPr="009B365A" w:rsidRDefault="009B365A" w:rsidP="009B365A">
            <w:pPr>
              <w:rPr>
                <w:b/>
                <w:bCs/>
              </w:rPr>
            </w:pPr>
            <w:r w:rsidRPr="009B365A">
              <w:rPr>
                <w:b/>
                <w:bCs/>
              </w:rPr>
              <w:t>Goal</w:t>
            </w:r>
          </w:p>
        </w:tc>
      </w:tr>
      <w:tr w:rsidR="009B365A" w14:paraId="19918B24" w14:textId="77777777" w:rsidTr="009B365A">
        <w:tc>
          <w:tcPr>
            <w:tcW w:w="2245" w:type="dxa"/>
          </w:tcPr>
          <w:p w14:paraId="63C82795" w14:textId="22B5DAB6" w:rsidR="009B365A" w:rsidRDefault="009B365A" w:rsidP="009B365A">
            <w:r>
              <w:t>Reliability</w:t>
            </w:r>
          </w:p>
        </w:tc>
        <w:tc>
          <w:tcPr>
            <w:tcW w:w="4770" w:type="dxa"/>
          </w:tcPr>
          <w:p w14:paraId="10A374B2" w14:textId="0C8081BF" w:rsidR="009B365A" w:rsidRDefault="00C54D31" w:rsidP="009B365A">
            <w:r>
              <w:t>Maintain high level of service availability for Intune.</w:t>
            </w:r>
          </w:p>
        </w:tc>
        <w:tc>
          <w:tcPr>
            <w:tcW w:w="2335" w:type="dxa"/>
          </w:tcPr>
          <w:p w14:paraId="69C083EA" w14:textId="38C5BA22" w:rsidR="009B365A" w:rsidRDefault="00826695" w:rsidP="009B365A">
            <w:r>
              <w:t>Target 9</w:t>
            </w:r>
            <w:r w:rsidR="00D922C4">
              <w:t>8-99% uptime</w:t>
            </w:r>
          </w:p>
        </w:tc>
      </w:tr>
      <w:tr w:rsidR="009B365A" w14:paraId="40E8D17C" w14:textId="77777777" w:rsidTr="009B365A">
        <w:tc>
          <w:tcPr>
            <w:tcW w:w="2245" w:type="dxa"/>
          </w:tcPr>
          <w:p w14:paraId="7F93A377" w14:textId="35944375" w:rsidR="009B365A" w:rsidRDefault="009B365A" w:rsidP="009B365A">
            <w:r>
              <w:t>Security</w:t>
            </w:r>
          </w:p>
        </w:tc>
        <w:tc>
          <w:tcPr>
            <w:tcW w:w="4770" w:type="dxa"/>
          </w:tcPr>
          <w:p w14:paraId="5DF2FFB2" w14:textId="4A5208A4" w:rsidR="009B365A" w:rsidRDefault="00BD27D0" w:rsidP="009B365A">
            <w:r>
              <w:t>Microsoft Defender for Cloud Security Score</w:t>
            </w:r>
          </w:p>
        </w:tc>
        <w:tc>
          <w:tcPr>
            <w:tcW w:w="2335" w:type="dxa"/>
          </w:tcPr>
          <w:p w14:paraId="4E48260E" w14:textId="23301E70" w:rsidR="009B365A" w:rsidRDefault="00BD27D0" w:rsidP="009B365A">
            <w:r>
              <w:t>80 or above</w:t>
            </w:r>
          </w:p>
        </w:tc>
      </w:tr>
      <w:tr w:rsidR="009B365A" w14:paraId="48F317BC" w14:textId="77777777" w:rsidTr="009B365A">
        <w:tc>
          <w:tcPr>
            <w:tcW w:w="2245" w:type="dxa"/>
          </w:tcPr>
          <w:p w14:paraId="3EB95930" w14:textId="13ECBEB4" w:rsidR="009B365A" w:rsidRDefault="009B365A" w:rsidP="009B365A">
            <w:r>
              <w:t>Operational Excellence</w:t>
            </w:r>
          </w:p>
        </w:tc>
        <w:tc>
          <w:tcPr>
            <w:tcW w:w="4770" w:type="dxa"/>
          </w:tcPr>
          <w:p w14:paraId="679F69CA" w14:textId="7E2087DA" w:rsidR="009B365A" w:rsidRDefault="000B006B" w:rsidP="009B365A">
            <w:r>
              <w:t>Maintain a low mean time to resolve for critical incidents</w:t>
            </w:r>
          </w:p>
        </w:tc>
        <w:tc>
          <w:tcPr>
            <w:tcW w:w="2335" w:type="dxa"/>
          </w:tcPr>
          <w:p w14:paraId="69AA650A" w14:textId="089DC228" w:rsidR="009B365A" w:rsidRDefault="00600B0F" w:rsidP="009B365A">
            <w:r>
              <w:t>Less than 1 hour</w:t>
            </w:r>
          </w:p>
        </w:tc>
      </w:tr>
      <w:tr w:rsidR="009B365A" w14:paraId="70CB72DE" w14:textId="77777777" w:rsidTr="009B365A">
        <w:tc>
          <w:tcPr>
            <w:tcW w:w="2245" w:type="dxa"/>
          </w:tcPr>
          <w:p w14:paraId="30E25EBD" w14:textId="7C5CBD6E" w:rsidR="009B365A" w:rsidRDefault="009B365A" w:rsidP="009B365A">
            <w:r>
              <w:t>Performance Efficiency</w:t>
            </w:r>
          </w:p>
        </w:tc>
        <w:tc>
          <w:tcPr>
            <w:tcW w:w="4770" w:type="dxa"/>
          </w:tcPr>
          <w:p w14:paraId="77595186" w14:textId="528D683D" w:rsidR="009B365A" w:rsidRDefault="002F2482" w:rsidP="009B365A">
            <w:r>
              <w:t xml:space="preserve">Maintain low resource utilization for </w:t>
            </w:r>
            <w:r w:rsidR="00A73C36">
              <w:t xml:space="preserve">memory, </w:t>
            </w:r>
            <w:r w:rsidR="00CB5C4E">
              <w:t>storage etc.</w:t>
            </w:r>
          </w:p>
        </w:tc>
        <w:tc>
          <w:tcPr>
            <w:tcW w:w="2335" w:type="dxa"/>
          </w:tcPr>
          <w:p w14:paraId="38996BDB" w14:textId="75B5C696" w:rsidR="009B365A" w:rsidRDefault="00015922" w:rsidP="009B365A">
            <w:r>
              <w:t>75% or b</w:t>
            </w:r>
            <w:r w:rsidR="001D0458">
              <w:t>elow</w:t>
            </w:r>
          </w:p>
        </w:tc>
      </w:tr>
    </w:tbl>
    <w:p w14:paraId="79F91E8B" w14:textId="77777777" w:rsidR="009D03DF" w:rsidRDefault="009D03DF" w:rsidP="004150EE"/>
    <w:p w14:paraId="5AC42438" w14:textId="77777777" w:rsidR="004150EE" w:rsidRDefault="004150EE" w:rsidP="004150EE"/>
    <w:p w14:paraId="69863567" w14:textId="4074AD44" w:rsidR="00FB7639" w:rsidRDefault="004C746A" w:rsidP="00AE3DD1">
      <w:pPr>
        <w:keepNext/>
        <w:keepLines/>
        <w:numPr>
          <w:ilvl w:val="1"/>
          <w:numId w:val="2"/>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Stakeholders</w:t>
      </w:r>
    </w:p>
    <w:p w14:paraId="302A3AAD" w14:textId="77777777" w:rsidR="003C5FD0" w:rsidRDefault="003C5FD0" w:rsidP="003C5FD0">
      <w:pPr>
        <w:rPr>
          <w:rFonts w:ascii="Calibri" w:eastAsia="Calibri" w:hAnsi="Calibri" w:cs="Calibri"/>
          <w:color w:val="161616"/>
        </w:rPr>
      </w:pPr>
    </w:p>
    <w:p w14:paraId="26C88675" w14:textId="4B0D757E" w:rsidR="003C5FD0" w:rsidRDefault="00F41F6C" w:rsidP="009D4C61">
      <w:pPr>
        <w:rPr>
          <w:rFonts w:ascii="Calibri" w:eastAsia="Calibri" w:hAnsi="Calibri" w:cs="Calibri"/>
          <w:color w:val="161616"/>
        </w:rPr>
      </w:pPr>
      <w:r>
        <w:rPr>
          <w:rFonts w:ascii="Calibri" w:eastAsia="Calibri" w:hAnsi="Calibri" w:cs="Calibri"/>
          <w:color w:val="161616"/>
        </w:rPr>
        <w:t xml:space="preserve">This section provides an overview of the stakeholders </w:t>
      </w:r>
      <w:r w:rsidR="00603692">
        <w:rPr>
          <w:rFonts w:ascii="Calibri" w:eastAsia="Calibri" w:hAnsi="Calibri" w:cs="Calibri"/>
          <w:color w:val="161616"/>
        </w:rPr>
        <w:t xml:space="preserve">i.e. all persons, roles or organisations that have </w:t>
      </w:r>
      <w:r w:rsidR="001345CB">
        <w:rPr>
          <w:rFonts w:ascii="Calibri" w:eastAsia="Calibri" w:hAnsi="Calibri" w:cs="Calibri"/>
          <w:color w:val="161616"/>
        </w:rPr>
        <w:t xml:space="preserve">varied interests </w:t>
      </w:r>
      <w:r w:rsidR="001B2C50">
        <w:rPr>
          <w:rFonts w:ascii="Calibri" w:eastAsia="Calibri" w:hAnsi="Calibri" w:cs="Calibri"/>
          <w:color w:val="161616"/>
        </w:rPr>
        <w:t>in th</w:t>
      </w:r>
      <w:r w:rsidR="00157B14">
        <w:rPr>
          <w:rFonts w:ascii="Calibri" w:eastAsia="Calibri" w:hAnsi="Calibri" w:cs="Calibri"/>
          <w:color w:val="161616"/>
        </w:rPr>
        <w:t>is implementation and architecture document for Intune with cloud attach.</w:t>
      </w:r>
      <w:r w:rsidR="009D4C61">
        <w:rPr>
          <w:rFonts w:ascii="Calibri" w:eastAsia="Calibri" w:hAnsi="Calibri" w:cs="Calibri"/>
          <w:color w:val="161616"/>
        </w:rPr>
        <w:t xml:space="preserve"> They may be directly involved in the deployment and management of the solution or indirectly affected. They could be consulted or approached for their inputs. </w:t>
      </w:r>
      <w:r w:rsidR="00FA7B1F">
        <w:rPr>
          <w:rFonts w:ascii="Calibri" w:eastAsia="Calibri" w:hAnsi="Calibri" w:cs="Calibri"/>
          <w:color w:val="161616"/>
        </w:rPr>
        <w:t xml:space="preserve">The below list </w:t>
      </w:r>
      <w:r w:rsidR="00992B6D">
        <w:rPr>
          <w:rFonts w:ascii="Calibri" w:eastAsia="Calibri" w:hAnsi="Calibri" w:cs="Calibri"/>
          <w:color w:val="161616"/>
        </w:rPr>
        <w:t>shows key stakeholders with respect to this document.</w:t>
      </w:r>
    </w:p>
    <w:p w14:paraId="51093F9B" w14:textId="71566AC6" w:rsidR="00992B6D" w:rsidRDefault="00332E90" w:rsidP="00AE3DD1">
      <w:pPr>
        <w:pStyle w:val="ListParagraph"/>
        <w:numPr>
          <w:ilvl w:val="0"/>
          <w:numId w:val="3"/>
        </w:numPr>
      </w:pPr>
      <w:r>
        <w:t>Platform team</w:t>
      </w:r>
    </w:p>
    <w:p w14:paraId="2C61151B" w14:textId="1EDF07C3" w:rsidR="00332E90" w:rsidRDefault="00332E90" w:rsidP="00AE3DD1">
      <w:pPr>
        <w:pStyle w:val="ListParagraph"/>
        <w:numPr>
          <w:ilvl w:val="0"/>
          <w:numId w:val="3"/>
        </w:numPr>
      </w:pPr>
      <w:r>
        <w:t>Infosec team</w:t>
      </w:r>
    </w:p>
    <w:p w14:paraId="4DDC6CA4" w14:textId="78439094" w:rsidR="00332E90" w:rsidRDefault="00FE080F" w:rsidP="00AE3DD1">
      <w:pPr>
        <w:pStyle w:val="ListParagraph"/>
        <w:numPr>
          <w:ilvl w:val="0"/>
          <w:numId w:val="3"/>
        </w:numPr>
      </w:pPr>
      <w:r>
        <w:t>Operations team</w:t>
      </w:r>
    </w:p>
    <w:p w14:paraId="19AEB123" w14:textId="3030860F" w:rsidR="00FE080F" w:rsidRDefault="00381A31" w:rsidP="00AE3DD1">
      <w:pPr>
        <w:pStyle w:val="ListParagraph"/>
        <w:numPr>
          <w:ilvl w:val="0"/>
          <w:numId w:val="3"/>
        </w:numPr>
      </w:pPr>
      <w:r>
        <w:t>Any other relevant member, group or team as needed.</w:t>
      </w:r>
    </w:p>
    <w:p w14:paraId="4E9F2715" w14:textId="77777777" w:rsidR="00381A31" w:rsidRDefault="00381A31" w:rsidP="00381A31">
      <w:pPr>
        <w:pStyle w:val="ListParagraph"/>
        <w:ind w:left="1080"/>
      </w:pPr>
    </w:p>
    <w:p w14:paraId="24BCA16E" w14:textId="77777777" w:rsidR="00381A31" w:rsidRPr="003C5FD0" w:rsidRDefault="00381A31" w:rsidP="00381A31">
      <w:pPr>
        <w:pStyle w:val="ListParagraph"/>
        <w:ind w:left="1080"/>
      </w:pPr>
    </w:p>
    <w:p w14:paraId="1070D013" w14:textId="35378A26" w:rsidR="00F90819" w:rsidRPr="009515D1" w:rsidRDefault="00F90819" w:rsidP="00AE3DD1">
      <w:pPr>
        <w:keepNext/>
        <w:keepLines/>
        <w:numPr>
          <w:ilvl w:val="1"/>
          <w:numId w:val="2"/>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Architecture Standard</w:t>
      </w:r>
    </w:p>
    <w:p w14:paraId="79A99440" w14:textId="697A11D1" w:rsidR="359890D0" w:rsidRDefault="359890D0" w:rsidP="003231D5"/>
    <w:p w14:paraId="5FE0AB25" w14:textId="05DD4B04" w:rsidR="002C236D" w:rsidRDefault="002C236D" w:rsidP="003231D5">
      <w:r>
        <w:t xml:space="preserve">It is essential to </w:t>
      </w:r>
      <w:r w:rsidR="00120771">
        <w:t xml:space="preserve">adhere to specific architecture standards to ensure a secure, efficient, and scalable implementation solution. </w:t>
      </w:r>
      <w:r w:rsidR="00B55E0E">
        <w:t>Th</w:t>
      </w:r>
      <w:r w:rsidR="001602A4">
        <w:t xml:space="preserve">ese standards can be internal guidelines or frameworks or requirements, or industry standards, best practices and recommendations. </w:t>
      </w:r>
      <w:r w:rsidR="00694F72">
        <w:t>For the implementation of this solution the</w:t>
      </w:r>
      <w:r w:rsidR="00DE5276">
        <w:t xml:space="preserve"> standards that are referenced are shown in the table below.</w:t>
      </w:r>
    </w:p>
    <w:p w14:paraId="1A6EA5D9" w14:textId="77777777" w:rsidR="007154C8" w:rsidRDefault="007154C8" w:rsidP="003231D5"/>
    <w:p w14:paraId="732D60D1" w14:textId="77777777" w:rsidR="007154C8" w:rsidRDefault="007154C8" w:rsidP="003231D5"/>
    <w:tbl>
      <w:tblPr>
        <w:tblStyle w:val="TableGrid"/>
        <w:tblW w:w="0" w:type="auto"/>
        <w:tblLayout w:type="fixed"/>
        <w:tblLook w:val="04A0" w:firstRow="1" w:lastRow="0" w:firstColumn="1" w:lastColumn="0" w:noHBand="0" w:noVBand="1"/>
      </w:tblPr>
      <w:tblGrid>
        <w:gridCol w:w="1525"/>
        <w:gridCol w:w="1416"/>
        <w:gridCol w:w="3264"/>
        <w:gridCol w:w="3145"/>
      </w:tblGrid>
      <w:tr w:rsidR="007154C8" w14:paraId="62B665CC" w14:textId="77777777" w:rsidTr="00426821">
        <w:tc>
          <w:tcPr>
            <w:tcW w:w="1525" w:type="dxa"/>
          </w:tcPr>
          <w:p w14:paraId="4838F709" w14:textId="460AD686" w:rsidR="007154C8" w:rsidRPr="00A60F4A" w:rsidRDefault="00A60F4A" w:rsidP="003231D5">
            <w:pPr>
              <w:rPr>
                <w:b/>
                <w:bCs/>
              </w:rPr>
            </w:pPr>
            <w:r w:rsidRPr="00A60F4A">
              <w:rPr>
                <w:b/>
                <w:bCs/>
              </w:rPr>
              <w:t>Architecture Standard</w:t>
            </w:r>
          </w:p>
        </w:tc>
        <w:tc>
          <w:tcPr>
            <w:tcW w:w="1416" w:type="dxa"/>
          </w:tcPr>
          <w:p w14:paraId="4C69EF75" w14:textId="1A782E72" w:rsidR="007154C8" w:rsidRPr="00A60F4A" w:rsidRDefault="00A60F4A" w:rsidP="003231D5">
            <w:pPr>
              <w:rPr>
                <w:b/>
                <w:bCs/>
              </w:rPr>
            </w:pPr>
            <w:r w:rsidRPr="00A60F4A">
              <w:rPr>
                <w:b/>
                <w:bCs/>
              </w:rPr>
              <w:t>Type of Standard</w:t>
            </w:r>
          </w:p>
        </w:tc>
        <w:tc>
          <w:tcPr>
            <w:tcW w:w="3264" w:type="dxa"/>
          </w:tcPr>
          <w:p w14:paraId="17143785" w14:textId="7261FCF4" w:rsidR="007154C8" w:rsidRPr="00A60F4A" w:rsidRDefault="00A60F4A" w:rsidP="003231D5">
            <w:pPr>
              <w:rPr>
                <w:b/>
                <w:bCs/>
              </w:rPr>
            </w:pPr>
            <w:r w:rsidRPr="00A60F4A">
              <w:rPr>
                <w:b/>
                <w:bCs/>
              </w:rPr>
              <w:t>Description</w:t>
            </w:r>
          </w:p>
        </w:tc>
        <w:tc>
          <w:tcPr>
            <w:tcW w:w="3145" w:type="dxa"/>
          </w:tcPr>
          <w:p w14:paraId="7DA29EE3" w14:textId="6D89502A" w:rsidR="007154C8" w:rsidRPr="00A60F4A" w:rsidRDefault="00A60F4A" w:rsidP="003231D5">
            <w:pPr>
              <w:rPr>
                <w:b/>
                <w:bCs/>
              </w:rPr>
            </w:pPr>
            <w:r w:rsidRPr="00A60F4A">
              <w:rPr>
                <w:b/>
                <w:bCs/>
              </w:rPr>
              <w:t>Reference Link</w:t>
            </w:r>
          </w:p>
        </w:tc>
      </w:tr>
      <w:tr w:rsidR="007154C8" w14:paraId="4D19DB01" w14:textId="77777777" w:rsidTr="00426821">
        <w:tc>
          <w:tcPr>
            <w:tcW w:w="1525" w:type="dxa"/>
          </w:tcPr>
          <w:p w14:paraId="0A6C1C5A" w14:textId="37B52DD8" w:rsidR="007154C8" w:rsidRDefault="00AE4E76" w:rsidP="003231D5">
            <w:r>
              <w:t>Azure Security Baseline</w:t>
            </w:r>
          </w:p>
        </w:tc>
        <w:tc>
          <w:tcPr>
            <w:tcW w:w="1416" w:type="dxa"/>
          </w:tcPr>
          <w:p w14:paraId="708868FB" w14:textId="1AF95ADF" w:rsidR="007154C8" w:rsidRDefault="00816758" w:rsidP="003231D5">
            <w:r>
              <w:t>Microsoft Azure Standard</w:t>
            </w:r>
          </w:p>
        </w:tc>
        <w:tc>
          <w:tcPr>
            <w:tcW w:w="3264" w:type="dxa"/>
          </w:tcPr>
          <w:p w14:paraId="3C305F8B" w14:textId="4F420463" w:rsidR="007154C8" w:rsidRDefault="00816758" w:rsidP="003231D5">
            <w:r>
              <w:t xml:space="preserve">Provides </w:t>
            </w:r>
            <w:r w:rsidR="001D3AB2">
              <w:t xml:space="preserve">recommendations for securing </w:t>
            </w:r>
            <w:r w:rsidR="007F3991">
              <w:t>the</w:t>
            </w:r>
            <w:r w:rsidR="006546AC">
              <w:t xml:space="preserve"> cloud</w:t>
            </w:r>
            <w:r w:rsidR="007F3991">
              <w:t xml:space="preserve"> resources </w:t>
            </w:r>
            <w:r w:rsidR="00A2515A">
              <w:t xml:space="preserve">and aligning with other industry standards such as CIS, NIST etc. </w:t>
            </w:r>
          </w:p>
        </w:tc>
        <w:tc>
          <w:tcPr>
            <w:tcW w:w="3145" w:type="dxa"/>
          </w:tcPr>
          <w:p w14:paraId="1EF63AB8" w14:textId="1EB414ED" w:rsidR="007154C8" w:rsidRDefault="00F751FE" w:rsidP="003231D5">
            <w:hyperlink r:id="rId8" w:history="1">
              <w:r w:rsidRPr="0071660F">
                <w:rPr>
                  <w:rStyle w:val="Hyperlink"/>
                </w:rPr>
                <w:t>https://learn.microsoft.com/en-us/security/benchmark/azure/security-baselines-overview</w:t>
              </w:r>
            </w:hyperlink>
          </w:p>
          <w:p w14:paraId="26CE22CD" w14:textId="0FDB2F6A" w:rsidR="00F751FE" w:rsidRDefault="00F751FE" w:rsidP="003231D5"/>
        </w:tc>
      </w:tr>
      <w:tr w:rsidR="007154C8" w14:paraId="3E8CEF76" w14:textId="77777777" w:rsidTr="00426821">
        <w:tc>
          <w:tcPr>
            <w:tcW w:w="1525" w:type="dxa"/>
          </w:tcPr>
          <w:p w14:paraId="73F3889B" w14:textId="0BA4F7FE" w:rsidR="007154C8" w:rsidRDefault="00EC2E79" w:rsidP="003231D5">
            <w:r>
              <w:t>Microsoft Intune Best Practices</w:t>
            </w:r>
          </w:p>
        </w:tc>
        <w:tc>
          <w:tcPr>
            <w:tcW w:w="1416" w:type="dxa"/>
          </w:tcPr>
          <w:p w14:paraId="60CC9AF1" w14:textId="70730E1F" w:rsidR="007154C8" w:rsidRDefault="00EC2E79" w:rsidP="003231D5">
            <w:r>
              <w:t>Microsoft Azure Standard</w:t>
            </w:r>
          </w:p>
        </w:tc>
        <w:tc>
          <w:tcPr>
            <w:tcW w:w="3264" w:type="dxa"/>
          </w:tcPr>
          <w:p w14:paraId="2460FA7A" w14:textId="4480F7CF" w:rsidR="007154C8" w:rsidRDefault="00503BD1" w:rsidP="003231D5">
            <w:r>
              <w:t xml:space="preserve">This provides guidance on Intune deployment </w:t>
            </w:r>
            <w:r w:rsidR="00102388">
              <w:t xml:space="preserve">and covers information on various </w:t>
            </w:r>
            <w:r w:rsidR="00072FD4">
              <w:t>other topics.</w:t>
            </w:r>
          </w:p>
        </w:tc>
        <w:tc>
          <w:tcPr>
            <w:tcW w:w="3145" w:type="dxa"/>
          </w:tcPr>
          <w:p w14:paraId="01BFCA44" w14:textId="1AF76165" w:rsidR="007154C8" w:rsidRDefault="00F751FE" w:rsidP="003231D5">
            <w:hyperlink r:id="rId9" w:history="1">
              <w:r w:rsidRPr="0071660F">
                <w:rPr>
                  <w:rStyle w:val="Hyperlink"/>
                </w:rPr>
                <w:t>https://learn.microsoft.com/en-us/mem/intune/fundamentals/deployment-guide-intune-setup</w:t>
              </w:r>
            </w:hyperlink>
          </w:p>
          <w:p w14:paraId="3E6F7597" w14:textId="77777777" w:rsidR="00F751FE" w:rsidRDefault="00F751FE" w:rsidP="003231D5"/>
          <w:p w14:paraId="3775D584" w14:textId="4C6D2F47" w:rsidR="00F751FE" w:rsidRDefault="00F751FE" w:rsidP="003231D5">
            <w:hyperlink r:id="rId10" w:history="1">
              <w:r w:rsidRPr="00F751FE">
                <w:rPr>
                  <w:rStyle w:val="Hyperlink"/>
                </w:rPr>
                <w:t>Deployment guide for Windows device management | Microsoft Learn</w:t>
              </w:r>
            </w:hyperlink>
          </w:p>
        </w:tc>
      </w:tr>
      <w:tr w:rsidR="007154C8" w14:paraId="4DE4F0D1" w14:textId="77777777" w:rsidTr="00426821">
        <w:tc>
          <w:tcPr>
            <w:tcW w:w="1525" w:type="dxa"/>
          </w:tcPr>
          <w:p w14:paraId="3FCB58C9" w14:textId="00CCAF56" w:rsidR="007154C8" w:rsidRDefault="00AB397A" w:rsidP="003231D5">
            <w:r>
              <w:t>CIS Benchmarks</w:t>
            </w:r>
          </w:p>
        </w:tc>
        <w:tc>
          <w:tcPr>
            <w:tcW w:w="1416" w:type="dxa"/>
          </w:tcPr>
          <w:p w14:paraId="7719E577" w14:textId="7A2B1CA7" w:rsidR="007154C8" w:rsidRDefault="00AB397A" w:rsidP="003231D5">
            <w:r>
              <w:t>Industry Standard</w:t>
            </w:r>
          </w:p>
        </w:tc>
        <w:tc>
          <w:tcPr>
            <w:tcW w:w="3264" w:type="dxa"/>
          </w:tcPr>
          <w:p w14:paraId="37850D41" w14:textId="7D044EC9" w:rsidR="007154C8" w:rsidRDefault="00AB397A" w:rsidP="003231D5">
            <w:r>
              <w:t>This offers specific configuration related recommendations for various technologies including Microsoft Azure.</w:t>
            </w:r>
          </w:p>
        </w:tc>
        <w:tc>
          <w:tcPr>
            <w:tcW w:w="3145" w:type="dxa"/>
          </w:tcPr>
          <w:p w14:paraId="065A3662" w14:textId="14E77B14" w:rsidR="007154C8" w:rsidRDefault="00803BBD" w:rsidP="003231D5">
            <w:hyperlink r:id="rId11" w:history="1">
              <w:r w:rsidRPr="00803BBD">
                <w:rPr>
                  <w:rStyle w:val="Hyperlink"/>
                </w:rPr>
                <w:t>CIS Microsoft Windows Server Benchmarks (cisecurity.org)</w:t>
              </w:r>
            </w:hyperlink>
          </w:p>
        </w:tc>
      </w:tr>
      <w:tr w:rsidR="004F1869" w14:paraId="6B164F91" w14:textId="77777777" w:rsidTr="00426821">
        <w:tc>
          <w:tcPr>
            <w:tcW w:w="1525" w:type="dxa"/>
          </w:tcPr>
          <w:p w14:paraId="470CAD48" w14:textId="77777777" w:rsidR="004F1869" w:rsidRDefault="004F1869" w:rsidP="003231D5"/>
        </w:tc>
        <w:tc>
          <w:tcPr>
            <w:tcW w:w="1416" w:type="dxa"/>
          </w:tcPr>
          <w:p w14:paraId="4C608CE1" w14:textId="77777777" w:rsidR="004F1869" w:rsidRDefault="004F1869" w:rsidP="003231D5"/>
        </w:tc>
        <w:tc>
          <w:tcPr>
            <w:tcW w:w="3264" w:type="dxa"/>
          </w:tcPr>
          <w:p w14:paraId="2F0978E5" w14:textId="77777777" w:rsidR="004F1869" w:rsidRDefault="004F1869" w:rsidP="003231D5"/>
        </w:tc>
        <w:tc>
          <w:tcPr>
            <w:tcW w:w="3145" w:type="dxa"/>
          </w:tcPr>
          <w:p w14:paraId="196FA4E9" w14:textId="77777777" w:rsidR="004F1869" w:rsidRDefault="004F1869" w:rsidP="003231D5"/>
        </w:tc>
      </w:tr>
    </w:tbl>
    <w:p w14:paraId="58075FA8" w14:textId="77777777" w:rsidR="00DE5276" w:rsidRDefault="00DE5276" w:rsidP="003231D5"/>
    <w:p w14:paraId="36B3C390" w14:textId="36F7CF91" w:rsidR="359890D0" w:rsidRDefault="359890D0" w:rsidP="00B3086A"/>
    <w:p w14:paraId="269E6E14" w14:textId="77777777" w:rsidR="00D017A7" w:rsidRDefault="00D017A7" w:rsidP="00B3086A"/>
    <w:p w14:paraId="20792AFB" w14:textId="77777777" w:rsidR="00A61717" w:rsidRDefault="00A61717" w:rsidP="00B3086A"/>
    <w:p w14:paraId="409BCA99" w14:textId="77777777" w:rsidR="00A61717" w:rsidRDefault="00A61717" w:rsidP="00B3086A"/>
    <w:p w14:paraId="76076BE1" w14:textId="56C4674F" w:rsidR="00D017A7" w:rsidRDefault="00C34D11" w:rsidP="00AE3DD1">
      <w:pPr>
        <w:keepNext/>
        <w:keepLines/>
        <w:numPr>
          <w:ilvl w:val="0"/>
          <w:numId w:val="2"/>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System Scope</w:t>
      </w:r>
      <w:r w:rsidR="004F1A8A">
        <w:rPr>
          <w:rFonts w:ascii="Calibri Light" w:eastAsia="Times New Roman" w:hAnsi="Calibri Light" w:cs="Times New Roman"/>
          <w:color w:val="2F5496"/>
          <w:sz w:val="32"/>
          <w:szCs w:val="32"/>
        </w:rPr>
        <w:t xml:space="preserve"> and Context</w:t>
      </w:r>
    </w:p>
    <w:p w14:paraId="0216B1F3" w14:textId="77777777" w:rsidR="00010A52" w:rsidRDefault="00010A52" w:rsidP="00010A52"/>
    <w:p w14:paraId="6E806D8C" w14:textId="2BB113EE" w:rsidR="00F87A6F" w:rsidRDefault="0098282C" w:rsidP="00010A52">
      <w:r>
        <w:lastRenderedPageBreak/>
        <w:t>The current on-boarding are for the servers</w:t>
      </w:r>
      <w:r w:rsidR="00334196">
        <w:t xml:space="preserve"> Windows 2012 </w:t>
      </w:r>
      <w:r w:rsidR="2F05FEE0">
        <w:t>r2</w:t>
      </w:r>
      <w:r w:rsidR="00334196">
        <w:t xml:space="preserve"> and above. </w:t>
      </w:r>
    </w:p>
    <w:p w14:paraId="673A4E2E" w14:textId="189D5E94" w:rsidR="00E84D61" w:rsidRDefault="00E84D61" w:rsidP="00010A52">
      <w:r>
        <w:t xml:space="preserve">Note: </w:t>
      </w:r>
    </w:p>
    <w:p w14:paraId="48DA5EA9" w14:textId="599A2B9B" w:rsidR="00E84D61" w:rsidRDefault="00E84D61" w:rsidP="00010A52">
      <w:r>
        <w:t>1. Windows Server 2008</w:t>
      </w:r>
      <w:r w:rsidR="003010BA">
        <w:t xml:space="preserve">, </w:t>
      </w:r>
      <w:r>
        <w:t>2008 R2</w:t>
      </w:r>
      <w:r w:rsidR="003010BA">
        <w:t>, and 2012</w:t>
      </w:r>
      <w:r>
        <w:t xml:space="preserve"> </w:t>
      </w:r>
      <w:r w:rsidR="007748D4">
        <w:t>–</w:t>
      </w:r>
      <w:r>
        <w:t xml:space="preserve"> </w:t>
      </w:r>
      <w:r w:rsidR="007748D4">
        <w:t xml:space="preserve">End of support and not supported by Intune (There are </w:t>
      </w:r>
      <w:r w:rsidR="00023725">
        <w:t xml:space="preserve">estimated to be around </w:t>
      </w:r>
      <w:r w:rsidR="002E71ED">
        <w:t xml:space="preserve">30 servers, which will not be in </w:t>
      </w:r>
      <w:r w:rsidR="00A61717">
        <w:t>scope of this project)</w:t>
      </w:r>
    </w:p>
    <w:p w14:paraId="6094D376" w14:textId="626A6BBB" w:rsidR="007748D4" w:rsidRDefault="007748D4" w:rsidP="00010A52">
      <w:r>
        <w:t xml:space="preserve">2. Windows Server </w:t>
      </w:r>
      <w:r w:rsidR="00750E71">
        <w:t>2012</w:t>
      </w:r>
      <w:r w:rsidR="00166316">
        <w:t xml:space="preserve"> </w:t>
      </w:r>
      <w:r w:rsidR="00750E71">
        <w:t>R2</w:t>
      </w:r>
      <w:r w:rsidR="00D83B23">
        <w:t xml:space="preserve"> </w:t>
      </w:r>
      <w:r>
        <w:t>– Nearing end of support but supported by Intune currently</w:t>
      </w:r>
      <w:r w:rsidR="002E71ED">
        <w:t>.</w:t>
      </w:r>
      <w:r w:rsidR="00A61717">
        <w:t xml:space="preserve"> There should be plan in place to </w:t>
      </w:r>
      <w:r w:rsidR="00FE6FA0">
        <w:t xml:space="preserve">cover these servers </w:t>
      </w:r>
      <w:r w:rsidR="00FF571E">
        <w:t>once they are out of support.</w:t>
      </w:r>
    </w:p>
    <w:p w14:paraId="39597A15" w14:textId="77777777" w:rsidR="00A61717" w:rsidRDefault="00A61717" w:rsidP="00010A52"/>
    <w:p w14:paraId="7A6233D9" w14:textId="77777777" w:rsidR="00A61717" w:rsidRDefault="00A61717" w:rsidP="00010A52"/>
    <w:p w14:paraId="5F02936E" w14:textId="77777777" w:rsidR="00A61717" w:rsidRDefault="00A61717" w:rsidP="00010A52"/>
    <w:p w14:paraId="165D0601" w14:textId="246C04D8" w:rsidR="00010A52" w:rsidRDefault="00FD25DE" w:rsidP="00010A52">
      <w:r>
        <w:t xml:space="preserve">A high-level system diagram </w:t>
      </w:r>
      <w:r w:rsidR="0029087B">
        <w:t xml:space="preserve">that provides an overview of the </w:t>
      </w:r>
      <w:r w:rsidR="00F9108D">
        <w:t xml:space="preserve">system, components involved in the solution and the </w:t>
      </w:r>
      <w:r w:rsidR="007D6591">
        <w:t>roles</w:t>
      </w:r>
      <w:r w:rsidR="00F9108D">
        <w:t xml:space="preserve"> </w:t>
      </w:r>
      <w:r w:rsidR="007D6591">
        <w:t>or users</w:t>
      </w:r>
      <w:r w:rsidR="00BF2731">
        <w:t>.</w:t>
      </w:r>
    </w:p>
    <w:p w14:paraId="5C690A31" w14:textId="315DCE50" w:rsidR="005F75B6" w:rsidRDefault="005F75B6" w:rsidP="00010A52"/>
    <w:p w14:paraId="3796F944" w14:textId="33C47447" w:rsidR="00010A52" w:rsidRDefault="00685FEB" w:rsidP="00010A52">
      <w:r w:rsidRPr="00685FEB">
        <w:rPr>
          <w:noProof/>
        </w:rPr>
        <w:drawing>
          <wp:inline distT="0" distB="0" distL="0" distR="0" wp14:anchorId="12ADA202" wp14:editId="0AAD31D7">
            <wp:extent cx="5943600" cy="3092450"/>
            <wp:effectExtent l="19050" t="19050" r="19050" b="12700"/>
            <wp:docPr id="1743223827" name="Picture 174322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23827" name=""/>
                    <pic:cNvPicPr/>
                  </pic:nvPicPr>
                  <pic:blipFill>
                    <a:blip r:embed="rId12"/>
                    <a:stretch>
                      <a:fillRect/>
                    </a:stretch>
                  </pic:blipFill>
                  <pic:spPr>
                    <a:xfrm>
                      <a:off x="0" y="0"/>
                      <a:ext cx="5943600" cy="3092450"/>
                    </a:xfrm>
                    <a:prstGeom prst="rect">
                      <a:avLst/>
                    </a:prstGeom>
                    <a:ln w="9525">
                      <a:solidFill>
                        <a:schemeClr val="tx1"/>
                      </a:solidFill>
                    </a:ln>
                  </pic:spPr>
                </pic:pic>
              </a:graphicData>
            </a:graphic>
          </wp:inline>
        </w:drawing>
      </w:r>
    </w:p>
    <w:p w14:paraId="428AE474" w14:textId="77777777" w:rsidR="0062305E" w:rsidRDefault="0062305E" w:rsidP="00010A52"/>
    <w:p w14:paraId="559BF583" w14:textId="77777777" w:rsidR="0062305E" w:rsidRDefault="0062305E" w:rsidP="00010A52"/>
    <w:p w14:paraId="705204AE" w14:textId="77777777" w:rsidR="0062305E" w:rsidRDefault="0062305E" w:rsidP="00010A52"/>
    <w:p w14:paraId="1A1F548C" w14:textId="6DEDA82A" w:rsidR="00C34D11" w:rsidRDefault="00C34D11" w:rsidP="00AE3DD1">
      <w:pPr>
        <w:keepNext/>
        <w:keepLines/>
        <w:numPr>
          <w:ilvl w:val="0"/>
          <w:numId w:val="2"/>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Solution Strategy</w:t>
      </w:r>
      <w:r w:rsidR="00F656F0">
        <w:rPr>
          <w:rFonts w:ascii="Calibri Light" w:eastAsia="Times New Roman" w:hAnsi="Calibri Light" w:cs="Times New Roman"/>
          <w:color w:val="2F5496"/>
          <w:sz w:val="32"/>
          <w:szCs w:val="32"/>
        </w:rPr>
        <w:t xml:space="preserve"> and Architecture Decision Records</w:t>
      </w:r>
    </w:p>
    <w:p w14:paraId="246C9E73" w14:textId="77777777" w:rsidR="00D017A7" w:rsidRDefault="00D017A7" w:rsidP="00B3086A"/>
    <w:p w14:paraId="4B1E3BFF" w14:textId="748A365A" w:rsidR="005F75B6" w:rsidRDefault="00A1507C" w:rsidP="004511DA">
      <w:pPr>
        <w:jc w:val="both"/>
      </w:pPr>
      <w:r>
        <w:t>The solution strategy and architecture decision records</w:t>
      </w:r>
      <w:r w:rsidR="00712E28">
        <w:t xml:space="preserve"> </w:t>
      </w:r>
      <w:r w:rsidR="0000056E">
        <w:t>play</w:t>
      </w:r>
      <w:r w:rsidR="00712E28">
        <w:t xml:space="preserve"> a critical role </w:t>
      </w:r>
      <w:r w:rsidR="00B63C02">
        <w:t xml:space="preserve">to ensure </w:t>
      </w:r>
      <w:r w:rsidR="009B7751">
        <w:t xml:space="preserve">that the </w:t>
      </w:r>
      <w:r w:rsidR="002143FA">
        <w:t>overall</w:t>
      </w:r>
      <w:r w:rsidR="0084658D">
        <w:t xml:space="preserve"> strategy and</w:t>
      </w:r>
      <w:r w:rsidR="0049613B">
        <w:t xml:space="preserve"> </w:t>
      </w:r>
      <w:r w:rsidR="002143FA">
        <w:t xml:space="preserve">the </w:t>
      </w:r>
      <w:r w:rsidR="0049613B">
        <w:t>key decisions</w:t>
      </w:r>
      <w:r w:rsidR="002143FA">
        <w:t xml:space="preserve"> taken for the implementation</w:t>
      </w:r>
      <w:r w:rsidR="0049613B">
        <w:t xml:space="preserve"> are documented</w:t>
      </w:r>
      <w:r w:rsidR="002143FA">
        <w:t xml:space="preserve">. </w:t>
      </w:r>
      <w:r w:rsidR="009F66F5">
        <w:t xml:space="preserve">This section covers </w:t>
      </w:r>
      <w:r w:rsidR="00144134">
        <w:lastRenderedPageBreak/>
        <w:t xml:space="preserve">some of </w:t>
      </w:r>
      <w:r w:rsidR="009F66F5">
        <w:t>the k</w:t>
      </w:r>
      <w:r w:rsidR="00995346">
        <w:t>ey aspects</w:t>
      </w:r>
      <w:r w:rsidR="0084036C">
        <w:t xml:space="preserve"> and components </w:t>
      </w:r>
      <w:r w:rsidR="00144134">
        <w:t xml:space="preserve">involved </w:t>
      </w:r>
      <w:r w:rsidR="000650E3">
        <w:t>and their justification</w:t>
      </w:r>
      <w:r w:rsidR="00A20E41">
        <w:t xml:space="preserve"> </w:t>
      </w:r>
      <w:proofErr w:type="gramStart"/>
      <w:r w:rsidR="00A20E41">
        <w:t>with regard to</w:t>
      </w:r>
      <w:proofErr w:type="gramEnd"/>
      <w:r w:rsidR="00A20E41">
        <w:t xml:space="preserve"> the</w:t>
      </w:r>
      <w:r w:rsidR="00375F0D">
        <w:t xml:space="preserve"> Intune with cloud attach solution.</w:t>
      </w:r>
    </w:p>
    <w:p w14:paraId="79F351C4" w14:textId="51BC740A" w:rsidR="00F56508" w:rsidRDefault="00F56508" w:rsidP="004511DA">
      <w:pPr>
        <w:jc w:val="both"/>
      </w:pPr>
      <w:r>
        <w:t xml:space="preserve">Solution </w:t>
      </w:r>
      <w:r w:rsidR="00BA1551">
        <w:t>Strategy –</w:t>
      </w:r>
    </w:p>
    <w:p w14:paraId="58F9A4B0" w14:textId="2E55B46A" w:rsidR="00BA1551" w:rsidRDefault="003F2C7F" w:rsidP="004511DA">
      <w:pPr>
        <w:jc w:val="both"/>
      </w:pPr>
      <w:r>
        <w:t xml:space="preserve">Microsoft Intune </w:t>
      </w:r>
      <w:r w:rsidR="00DF3DDE">
        <w:t xml:space="preserve">solution can be used </w:t>
      </w:r>
      <w:r w:rsidR="00AE24E3">
        <w:t xml:space="preserve">as an on-premises platform with </w:t>
      </w:r>
      <w:r w:rsidR="00750009">
        <w:t>configuration manager</w:t>
      </w:r>
      <w:r w:rsidR="00AE24E3">
        <w:t xml:space="preserve">, a cloud-based platform and lastly </w:t>
      </w:r>
      <w:r w:rsidR="00994E43">
        <w:t xml:space="preserve">with co-management which acts as a </w:t>
      </w:r>
      <w:r w:rsidR="00AE24E3">
        <w:t>b</w:t>
      </w:r>
      <w:r w:rsidR="00DA6D0A">
        <w:t>ridge</w:t>
      </w:r>
      <w:r w:rsidR="00A16018">
        <w:t xml:space="preserve"> connecting </w:t>
      </w:r>
      <w:r w:rsidR="00994E43">
        <w:t>on-premises to cloud.</w:t>
      </w:r>
    </w:p>
    <w:p w14:paraId="322DD1A2" w14:textId="2B1F6DD3" w:rsidR="009665F5" w:rsidRDefault="007E279A" w:rsidP="004511DA">
      <w:pPr>
        <w:jc w:val="both"/>
      </w:pPr>
      <w:r>
        <w:t>Using c</w:t>
      </w:r>
      <w:r w:rsidR="009665F5">
        <w:t xml:space="preserve">o-management </w:t>
      </w:r>
      <w:r>
        <w:t xml:space="preserve">enterprises can transition to cloud </w:t>
      </w:r>
      <w:r w:rsidR="00337A46">
        <w:t xml:space="preserve">using </w:t>
      </w:r>
      <w:r w:rsidR="00750009">
        <w:t>configuration manager</w:t>
      </w:r>
      <w:r w:rsidR="00337A46">
        <w:t xml:space="preserve"> with Intune.</w:t>
      </w:r>
    </w:p>
    <w:p w14:paraId="5C39279B" w14:textId="25A11629" w:rsidR="003F43C4" w:rsidRDefault="002B1144" w:rsidP="004511DA">
      <w:pPr>
        <w:jc w:val="both"/>
      </w:pPr>
      <w:r>
        <w:t xml:space="preserve">There are two </w:t>
      </w:r>
      <w:r w:rsidR="001420DA">
        <w:t xml:space="preserve">options for organisations that </w:t>
      </w:r>
      <w:r w:rsidR="004401CE">
        <w:t>have management work</w:t>
      </w:r>
      <w:r w:rsidR="00BB6759">
        <w:t xml:space="preserve">loads </w:t>
      </w:r>
      <w:r w:rsidR="00E92685">
        <w:t>with on-premises and cloud servers</w:t>
      </w:r>
      <w:r w:rsidR="001420DA">
        <w:t xml:space="preserve"> transitioning to </w:t>
      </w:r>
      <w:r w:rsidR="0049088E">
        <w:t xml:space="preserve">Microsoft </w:t>
      </w:r>
      <w:r w:rsidR="001420DA">
        <w:t>Intune</w:t>
      </w:r>
      <w:r w:rsidR="003F43C4">
        <w:t>. These are tenant attach and co-management.</w:t>
      </w:r>
    </w:p>
    <w:p w14:paraId="11A9133E" w14:textId="2519F96B" w:rsidR="00604C65" w:rsidRDefault="003F43C4" w:rsidP="000A3AA5">
      <w:pPr>
        <w:pStyle w:val="ListParagraph"/>
        <w:numPr>
          <w:ilvl w:val="0"/>
          <w:numId w:val="13"/>
        </w:numPr>
        <w:tabs>
          <w:tab w:val="num" w:pos="2257"/>
        </w:tabs>
        <w:ind w:left="1060"/>
        <w:jc w:val="both"/>
      </w:pPr>
      <w:r>
        <w:t>Tenant</w:t>
      </w:r>
      <w:r w:rsidR="00B30D06">
        <w:t xml:space="preserve"> Attach</w:t>
      </w:r>
    </w:p>
    <w:p w14:paraId="51356C44" w14:textId="75374C36" w:rsidR="00990AA9" w:rsidRDefault="00D11560" w:rsidP="00AE3DD1">
      <w:pPr>
        <w:pStyle w:val="ListParagraph"/>
        <w:numPr>
          <w:ilvl w:val="2"/>
          <w:numId w:val="1"/>
        </w:numPr>
        <w:jc w:val="both"/>
      </w:pPr>
      <w:r>
        <w:t xml:space="preserve">Enables organisations to connect their </w:t>
      </w:r>
      <w:r w:rsidR="0098254B">
        <w:t>on-premises</w:t>
      </w:r>
      <w:r>
        <w:t xml:space="preserve"> </w:t>
      </w:r>
      <w:r w:rsidR="00750009">
        <w:t>configuration manager</w:t>
      </w:r>
      <w:r>
        <w:t xml:space="preserve"> environment to the cloud and Intune tenant</w:t>
      </w:r>
      <w:r w:rsidR="0087031F">
        <w:t>. This helps in a smooth</w:t>
      </w:r>
      <w:r w:rsidR="00F51CD7">
        <w:t xml:space="preserve"> transition of </w:t>
      </w:r>
      <w:r w:rsidR="004F3C9F">
        <w:t xml:space="preserve">servers to </w:t>
      </w:r>
      <w:r w:rsidR="00E472A6">
        <w:t>the cloud-based management platform without any manual effort of enrolment.</w:t>
      </w:r>
    </w:p>
    <w:p w14:paraId="79539B48" w14:textId="03770D85" w:rsidR="0098254B" w:rsidRDefault="00BE4471" w:rsidP="00AE3DD1">
      <w:pPr>
        <w:pStyle w:val="ListParagraph"/>
        <w:numPr>
          <w:ilvl w:val="2"/>
          <w:numId w:val="1"/>
        </w:numPr>
        <w:jc w:val="both"/>
      </w:pPr>
      <w:r>
        <w:t xml:space="preserve">The </w:t>
      </w:r>
      <w:r w:rsidR="00AD3F93">
        <w:t xml:space="preserve">main advantage of this option </w:t>
      </w:r>
      <w:r w:rsidR="00CB54A5">
        <w:t xml:space="preserve">is that the administrators can have a </w:t>
      </w:r>
      <w:r w:rsidR="009016AA">
        <w:t xml:space="preserve">unified and single </w:t>
      </w:r>
      <w:r w:rsidR="005B4195">
        <w:t>place</w:t>
      </w:r>
      <w:r w:rsidR="007A6E5D">
        <w:t xml:space="preserve"> for all management tasks for the enrolled servers within the organisation.</w:t>
      </w:r>
    </w:p>
    <w:p w14:paraId="0FD83457" w14:textId="12C590D9" w:rsidR="000143CF" w:rsidRDefault="000A65FA" w:rsidP="00AE3DD1">
      <w:pPr>
        <w:pStyle w:val="ListParagraph"/>
        <w:numPr>
          <w:ilvl w:val="2"/>
          <w:numId w:val="1"/>
        </w:numPr>
        <w:jc w:val="both"/>
      </w:pPr>
      <w:r>
        <w:t>Using t</w:t>
      </w:r>
      <w:r w:rsidR="000143CF" w:rsidRPr="000143CF">
        <w:t xml:space="preserve">enant attach </w:t>
      </w:r>
      <w:r>
        <w:t xml:space="preserve">admins can </w:t>
      </w:r>
      <w:r w:rsidR="000143CF" w:rsidRPr="000143CF">
        <w:t xml:space="preserve">manage endpoint security for </w:t>
      </w:r>
      <w:r w:rsidR="00972786">
        <w:t xml:space="preserve">all </w:t>
      </w:r>
      <w:r w:rsidR="000143CF" w:rsidRPr="000143CF">
        <w:t xml:space="preserve">the attached devices from Intune admin </w:t>
      </w:r>
      <w:proofErr w:type="spellStart"/>
      <w:r w:rsidR="000143CF" w:rsidRPr="000143CF">
        <w:t>center</w:t>
      </w:r>
      <w:proofErr w:type="spellEnd"/>
      <w:r w:rsidR="00540666">
        <w:t>.</w:t>
      </w:r>
    </w:p>
    <w:p w14:paraId="1B37EF5D" w14:textId="77777777" w:rsidR="007A6E5D" w:rsidRDefault="007A6E5D" w:rsidP="004511DA">
      <w:pPr>
        <w:pStyle w:val="ListParagraph"/>
        <w:ind w:left="1020"/>
        <w:jc w:val="both"/>
      </w:pPr>
    </w:p>
    <w:p w14:paraId="6653377B" w14:textId="60A9F9DD" w:rsidR="007A6E5D" w:rsidRDefault="004E7387" w:rsidP="000A3AA5">
      <w:pPr>
        <w:pStyle w:val="ListParagraph"/>
        <w:numPr>
          <w:ilvl w:val="0"/>
          <w:numId w:val="13"/>
        </w:numPr>
        <w:tabs>
          <w:tab w:val="num" w:pos="2257"/>
        </w:tabs>
        <w:ind w:left="1060"/>
        <w:jc w:val="both"/>
      </w:pPr>
      <w:r>
        <w:t>Co-management</w:t>
      </w:r>
    </w:p>
    <w:p w14:paraId="76B0385D" w14:textId="216D608F" w:rsidR="004E7387" w:rsidRDefault="00D261C2" w:rsidP="00AE3DD1">
      <w:pPr>
        <w:pStyle w:val="ListParagraph"/>
        <w:numPr>
          <w:ilvl w:val="2"/>
          <w:numId w:val="1"/>
        </w:numPr>
        <w:jc w:val="both"/>
      </w:pPr>
      <w:r>
        <w:t>This option provides</w:t>
      </w:r>
      <w:r w:rsidR="0053339B">
        <w:t xml:space="preserve"> </w:t>
      </w:r>
      <w:r w:rsidR="00132BE5">
        <w:t xml:space="preserve">flexibility to gradually transition all </w:t>
      </w:r>
      <w:r w:rsidR="00843F0E">
        <w:t>device functions</w:t>
      </w:r>
      <w:r w:rsidR="00992D27">
        <w:t xml:space="preserve"> </w:t>
      </w:r>
      <w:r w:rsidR="008468AC">
        <w:t xml:space="preserve">from </w:t>
      </w:r>
      <w:r w:rsidR="00750009">
        <w:t>configuration manager</w:t>
      </w:r>
      <w:r w:rsidR="008468AC">
        <w:t xml:space="preserve"> to Intune</w:t>
      </w:r>
      <w:r w:rsidR="00BA15E3">
        <w:t xml:space="preserve">. </w:t>
      </w:r>
      <w:r w:rsidR="00570845">
        <w:t xml:space="preserve">This allows the organisation to </w:t>
      </w:r>
      <w:r w:rsidR="005E008D">
        <w:t xml:space="preserve">specify and </w:t>
      </w:r>
      <w:r w:rsidR="00AD7F62">
        <w:t xml:space="preserve">switch workloads and </w:t>
      </w:r>
      <w:r w:rsidR="00F8017D">
        <w:t>control</w:t>
      </w:r>
      <w:r w:rsidR="00570845">
        <w:t xml:space="preserve"> the pace of the entire transition</w:t>
      </w:r>
      <w:r w:rsidR="00497D46">
        <w:t xml:space="preserve"> </w:t>
      </w:r>
      <w:r w:rsidR="00263148">
        <w:t>with</w:t>
      </w:r>
      <w:r w:rsidR="00170181">
        <w:t xml:space="preserve"> </w:t>
      </w:r>
      <w:r w:rsidR="004E2E90">
        <w:t>less disruption</w:t>
      </w:r>
      <w:r w:rsidR="002241B5">
        <w:t xml:space="preserve">. </w:t>
      </w:r>
      <w:r w:rsidR="00FE3F20" w:rsidRPr="00FE3F20">
        <w:t>Co-management helps simplify device management</w:t>
      </w:r>
      <w:r w:rsidR="00925974">
        <w:t xml:space="preserve"> functions</w:t>
      </w:r>
      <w:r w:rsidR="00893D61">
        <w:t>.</w:t>
      </w:r>
    </w:p>
    <w:p w14:paraId="637F8A05" w14:textId="77777777" w:rsidR="0064391A" w:rsidRDefault="0064391A" w:rsidP="004511DA">
      <w:pPr>
        <w:pStyle w:val="ListParagraph"/>
        <w:ind w:left="1020"/>
        <w:jc w:val="both"/>
      </w:pPr>
    </w:p>
    <w:p w14:paraId="3694B6DF" w14:textId="00B5BF82" w:rsidR="0064391A" w:rsidRDefault="0064391A" w:rsidP="004511DA">
      <w:pPr>
        <w:pStyle w:val="ListParagraph"/>
        <w:ind w:left="1020"/>
        <w:jc w:val="both"/>
      </w:pPr>
      <w:r>
        <w:t xml:space="preserve">After configuring both tenant attach and co-management </w:t>
      </w:r>
      <w:r w:rsidR="001A090E">
        <w:t xml:space="preserve">organisation can view </w:t>
      </w:r>
      <w:r w:rsidR="00BC7324">
        <w:t xml:space="preserve">and </w:t>
      </w:r>
      <w:r w:rsidR="001A090E">
        <w:t>manage all enrolled server</w:t>
      </w:r>
      <w:r w:rsidR="00726681">
        <w:t xml:space="preserve">s, both on-premises and </w:t>
      </w:r>
      <w:r w:rsidR="008A7421">
        <w:t>cloud</w:t>
      </w:r>
      <w:r w:rsidR="00191562">
        <w:t>-based, from a single console</w:t>
      </w:r>
      <w:r w:rsidR="00BC7324">
        <w:t>.</w:t>
      </w:r>
    </w:p>
    <w:p w14:paraId="0A5AA915" w14:textId="547521A7" w:rsidR="00A11B9D" w:rsidRPr="009116A6" w:rsidRDefault="00F90FFD" w:rsidP="009116A6">
      <w:pPr>
        <w:tabs>
          <w:tab w:val="num" w:pos="2257"/>
        </w:tabs>
        <w:jc w:val="both"/>
        <w:rPr>
          <w:b/>
          <w:bCs/>
        </w:rPr>
      </w:pPr>
      <w:r w:rsidRPr="009116A6">
        <w:rPr>
          <w:b/>
          <w:bCs/>
        </w:rPr>
        <w:t>Co-Management Workloads</w:t>
      </w:r>
      <w:r w:rsidR="00416E3F" w:rsidRPr="009116A6">
        <w:rPr>
          <w:b/>
          <w:bCs/>
        </w:rPr>
        <w:t>:</w:t>
      </w:r>
      <w:r w:rsidR="009116A6">
        <w:rPr>
          <w:b/>
          <w:bCs/>
        </w:rPr>
        <w:t xml:space="preserve"> </w:t>
      </w:r>
      <w:r w:rsidR="00A11B9D">
        <w:t>Co-management supports the following workloads:</w:t>
      </w:r>
    </w:p>
    <w:p w14:paraId="708968A7" w14:textId="2A0AC74E" w:rsidR="00A11B9D" w:rsidRDefault="00A11B9D" w:rsidP="000A3AA5">
      <w:pPr>
        <w:pStyle w:val="ListParagraph"/>
        <w:numPr>
          <w:ilvl w:val="0"/>
          <w:numId w:val="12"/>
        </w:numPr>
      </w:pPr>
      <w:r>
        <w:t>Compliance policies</w:t>
      </w:r>
    </w:p>
    <w:p w14:paraId="7E710217" w14:textId="486785AB" w:rsidR="00A11B9D" w:rsidRDefault="00A11B9D" w:rsidP="000A3AA5">
      <w:pPr>
        <w:pStyle w:val="ListParagraph"/>
        <w:numPr>
          <w:ilvl w:val="0"/>
          <w:numId w:val="12"/>
        </w:numPr>
      </w:pPr>
      <w:r>
        <w:t>Windows Update policies</w:t>
      </w:r>
    </w:p>
    <w:p w14:paraId="11483DA3" w14:textId="38C5D652" w:rsidR="00A11B9D" w:rsidRDefault="00A11B9D" w:rsidP="000A3AA5">
      <w:pPr>
        <w:pStyle w:val="ListParagraph"/>
        <w:numPr>
          <w:ilvl w:val="0"/>
          <w:numId w:val="12"/>
        </w:numPr>
      </w:pPr>
      <w:r>
        <w:t>Resource access policies</w:t>
      </w:r>
    </w:p>
    <w:p w14:paraId="65866D10" w14:textId="738805B5" w:rsidR="00A11B9D" w:rsidRDefault="00A11B9D" w:rsidP="000A3AA5">
      <w:pPr>
        <w:pStyle w:val="ListParagraph"/>
        <w:numPr>
          <w:ilvl w:val="0"/>
          <w:numId w:val="12"/>
        </w:numPr>
      </w:pPr>
      <w:r>
        <w:t>Endpoint Protection</w:t>
      </w:r>
    </w:p>
    <w:p w14:paraId="7F837CFE" w14:textId="5FD96924" w:rsidR="00A11B9D" w:rsidRDefault="00A11B9D" w:rsidP="000A3AA5">
      <w:pPr>
        <w:pStyle w:val="ListParagraph"/>
        <w:numPr>
          <w:ilvl w:val="0"/>
          <w:numId w:val="12"/>
        </w:numPr>
      </w:pPr>
      <w:r>
        <w:t>Device configuration</w:t>
      </w:r>
    </w:p>
    <w:p w14:paraId="47CE2F4E" w14:textId="033A3986" w:rsidR="00A11B9D" w:rsidRDefault="00A11B9D" w:rsidP="000A3AA5">
      <w:pPr>
        <w:pStyle w:val="ListParagraph"/>
        <w:numPr>
          <w:ilvl w:val="0"/>
          <w:numId w:val="12"/>
        </w:numPr>
      </w:pPr>
      <w:r>
        <w:t>Office Click-to-Run apps</w:t>
      </w:r>
    </w:p>
    <w:p w14:paraId="4D70D784" w14:textId="4BF9A75D" w:rsidR="00416E3F" w:rsidRDefault="00A11B9D" w:rsidP="000A3AA5">
      <w:pPr>
        <w:pStyle w:val="ListParagraph"/>
        <w:numPr>
          <w:ilvl w:val="0"/>
          <w:numId w:val="12"/>
        </w:numPr>
      </w:pPr>
      <w:r>
        <w:t>Client apps</w:t>
      </w:r>
    </w:p>
    <w:p w14:paraId="5D74B05A" w14:textId="77777777" w:rsidR="00A11B9D" w:rsidRDefault="00A11B9D" w:rsidP="00A11B9D">
      <w:pPr>
        <w:pStyle w:val="NoSpacing"/>
      </w:pPr>
    </w:p>
    <w:p w14:paraId="214A0720" w14:textId="4E7C336D" w:rsidR="00766B57" w:rsidRDefault="009116A6" w:rsidP="00766B57">
      <w:pPr>
        <w:pStyle w:val="NoSpacing"/>
      </w:pPr>
      <w:r>
        <w:t>For this deployment, Endpoint protection is</w:t>
      </w:r>
      <w:r w:rsidR="004310E5">
        <w:t xml:space="preserve"> the only applicable workload</w:t>
      </w:r>
      <w:r w:rsidR="00766B57">
        <w:t xml:space="preserve"> in scope which includes the Defender suite of protection features:</w:t>
      </w:r>
    </w:p>
    <w:p w14:paraId="30001ABC" w14:textId="77777777" w:rsidR="00766B57" w:rsidRDefault="00766B57" w:rsidP="00766B57">
      <w:pPr>
        <w:pStyle w:val="NoSpacing"/>
      </w:pPr>
    </w:p>
    <w:p w14:paraId="0F0E7C69" w14:textId="77777777" w:rsidR="00766B57" w:rsidRDefault="00766B57" w:rsidP="000A3AA5">
      <w:pPr>
        <w:pStyle w:val="ListParagraph"/>
        <w:numPr>
          <w:ilvl w:val="0"/>
          <w:numId w:val="12"/>
        </w:numPr>
      </w:pPr>
      <w:r>
        <w:t>Microsoft Defender Antivirus</w:t>
      </w:r>
    </w:p>
    <w:p w14:paraId="39C78104" w14:textId="77777777" w:rsidR="00766B57" w:rsidRDefault="00766B57" w:rsidP="000A3AA5">
      <w:pPr>
        <w:pStyle w:val="ListParagraph"/>
        <w:numPr>
          <w:ilvl w:val="0"/>
          <w:numId w:val="12"/>
        </w:numPr>
      </w:pPr>
      <w:r>
        <w:lastRenderedPageBreak/>
        <w:t>Microsoft Defender Application Guard</w:t>
      </w:r>
    </w:p>
    <w:p w14:paraId="35AD4B20" w14:textId="77777777" w:rsidR="00766B57" w:rsidRDefault="00766B57" w:rsidP="000A3AA5">
      <w:pPr>
        <w:pStyle w:val="ListParagraph"/>
        <w:numPr>
          <w:ilvl w:val="0"/>
          <w:numId w:val="12"/>
        </w:numPr>
      </w:pPr>
      <w:r>
        <w:t>Microsoft Defender SmartScreen</w:t>
      </w:r>
    </w:p>
    <w:p w14:paraId="5427C7D7" w14:textId="77777777" w:rsidR="00766B57" w:rsidRDefault="00766B57" w:rsidP="000A3AA5">
      <w:pPr>
        <w:pStyle w:val="ListParagraph"/>
        <w:numPr>
          <w:ilvl w:val="0"/>
          <w:numId w:val="12"/>
        </w:numPr>
      </w:pPr>
      <w:r>
        <w:t>Microsoft Defender for Endpoint (formally known as Windows Defender Advanced Threat Protection)</w:t>
      </w:r>
    </w:p>
    <w:p w14:paraId="152A6C4F" w14:textId="77777777" w:rsidR="00766B57" w:rsidRDefault="00766B57" w:rsidP="000A3AA5">
      <w:pPr>
        <w:pStyle w:val="ListParagraph"/>
        <w:numPr>
          <w:ilvl w:val="0"/>
          <w:numId w:val="12"/>
        </w:numPr>
      </w:pPr>
      <w:r>
        <w:t>Windows Defender Firewall</w:t>
      </w:r>
    </w:p>
    <w:p w14:paraId="1789C714" w14:textId="77777777" w:rsidR="00766B57" w:rsidRDefault="00766B57" w:rsidP="000A3AA5">
      <w:pPr>
        <w:pStyle w:val="ListParagraph"/>
        <w:numPr>
          <w:ilvl w:val="0"/>
          <w:numId w:val="12"/>
        </w:numPr>
      </w:pPr>
      <w:r>
        <w:t>Windows Encryption (also known as BitLocker)</w:t>
      </w:r>
    </w:p>
    <w:p w14:paraId="1BA6FC78" w14:textId="77777777" w:rsidR="00766B57" w:rsidRDefault="00766B57" w:rsidP="000A3AA5">
      <w:pPr>
        <w:pStyle w:val="ListParagraph"/>
        <w:numPr>
          <w:ilvl w:val="0"/>
          <w:numId w:val="12"/>
        </w:numPr>
      </w:pPr>
      <w:r>
        <w:t>Windows Defender Exploit Guard</w:t>
      </w:r>
    </w:p>
    <w:p w14:paraId="703055E4" w14:textId="77777777" w:rsidR="00766B57" w:rsidRDefault="00766B57" w:rsidP="000A3AA5">
      <w:pPr>
        <w:pStyle w:val="ListParagraph"/>
        <w:numPr>
          <w:ilvl w:val="0"/>
          <w:numId w:val="12"/>
        </w:numPr>
      </w:pPr>
      <w:r>
        <w:t>Windows Defender Application Control</w:t>
      </w:r>
    </w:p>
    <w:p w14:paraId="7CC71CBA" w14:textId="095C04EA" w:rsidR="00A11B9D" w:rsidRDefault="00766B57" w:rsidP="000A3AA5">
      <w:pPr>
        <w:pStyle w:val="ListParagraph"/>
        <w:numPr>
          <w:ilvl w:val="0"/>
          <w:numId w:val="12"/>
        </w:numPr>
      </w:pPr>
      <w:r>
        <w:t xml:space="preserve">Windows Defender Security </w:t>
      </w:r>
      <w:proofErr w:type="spellStart"/>
      <w:r>
        <w:t>Center</w:t>
      </w:r>
      <w:proofErr w:type="spellEnd"/>
    </w:p>
    <w:p w14:paraId="1B7DDD11" w14:textId="77777777" w:rsidR="00DE48D0" w:rsidRDefault="00DE48D0" w:rsidP="004511DA">
      <w:pPr>
        <w:jc w:val="both"/>
      </w:pPr>
    </w:p>
    <w:p w14:paraId="4948D457" w14:textId="4FD50D12" w:rsidR="00AB3EEC" w:rsidRDefault="005112ED" w:rsidP="004511DA">
      <w:pPr>
        <w:jc w:val="both"/>
      </w:pPr>
      <w:r>
        <w:t>Key components</w:t>
      </w:r>
      <w:r w:rsidR="00E852E0">
        <w:t>:</w:t>
      </w:r>
    </w:p>
    <w:p w14:paraId="78C85A50" w14:textId="58F27445" w:rsidR="005112ED" w:rsidRDefault="005B6710" w:rsidP="000A3AA5">
      <w:pPr>
        <w:pStyle w:val="ListParagraph"/>
        <w:numPr>
          <w:ilvl w:val="0"/>
          <w:numId w:val="12"/>
        </w:numPr>
        <w:jc w:val="both"/>
      </w:pPr>
      <w:r>
        <w:t xml:space="preserve">Microsoft Intune – Cloud-based mobile device management (MDM) solution that enables centralized </w:t>
      </w:r>
      <w:r w:rsidR="00767899">
        <w:t>management and control of devices and applications</w:t>
      </w:r>
      <w:r w:rsidR="005622C4">
        <w:t xml:space="preserve"> with </w:t>
      </w:r>
      <w:r w:rsidR="006E370F">
        <w:t>security settings and policies.</w:t>
      </w:r>
    </w:p>
    <w:p w14:paraId="0BCF6DF6" w14:textId="2CDFC90C" w:rsidR="00D47650" w:rsidRDefault="00757471" w:rsidP="000A3AA5">
      <w:pPr>
        <w:pStyle w:val="ListParagraph"/>
        <w:numPr>
          <w:ilvl w:val="0"/>
          <w:numId w:val="12"/>
        </w:numPr>
        <w:jc w:val="both"/>
      </w:pPr>
      <w:r>
        <w:t xml:space="preserve">Microsoft Defender for Endpoint – A comprehensive endpoint </w:t>
      </w:r>
      <w:r w:rsidR="00DA6482">
        <w:t xml:space="preserve">security solution that provides </w:t>
      </w:r>
      <w:r w:rsidR="00B07FD1">
        <w:t>threat detection and prevention capabilities</w:t>
      </w:r>
      <w:r w:rsidR="00625780">
        <w:t xml:space="preserve"> and protects the enterprise devices.</w:t>
      </w:r>
    </w:p>
    <w:p w14:paraId="54DDCAE3" w14:textId="3AF3BD38" w:rsidR="00AC531C" w:rsidRDefault="00750009" w:rsidP="000A3AA5">
      <w:pPr>
        <w:pStyle w:val="ListParagraph"/>
        <w:numPr>
          <w:ilvl w:val="0"/>
          <w:numId w:val="12"/>
        </w:numPr>
        <w:jc w:val="both"/>
      </w:pPr>
      <w:r>
        <w:t>Configuration manager</w:t>
      </w:r>
      <w:r w:rsidR="000612CC">
        <w:t xml:space="preserve"> </w:t>
      </w:r>
      <w:r w:rsidR="00143CE4">
        <w:t>–</w:t>
      </w:r>
      <w:r w:rsidR="000612CC">
        <w:t xml:space="preserve"> </w:t>
      </w:r>
      <w:r w:rsidR="00143CE4">
        <w:t xml:space="preserve">Microsoft’s </w:t>
      </w:r>
      <w:r w:rsidR="00062F37">
        <w:t>on-premises</w:t>
      </w:r>
      <w:r w:rsidR="00143CE4">
        <w:t xml:space="preserve"> management platform </w:t>
      </w:r>
      <w:r w:rsidR="005D5348">
        <w:t>which can be integrated with Intune for</w:t>
      </w:r>
      <w:r w:rsidR="003A5F11">
        <w:t xml:space="preserve"> hybrid management</w:t>
      </w:r>
      <w:r w:rsidR="008F1891">
        <w:t xml:space="preserve"> </w:t>
      </w:r>
      <w:r w:rsidR="00D14720">
        <w:t>across the enterprise.</w:t>
      </w:r>
      <w:r w:rsidR="00607740" w:rsidRPr="00607740">
        <w:t xml:space="preserve"> </w:t>
      </w:r>
      <w:r w:rsidR="00607740">
        <w:t>When the devices are manage</w:t>
      </w:r>
      <w:r w:rsidR="00923D65">
        <w:t>d</w:t>
      </w:r>
      <w:r w:rsidR="00607740" w:rsidRPr="00607740">
        <w:t xml:space="preserve"> with both </w:t>
      </w:r>
      <w:r>
        <w:t>Configuration manager</w:t>
      </w:r>
      <w:r w:rsidR="00607740" w:rsidRPr="00607740">
        <w:t xml:space="preserve"> and Microsoft Intune, this configuration is called co-management</w:t>
      </w:r>
      <w:r w:rsidR="00607740">
        <w:t>.</w:t>
      </w:r>
      <w:r w:rsidR="009C176B">
        <w:t xml:space="preserve"> It provides comprehensive tools for </w:t>
      </w:r>
      <w:r w:rsidR="00030F49">
        <w:t>managing updates, configuration settings</w:t>
      </w:r>
      <w:r w:rsidR="007D2AC9">
        <w:t xml:space="preserve"> and monitor the device health.</w:t>
      </w:r>
    </w:p>
    <w:p w14:paraId="1105BE70" w14:textId="18557429" w:rsidR="00D14720" w:rsidRDefault="00D81BDF" w:rsidP="000A3AA5">
      <w:pPr>
        <w:pStyle w:val="ListParagraph"/>
        <w:numPr>
          <w:ilvl w:val="0"/>
          <w:numId w:val="12"/>
        </w:numPr>
        <w:jc w:val="both"/>
      </w:pPr>
      <w:r>
        <w:t xml:space="preserve">Cloud Attach – A </w:t>
      </w:r>
      <w:r w:rsidR="009A44BF">
        <w:t>process</w:t>
      </w:r>
      <w:r>
        <w:t xml:space="preserve"> for connecting </w:t>
      </w:r>
      <w:r w:rsidR="001C5A60">
        <w:t>on-premises</w:t>
      </w:r>
      <w:r w:rsidR="00467552">
        <w:t xml:space="preserve"> </w:t>
      </w:r>
      <w:r w:rsidR="00750009">
        <w:t>configuration manager</w:t>
      </w:r>
      <w:r w:rsidR="00AF43DB">
        <w:t xml:space="preserve"> environments </w:t>
      </w:r>
      <w:r w:rsidR="00314D97">
        <w:t>to Intune, enabling hybrid management.</w:t>
      </w:r>
      <w:r w:rsidR="00DD6E75">
        <w:t xml:space="preserve"> For </w:t>
      </w:r>
      <w:r w:rsidR="00750009">
        <w:t>configuration manager</w:t>
      </w:r>
      <w:r w:rsidR="00DD6E75">
        <w:t xml:space="preserve">, </w:t>
      </w:r>
      <w:r w:rsidR="009A44BF">
        <w:t xml:space="preserve">cloud attach </w:t>
      </w:r>
      <w:r w:rsidR="00321458">
        <w:t xml:space="preserve">typically </w:t>
      </w:r>
      <w:r w:rsidR="009A44BF">
        <w:t xml:space="preserve">involves </w:t>
      </w:r>
      <w:r w:rsidR="00321458">
        <w:t xml:space="preserve">using tenant attach to connect </w:t>
      </w:r>
      <w:r w:rsidR="00750009">
        <w:t>configuration manager</w:t>
      </w:r>
      <w:r w:rsidR="00321458">
        <w:t xml:space="preserve"> to Intune.</w:t>
      </w:r>
    </w:p>
    <w:p w14:paraId="10D64DCA" w14:textId="386929CD" w:rsidR="00314D97" w:rsidRDefault="00E4683C" w:rsidP="000A3AA5">
      <w:pPr>
        <w:pStyle w:val="ListParagraph"/>
        <w:numPr>
          <w:ilvl w:val="0"/>
          <w:numId w:val="12"/>
        </w:numPr>
        <w:jc w:val="both"/>
      </w:pPr>
      <w:r>
        <w:t>Entra ID – Microsoft’s cloud-based identity and access management service used for user authentication and authorization.</w:t>
      </w:r>
    </w:p>
    <w:p w14:paraId="1462DDED" w14:textId="77777777" w:rsidR="00D35A6B" w:rsidRDefault="00D35A6B" w:rsidP="004511DA">
      <w:pPr>
        <w:jc w:val="both"/>
      </w:pPr>
    </w:p>
    <w:p w14:paraId="4EEF7ADD" w14:textId="7BACD60B" w:rsidR="00D17D27" w:rsidRDefault="00D17D27" w:rsidP="004511DA">
      <w:pPr>
        <w:jc w:val="both"/>
      </w:pPr>
      <w:r>
        <w:t>Key Architectural Decisions</w:t>
      </w:r>
      <w:r w:rsidR="007261C3">
        <w:t>:</w:t>
      </w:r>
    </w:p>
    <w:p w14:paraId="35E28B85" w14:textId="53242864" w:rsidR="00B67F7F" w:rsidRDefault="00BA1551" w:rsidP="000A3AA5">
      <w:pPr>
        <w:pStyle w:val="ListParagraph"/>
        <w:numPr>
          <w:ilvl w:val="0"/>
          <w:numId w:val="11"/>
        </w:numPr>
        <w:jc w:val="both"/>
      </w:pPr>
      <w:r>
        <w:t xml:space="preserve">Device </w:t>
      </w:r>
      <w:r w:rsidR="00800D33">
        <w:t>Enrolment</w:t>
      </w:r>
      <w:r>
        <w:t xml:space="preserve"> </w:t>
      </w:r>
      <w:r w:rsidR="00895F48">
        <w:t>–</w:t>
      </w:r>
      <w:r w:rsidR="00800D33">
        <w:t xml:space="preserve"> </w:t>
      </w:r>
      <w:r w:rsidR="00895F48">
        <w:t xml:space="preserve">Enforce device </w:t>
      </w:r>
      <w:r w:rsidR="00521B01">
        <w:t>enrolment for</w:t>
      </w:r>
      <w:r w:rsidR="0005021D">
        <w:t xml:space="preserve"> all necessary IT devices </w:t>
      </w:r>
      <w:r w:rsidR="007D44DB">
        <w:t>with Azure AD</w:t>
      </w:r>
      <w:r w:rsidR="00FD28EF">
        <w:t xml:space="preserve"> or Intune</w:t>
      </w:r>
      <w:r w:rsidR="00FA3299">
        <w:t xml:space="preserve"> which ensures that they </w:t>
      </w:r>
      <w:r w:rsidR="00911D0E">
        <w:t>are subject to consistent security policies and management controls</w:t>
      </w:r>
      <w:r w:rsidR="003709D6">
        <w:t>.</w:t>
      </w:r>
      <w:r w:rsidR="0022244F">
        <w:t xml:space="preserve"> Device enrolment can be automated with Intune</w:t>
      </w:r>
      <w:r w:rsidR="000C2F53">
        <w:t>.</w:t>
      </w:r>
    </w:p>
    <w:p w14:paraId="79E536AA" w14:textId="7E256DA5" w:rsidR="004A2347" w:rsidRDefault="004A2347" w:rsidP="000A3AA5">
      <w:pPr>
        <w:pStyle w:val="ListParagraph"/>
        <w:numPr>
          <w:ilvl w:val="0"/>
          <w:numId w:val="11"/>
        </w:numPr>
        <w:jc w:val="both"/>
      </w:pPr>
      <w:r>
        <w:t xml:space="preserve">Simplified Device Management – </w:t>
      </w:r>
      <w:r w:rsidR="00F972E3">
        <w:t xml:space="preserve">Intune with cloud attach </w:t>
      </w:r>
      <w:r w:rsidR="007919EB">
        <w:t>en</w:t>
      </w:r>
      <w:r w:rsidR="009B03E2">
        <w:t xml:space="preserve">sures that the device management is streamlined. </w:t>
      </w:r>
      <w:r w:rsidR="00E34A0F">
        <w:t xml:space="preserve">Cloud-based Intune controls can be used to manage the devices without the need of complex </w:t>
      </w:r>
      <w:r w:rsidR="00C0677F">
        <w:t>infrastructure.</w:t>
      </w:r>
      <w:r w:rsidR="005D3ADD">
        <w:t xml:space="preserve"> This results in </w:t>
      </w:r>
      <w:r w:rsidR="00241387">
        <w:t>decreased</w:t>
      </w:r>
      <w:r w:rsidR="005D3ADD">
        <w:t xml:space="preserve"> maintenance </w:t>
      </w:r>
      <w:r w:rsidR="00241387">
        <w:t>efforts</w:t>
      </w:r>
      <w:r w:rsidR="00FD1B90">
        <w:t xml:space="preserve">, </w:t>
      </w:r>
      <w:r w:rsidR="006B1406">
        <w:t>improved scalability and administration.</w:t>
      </w:r>
    </w:p>
    <w:p w14:paraId="2CD72936" w14:textId="373A76C2" w:rsidR="003818AE" w:rsidRDefault="003818AE" w:rsidP="000A3AA5">
      <w:pPr>
        <w:pStyle w:val="ListParagraph"/>
        <w:numPr>
          <w:ilvl w:val="0"/>
          <w:numId w:val="11"/>
        </w:numPr>
        <w:jc w:val="both"/>
      </w:pPr>
      <w:r>
        <w:t>Device Lifecycle Management – This solution would provide end to end lifecycle management for all devices</w:t>
      </w:r>
      <w:r w:rsidR="00951F6F">
        <w:t xml:space="preserve"> under a single console. </w:t>
      </w:r>
      <w:r w:rsidR="001F0100">
        <w:t>The entire lifecycle can be easily managed, f</w:t>
      </w:r>
      <w:r w:rsidR="00501F30">
        <w:t xml:space="preserve">rom </w:t>
      </w:r>
      <w:r w:rsidR="00D94FB5">
        <w:t xml:space="preserve">setting up the device with the required configurations to </w:t>
      </w:r>
      <w:r w:rsidR="001F0100">
        <w:t>its retirement.</w:t>
      </w:r>
    </w:p>
    <w:p w14:paraId="239D2AD7" w14:textId="7CBCB063" w:rsidR="00ED4596" w:rsidRDefault="00E36747" w:rsidP="000A3AA5">
      <w:pPr>
        <w:pStyle w:val="ListParagraph"/>
        <w:numPr>
          <w:ilvl w:val="0"/>
          <w:numId w:val="11"/>
        </w:numPr>
        <w:jc w:val="both"/>
      </w:pPr>
      <w:r>
        <w:lastRenderedPageBreak/>
        <w:t xml:space="preserve">Conditional Access </w:t>
      </w:r>
      <w:r w:rsidR="00C35368">
        <w:t>–</w:t>
      </w:r>
      <w:r w:rsidR="000639C5">
        <w:t xml:space="preserve"> </w:t>
      </w:r>
      <w:r w:rsidR="00C35368">
        <w:t xml:space="preserve">Using Intune with cloud attach </w:t>
      </w:r>
      <w:r w:rsidR="007F63DC">
        <w:t xml:space="preserve">conditional policies can be implemented based on device properties, usage etc. </w:t>
      </w:r>
      <w:r w:rsidR="00357CD0">
        <w:t xml:space="preserve">This allows for </w:t>
      </w:r>
      <w:r w:rsidR="00D61ECF">
        <w:t>granular and dynamic access controls over the organizational data</w:t>
      </w:r>
      <w:r w:rsidR="006A01A2">
        <w:t xml:space="preserve"> on all devices.</w:t>
      </w:r>
    </w:p>
    <w:p w14:paraId="5CE8DDBD" w14:textId="526B4C7B" w:rsidR="009D1426" w:rsidRDefault="009D1426" w:rsidP="000A3AA5">
      <w:pPr>
        <w:pStyle w:val="ListParagraph"/>
        <w:numPr>
          <w:ilvl w:val="0"/>
          <w:numId w:val="11"/>
        </w:numPr>
        <w:jc w:val="both"/>
      </w:pPr>
      <w:r>
        <w:t xml:space="preserve">Enhance Security – </w:t>
      </w:r>
      <w:r w:rsidR="00D45686">
        <w:t xml:space="preserve">Cloud attaching </w:t>
      </w:r>
      <w:r w:rsidR="00750009">
        <w:t>configuration manager</w:t>
      </w:r>
      <w:r w:rsidR="00D45686">
        <w:t xml:space="preserve"> with Intune provides </w:t>
      </w:r>
      <w:r w:rsidR="00C34D71">
        <w:t>advanced</w:t>
      </w:r>
      <w:r w:rsidR="00CE0021">
        <w:t xml:space="preserve"> </w:t>
      </w:r>
      <w:r w:rsidR="00C34D71">
        <w:t>security f</w:t>
      </w:r>
      <w:r w:rsidR="00D771E3">
        <w:t xml:space="preserve">eatures e.g., </w:t>
      </w:r>
      <w:r w:rsidR="00445C36">
        <w:t xml:space="preserve">conditional access, </w:t>
      </w:r>
      <w:r w:rsidR="000F6E05">
        <w:t xml:space="preserve">Microsoft </w:t>
      </w:r>
      <w:r w:rsidR="0012546B">
        <w:t>Entra</w:t>
      </w:r>
      <w:r w:rsidR="000B6056">
        <w:t xml:space="preserve"> authentication</w:t>
      </w:r>
      <w:r w:rsidR="0012546B">
        <w:t xml:space="preserve">, and threat detection. </w:t>
      </w:r>
      <w:r w:rsidR="00582E7A">
        <w:t xml:space="preserve">All the enrolled devices </w:t>
      </w:r>
      <w:r w:rsidR="00592B70">
        <w:t xml:space="preserve">are protected against emerging threats </w:t>
      </w:r>
      <w:r w:rsidR="00BE7F3C">
        <w:t>with</w:t>
      </w:r>
      <w:r w:rsidR="00F77F85">
        <w:t xml:space="preserve"> Intune and </w:t>
      </w:r>
      <w:r w:rsidR="00750009">
        <w:t>configuration manager</w:t>
      </w:r>
      <w:r w:rsidR="00707001">
        <w:t>’s robust endpoint protection.</w:t>
      </w:r>
    </w:p>
    <w:p w14:paraId="23DEA795" w14:textId="3AB6E3CB" w:rsidR="00896EDA" w:rsidRDefault="00C00912" w:rsidP="000A3AA5">
      <w:pPr>
        <w:pStyle w:val="ListParagraph"/>
        <w:numPr>
          <w:ilvl w:val="0"/>
          <w:numId w:val="11"/>
        </w:numPr>
        <w:jc w:val="both"/>
      </w:pPr>
      <w:r w:rsidRPr="00C00912">
        <w:rPr>
          <w:noProof/>
          <w14:ligatures w14:val="standardContextual"/>
        </w:rPr>
        <mc:AlternateContent>
          <mc:Choice Requires="wpg">
            <w:drawing>
              <wp:anchor distT="0" distB="0" distL="114300" distR="114300" simplePos="0" relativeHeight="251658241" behindDoc="0" locked="0" layoutInCell="1" allowOverlap="1" wp14:anchorId="50B62ACE" wp14:editId="28C867F4">
                <wp:simplePos x="0" y="0"/>
                <wp:positionH relativeFrom="column">
                  <wp:posOffset>10563860</wp:posOffset>
                </wp:positionH>
                <wp:positionV relativeFrom="paragraph">
                  <wp:posOffset>527050</wp:posOffset>
                </wp:positionV>
                <wp:extent cx="2844800" cy="3799840"/>
                <wp:effectExtent l="0" t="0" r="12700" b="10160"/>
                <wp:wrapNone/>
                <wp:docPr id="34" name="Group 33">
                  <a:extLst xmlns:a="http://schemas.openxmlformats.org/drawingml/2006/main">
                    <a:ext uri="{FF2B5EF4-FFF2-40B4-BE49-F238E27FC236}">
                      <a16:creationId xmlns:a16="http://schemas.microsoft.com/office/drawing/2014/main" id="{A7D649DA-C2CE-BDB4-487F-2EA94546EF50}"/>
                    </a:ext>
                  </a:extLst>
                </wp:docPr>
                <wp:cNvGraphicFramePr/>
                <a:graphic xmlns:a="http://schemas.openxmlformats.org/drawingml/2006/main">
                  <a:graphicData uri="http://schemas.microsoft.com/office/word/2010/wordprocessingGroup">
                    <wpg:wgp>
                      <wpg:cNvGrpSpPr/>
                      <wpg:grpSpPr>
                        <a:xfrm>
                          <a:off x="0" y="0"/>
                          <a:ext cx="2844800" cy="3799840"/>
                          <a:chOff x="5739603" y="0"/>
                          <a:chExt cx="3394100" cy="4084273"/>
                        </a:xfrm>
                      </wpg:grpSpPr>
                      <wpg:grpSp>
                        <wpg:cNvPr id="19" name="Group 19">
                          <a:extLst>
                            <a:ext uri="{FF2B5EF4-FFF2-40B4-BE49-F238E27FC236}">
                              <a16:creationId xmlns:a16="http://schemas.microsoft.com/office/drawing/2014/main" id="{FF0A961F-02B4-54BD-C211-68DAA3F4B67E}"/>
                            </a:ext>
                          </a:extLst>
                        </wpg:cNvPr>
                        <wpg:cNvGrpSpPr/>
                        <wpg:grpSpPr>
                          <a:xfrm>
                            <a:off x="5739603" y="0"/>
                            <a:ext cx="741645" cy="702302"/>
                            <a:chOff x="5739603" y="0"/>
                            <a:chExt cx="912794" cy="864372"/>
                          </a:xfrm>
                        </wpg:grpSpPr>
                        <wpg:graphicFrame>
                          <wpg:cNvPr id="24" name="Chart 24">
                            <a:extLst>
                              <a:ext uri="{FF2B5EF4-FFF2-40B4-BE49-F238E27FC236}">
                                <a16:creationId xmlns:a16="http://schemas.microsoft.com/office/drawing/2014/main" id="{14C5B4B2-3CCA-C4EC-9B25-771DD37E094F}"/>
                              </a:ext>
                            </a:extLst>
                          </wpg:cNvPr>
                          <wpg:cNvFrPr/>
                          <wpg:xfrm>
                            <a:off x="5739603" y="0"/>
                            <a:ext cx="912794" cy="864372"/>
                          </wpg:xfrm>
                          <a:graphic>
                            <a:graphicData uri="http://schemas.openxmlformats.org/drawingml/2006/chart">
                              <c:chart xmlns:c="http://schemas.openxmlformats.org/drawingml/2006/chart" xmlns:r="http://schemas.openxmlformats.org/officeDocument/2006/relationships" r:id="rId13"/>
                            </a:graphicData>
                          </a:graphic>
                        </wpg:graphicFrame>
                        <wpg:grpSp>
                          <wpg:cNvPr id="25" name="Graphic 226">
                            <a:extLst>
                              <a:ext uri="{FF2B5EF4-FFF2-40B4-BE49-F238E27FC236}">
                                <a16:creationId xmlns:a16="http://schemas.microsoft.com/office/drawing/2014/main" id="{58E10C0C-FFF2-350B-1CEF-B2D60B384545}"/>
                              </a:ext>
                            </a:extLst>
                          </wpg:cNvPr>
                          <wpg:cNvGrpSpPr/>
                          <wpg:grpSpPr>
                            <a:xfrm>
                              <a:off x="6090044" y="294978"/>
                              <a:ext cx="213006" cy="274142"/>
                              <a:chOff x="6090044" y="294978"/>
                              <a:chExt cx="584073" cy="751712"/>
                            </a:xfrm>
                            <a:solidFill>
                              <a:srgbClr val="00338D"/>
                            </a:solidFill>
                          </wpg:grpSpPr>
                          <wps:wsp>
                            <wps:cNvPr id="26" name="Freeform: Shape 26">
                              <a:extLst>
                                <a:ext uri="{FF2B5EF4-FFF2-40B4-BE49-F238E27FC236}">
                                  <a16:creationId xmlns:a16="http://schemas.microsoft.com/office/drawing/2014/main" id="{A02DA6F2-CBB8-6C3A-8228-E8575AD34FF8}"/>
                                </a:ext>
                              </a:extLst>
                            </wps:cNvPr>
                            <wps:cNvSpPr/>
                            <wps:spPr>
                              <a:xfrm>
                                <a:off x="6197867" y="398990"/>
                                <a:ext cx="476250" cy="647700"/>
                              </a:xfrm>
                              <a:custGeom>
                                <a:avLst/>
                                <a:gdLst>
                                  <a:gd name="connsiteX0" fmla="*/ 470726 w 476250"/>
                                  <a:gd name="connsiteY0" fmla="*/ 649605 h 647700"/>
                                  <a:gd name="connsiteX1" fmla="*/ 6191 w 476250"/>
                                  <a:gd name="connsiteY1" fmla="*/ 649605 h 647700"/>
                                  <a:gd name="connsiteX2" fmla="*/ 0 w 476250"/>
                                  <a:gd name="connsiteY2" fmla="*/ 643414 h 647700"/>
                                  <a:gd name="connsiteX3" fmla="*/ 0 w 476250"/>
                                  <a:gd name="connsiteY3" fmla="*/ 6191 h 647700"/>
                                  <a:gd name="connsiteX4" fmla="*/ 6191 w 476250"/>
                                  <a:gd name="connsiteY4" fmla="*/ 0 h 647700"/>
                                  <a:gd name="connsiteX5" fmla="*/ 354711 w 476250"/>
                                  <a:gd name="connsiteY5" fmla="*/ 0 h 647700"/>
                                  <a:gd name="connsiteX6" fmla="*/ 359093 w 476250"/>
                                  <a:gd name="connsiteY6" fmla="*/ 1810 h 647700"/>
                                  <a:gd name="connsiteX7" fmla="*/ 475202 w 476250"/>
                                  <a:gd name="connsiteY7" fmla="*/ 117920 h 647700"/>
                                  <a:gd name="connsiteX8" fmla="*/ 477012 w 476250"/>
                                  <a:gd name="connsiteY8" fmla="*/ 122301 h 647700"/>
                                  <a:gd name="connsiteX9" fmla="*/ 477012 w 476250"/>
                                  <a:gd name="connsiteY9" fmla="*/ 643319 h 647700"/>
                                  <a:gd name="connsiteX10" fmla="*/ 470726 w 476250"/>
                                  <a:gd name="connsiteY10" fmla="*/ 649605 h 647700"/>
                                  <a:gd name="connsiteX11" fmla="*/ 12383 w 476250"/>
                                  <a:gd name="connsiteY11" fmla="*/ 637223 h 647700"/>
                                  <a:gd name="connsiteX12" fmla="*/ 464534 w 476250"/>
                                  <a:gd name="connsiteY12" fmla="*/ 637223 h 647700"/>
                                  <a:gd name="connsiteX13" fmla="*/ 464534 w 476250"/>
                                  <a:gd name="connsiteY13" fmla="*/ 124969 h 647700"/>
                                  <a:gd name="connsiteX14" fmla="*/ 352044 w 476250"/>
                                  <a:gd name="connsiteY14" fmla="*/ 12478 h 647700"/>
                                  <a:gd name="connsiteX15" fmla="*/ 12287 w 476250"/>
                                  <a:gd name="connsiteY15" fmla="*/ 12478 h 647700"/>
                                  <a:gd name="connsiteX16" fmla="*/ 12287 w 476250"/>
                                  <a:gd name="connsiteY16" fmla="*/ 637223 h 647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76250" h="647700">
                                    <a:moveTo>
                                      <a:pt x="470726" y="649605"/>
                                    </a:moveTo>
                                    <a:lnTo>
                                      <a:pt x="6191" y="649605"/>
                                    </a:lnTo>
                                    <a:cubicBezTo>
                                      <a:pt x="2762" y="649605"/>
                                      <a:pt x="0" y="646843"/>
                                      <a:pt x="0" y="643414"/>
                                    </a:cubicBezTo>
                                    <a:lnTo>
                                      <a:pt x="0" y="6191"/>
                                    </a:lnTo>
                                    <a:cubicBezTo>
                                      <a:pt x="0" y="2763"/>
                                      <a:pt x="2762" y="0"/>
                                      <a:pt x="6191" y="0"/>
                                    </a:cubicBezTo>
                                    <a:lnTo>
                                      <a:pt x="354711" y="0"/>
                                    </a:lnTo>
                                    <a:cubicBezTo>
                                      <a:pt x="356330" y="0"/>
                                      <a:pt x="357950" y="667"/>
                                      <a:pt x="359093" y="1810"/>
                                    </a:cubicBezTo>
                                    <a:lnTo>
                                      <a:pt x="475202" y="117920"/>
                                    </a:lnTo>
                                    <a:cubicBezTo>
                                      <a:pt x="476345" y="119063"/>
                                      <a:pt x="477012" y="120682"/>
                                      <a:pt x="477012" y="122301"/>
                                    </a:cubicBezTo>
                                    <a:lnTo>
                                      <a:pt x="477012" y="643319"/>
                                    </a:lnTo>
                                    <a:cubicBezTo>
                                      <a:pt x="476917" y="646843"/>
                                      <a:pt x="474155" y="649605"/>
                                      <a:pt x="470726" y="649605"/>
                                    </a:cubicBezTo>
                                    <a:close/>
                                    <a:moveTo>
                                      <a:pt x="12383" y="637223"/>
                                    </a:moveTo>
                                    <a:lnTo>
                                      <a:pt x="464534" y="637223"/>
                                    </a:lnTo>
                                    <a:lnTo>
                                      <a:pt x="464534" y="124969"/>
                                    </a:lnTo>
                                    <a:lnTo>
                                      <a:pt x="352044" y="12478"/>
                                    </a:lnTo>
                                    <a:lnTo>
                                      <a:pt x="12287" y="12478"/>
                                    </a:lnTo>
                                    <a:lnTo>
                                      <a:pt x="12287" y="637223"/>
                                    </a:lnTo>
                                    <a:close/>
                                  </a:path>
                                </a:pathLst>
                              </a:custGeom>
                              <a:solidFill>
                                <a:srgbClr val="194B3C"/>
                              </a:solidFill>
                              <a:ln w="3175" cap="flat">
                                <a:solidFill>
                                  <a:srgbClr val="194B3C"/>
                                </a:solidFill>
                                <a:prstDash val="solid"/>
                                <a:miter/>
                              </a:ln>
                            </wps:spPr>
                            <wps:bodyPr rtlCol="0" anchor="ctr"/>
                          </wps:wsp>
                          <wps:wsp>
                            <wps:cNvPr id="27" name="Freeform: Shape 27">
                              <a:extLst>
                                <a:ext uri="{FF2B5EF4-FFF2-40B4-BE49-F238E27FC236}">
                                  <a16:creationId xmlns:a16="http://schemas.microsoft.com/office/drawing/2014/main" id="{09206F0A-6DDF-A2FC-65B3-4FC53BAA4B67}"/>
                                </a:ext>
                              </a:extLst>
                            </wps:cNvPr>
                            <wps:cNvSpPr/>
                            <wps:spPr>
                              <a:xfrm>
                                <a:off x="6090044" y="294978"/>
                                <a:ext cx="476250" cy="647700"/>
                              </a:xfrm>
                              <a:custGeom>
                                <a:avLst/>
                                <a:gdLst>
                                  <a:gd name="connsiteX0" fmla="*/ 6191 w 476250"/>
                                  <a:gd name="connsiteY0" fmla="*/ 649605 h 647700"/>
                                  <a:gd name="connsiteX1" fmla="*/ 0 w 476250"/>
                                  <a:gd name="connsiteY1" fmla="*/ 643414 h 647700"/>
                                  <a:gd name="connsiteX2" fmla="*/ 0 w 476250"/>
                                  <a:gd name="connsiteY2" fmla="*/ 6191 h 647700"/>
                                  <a:gd name="connsiteX3" fmla="*/ 6191 w 476250"/>
                                  <a:gd name="connsiteY3" fmla="*/ 0 h 647700"/>
                                  <a:gd name="connsiteX4" fmla="*/ 470726 w 476250"/>
                                  <a:gd name="connsiteY4" fmla="*/ 0 h 647700"/>
                                  <a:gd name="connsiteX5" fmla="*/ 476917 w 476250"/>
                                  <a:gd name="connsiteY5" fmla="*/ 6191 h 647700"/>
                                  <a:gd name="connsiteX6" fmla="*/ 470726 w 476250"/>
                                  <a:gd name="connsiteY6" fmla="*/ 12382 h 647700"/>
                                  <a:gd name="connsiteX7" fmla="*/ 12383 w 476250"/>
                                  <a:gd name="connsiteY7" fmla="*/ 12382 h 647700"/>
                                  <a:gd name="connsiteX8" fmla="*/ 12383 w 476250"/>
                                  <a:gd name="connsiteY8" fmla="*/ 643414 h 647700"/>
                                  <a:gd name="connsiteX9" fmla="*/ 6191 w 476250"/>
                                  <a:gd name="connsiteY9" fmla="*/ 649605 h 647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76250" h="647700">
                                    <a:moveTo>
                                      <a:pt x="6191" y="649605"/>
                                    </a:moveTo>
                                    <a:cubicBezTo>
                                      <a:pt x="2762" y="649605"/>
                                      <a:pt x="0" y="646843"/>
                                      <a:pt x="0" y="643414"/>
                                    </a:cubicBezTo>
                                    <a:lnTo>
                                      <a:pt x="0" y="6191"/>
                                    </a:lnTo>
                                    <a:cubicBezTo>
                                      <a:pt x="0" y="2763"/>
                                      <a:pt x="2762" y="0"/>
                                      <a:pt x="6191" y="0"/>
                                    </a:cubicBezTo>
                                    <a:lnTo>
                                      <a:pt x="470726" y="0"/>
                                    </a:lnTo>
                                    <a:cubicBezTo>
                                      <a:pt x="474155" y="0"/>
                                      <a:pt x="476917" y="2763"/>
                                      <a:pt x="476917" y="6191"/>
                                    </a:cubicBezTo>
                                    <a:cubicBezTo>
                                      <a:pt x="476917" y="9620"/>
                                      <a:pt x="474155" y="12382"/>
                                      <a:pt x="470726" y="12382"/>
                                    </a:cubicBezTo>
                                    <a:lnTo>
                                      <a:pt x="12383" y="12382"/>
                                    </a:lnTo>
                                    <a:lnTo>
                                      <a:pt x="12383" y="643414"/>
                                    </a:lnTo>
                                    <a:cubicBezTo>
                                      <a:pt x="12383" y="646843"/>
                                      <a:pt x="9620" y="649605"/>
                                      <a:pt x="6191" y="649605"/>
                                    </a:cubicBezTo>
                                    <a:close/>
                                  </a:path>
                                </a:pathLst>
                              </a:custGeom>
                              <a:grpFill/>
                              <a:ln w="3175" cap="flat">
                                <a:solidFill>
                                  <a:srgbClr val="194B3C"/>
                                </a:solidFill>
                                <a:prstDash val="solid"/>
                                <a:miter/>
                              </a:ln>
                            </wps:spPr>
                            <wps:bodyPr rtlCol="0" anchor="ctr"/>
                          </wps:wsp>
                          <wps:wsp>
                            <wps:cNvPr id="28" name="Freeform: Shape 28">
                              <a:extLst>
                                <a:ext uri="{FF2B5EF4-FFF2-40B4-BE49-F238E27FC236}">
                                  <a16:creationId xmlns:a16="http://schemas.microsoft.com/office/drawing/2014/main" id="{73A25D0A-37D4-1D44-D89F-67E1BC1871C3}"/>
                                </a:ext>
                              </a:extLst>
                            </wps:cNvPr>
                            <wps:cNvSpPr/>
                            <wps:spPr>
                              <a:xfrm>
                                <a:off x="6546292" y="399008"/>
                                <a:ext cx="123825" cy="123825"/>
                              </a:xfrm>
                              <a:custGeom>
                                <a:avLst/>
                                <a:gdLst>
                                  <a:gd name="connsiteX0" fmla="*/ 122491 w 123825"/>
                                  <a:gd name="connsiteY0" fmla="*/ 128475 h 123825"/>
                                  <a:gd name="connsiteX1" fmla="*/ 122301 w 123825"/>
                                  <a:gd name="connsiteY1" fmla="*/ 128475 h 123825"/>
                                  <a:gd name="connsiteX2" fmla="*/ 6191 w 123825"/>
                                  <a:gd name="connsiteY2" fmla="*/ 128475 h 123825"/>
                                  <a:gd name="connsiteX3" fmla="*/ 0 w 123825"/>
                                  <a:gd name="connsiteY3" fmla="*/ 122284 h 123825"/>
                                  <a:gd name="connsiteX4" fmla="*/ 0 w 123825"/>
                                  <a:gd name="connsiteY4" fmla="*/ 6174 h 123825"/>
                                  <a:gd name="connsiteX5" fmla="*/ 3810 w 123825"/>
                                  <a:gd name="connsiteY5" fmla="*/ 459 h 123825"/>
                                  <a:gd name="connsiteX6" fmla="*/ 10573 w 123825"/>
                                  <a:gd name="connsiteY6" fmla="*/ 1792 h 123825"/>
                                  <a:gd name="connsiteX7" fmla="*/ 125825 w 123825"/>
                                  <a:gd name="connsiteY7" fmla="*/ 117140 h 123825"/>
                                  <a:gd name="connsiteX8" fmla="*/ 128683 w 123825"/>
                                  <a:gd name="connsiteY8" fmla="*/ 122284 h 123825"/>
                                  <a:gd name="connsiteX9" fmla="*/ 122491 w 123825"/>
                                  <a:gd name="connsiteY9" fmla="*/ 128475 h 123825"/>
                                  <a:gd name="connsiteX10" fmla="*/ 12382 w 123825"/>
                                  <a:gd name="connsiteY10" fmla="*/ 116092 h 123825"/>
                                  <a:gd name="connsiteX11" fmla="*/ 107347 w 123825"/>
                                  <a:gd name="connsiteY11" fmla="*/ 116092 h 123825"/>
                                  <a:gd name="connsiteX12" fmla="*/ 12382 w 123825"/>
                                  <a:gd name="connsiteY12" fmla="*/ 21128 h 123825"/>
                                  <a:gd name="connsiteX13" fmla="*/ 12382 w 123825"/>
                                  <a:gd name="connsiteY13" fmla="*/ 116092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23825" h="123825">
                                    <a:moveTo>
                                      <a:pt x="122491" y="128475"/>
                                    </a:moveTo>
                                    <a:cubicBezTo>
                                      <a:pt x="122491" y="128475"/>
                                      <a:pt x="122396" y="128475"/>
                                      <a:pt x="122301" y="128475"/>
                                    </a:cubicBezTo>
                                    <a:lnTo>
                                      <a:pt x="6191" y="128475"/>
                                    </a:lnTo>
                                    <a:cubicBezTo>
                                      <a:pt x="2762" y="128475"/>
                                      <a:pt x="0" y="125713"/>
                                      <a:pt x="0" y="122284"/>
                                    </a:cubicBezTo>
                                    <a:lnTo>
                                      <a:pt x="0" y="6174"/>
                                    </a:lnTo>
                                    <a:cubicBezTo>
                                      <a:pt x="0" y="3697"/>
                                      <a:pt x="1524" y="1411"/>
                                      <a:pt x="3810" y="459"/>
                                    </a:cubicBezTo>
                                    <a:cubicBezTo>
                                      <a:pt x="6191" y="-494"/>
                                      <a:pt x="8763" y="78"/>
                                      <a:pt x="10573" y="1792"/>
                                    </a:cubicBezTo>
                                    <a:lnTo>
                                      <a:pt x="125825" y="117140"/>
                                    </a:lnTo>
                                    <a:cubicBezTo>
                                      <a:pt x="127540" y="118283"/>
                                      <a:pt x="128683" y="120188"/>
                                      <a:pt x="128683" y="122284"/>
                                    </a:cubicBezTo>
                                    <a:cubicBezTo>
                                      <a:pt x="128683" y="125713"/>
                                      <a:pt x="125921" y="128475"/>
                                      <a:pt x="122491" y="128475"/>
                                    </a:cubicBezTo>
                                    <a:close/>
                                    <a:moveTo>
                                      <a:pt x="12382" y="116092"/>
                                    </a:moveTo>
                                    <a:lnTo>
                                      <a:pt x="107347" y="116092"/>
                                    </a:lnTo>
                                    <a:lnTo>
                                      <a:pt x="12382" y="21128"/>
                                    </a:lnTo>
                                    <a:lnTo>
                                      <a:pt x="12382" y="116092"/>
                                    </a:lnTo>
                                    <a:close/>
                                  </a:path>
                                </a:pathLst>
                              </a:custGeom>
                              <a:grpFill/>
                              <a:ln w="3175" cap="flat">
                                <a:solidFill>
                                  <a:schemeClr val="accent3"/>
                                </a:solidFill>
                                <a:prstDash val="solid"/>
                                <a:miter/>
                              </a:ln>
                            </wps:spPr>
                            <wps:bodyPr rtlCol="0" anchor="ctr"/>
                          </wps:wsp>
                          <wps:wsp>
                            <wps:cNvPr id="29" name="Freeform: Shape 29">
                              <a:extLst>
                                <a:ext uri="{FF2B5EF4-FFF2-40B4-BE49-F238E27FC236}">
                                  <a16:creationId xmlns:a16="http://schemas.microsoft.com/office/drawing/2014/main" id="{2F4B83FD-BA4D-A354-C894-AE220B2797E2}"/>
                                </a:ext>
                              </a:extLst>
                            </wps:cNvPr>
                            <wps:cNvSpPr/>
                            <wps:spPr>
                              <a:xfrm>
                                <a:off x="6319597" y="600635"/>
                                <a:ext cx="228600" cy="228600"/>
                              </a:xfrm>
                              <a:custGeom>
                                <a:avLst/>
                                <a:gdLst>
                                  <a:gd name="connsiteX0" fmla="*/ 116681 w 228600"/>
                                  <a:gd name="connsiteY0" fmla="*/ 233648 h 228600"/>
                                  <a:gd name="connsiteX1" fmla="*/ 0 w 228600"/>
                                  <a:gd name="connsiteY1" fmla="*/ 116777 h 228600"/>
                                  <a:gd name="connsiteX2" fmla="*/ 116681 w 228600"/>
                                  <a:gd name="connsiteY2" fmla="*/ 0 h 228600"/>
                                  <a:gd name="connsiteX3" fmla="*/ 233553 w 228600"/>
                                  <a:gd name="connsiteY3" fmla="*/ 116777 h 228600"/>
                                  <a:gd name="connsiteX4" fmla="*/ 116681 w 228600"/>
                                  <a:gd name="connsiteY4" fmla="*/ 233648 h 228600"/>
                                  <a:gd name="connsiteX5" fmla="*/ 116681 w 228600"/>
                                  <a:gd name="connsiteY5" fmla="*/ 12382 h 228600"/>
                                  <a:gd name="connsiteX6" fmla="*/ 12383 w 228600"/>
                                  <a:gd name="connsiteY6" fmla="*/ 116777 h 228600"/>
                                  <a:gd name="connsiteX7" fmla="*/ 116681 w 228600"/>
                                  <a:gd name="connsiteY7" fmla="*/ 221266 h 228600"/>
                                  <a:gd name="connsiteX8" fmla="*/ 221171 w 228600"/>
                                  <a:gd name="connsiteY8" fmla="*/ 116777 h 228600"/>
                                  <a:gd name="connsiteX9" fmla="*/ 116681 w 228600"/>
                                  <a:gd name="connsiteY9" fmla="*/ 12382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8600" h="228600">
                                    <a:moveTo>
                                      <a:pt x="116681" y="233648"/>
                                    </a:moveTo>
                                    <a:cubicBezTo>
                                      <a:pt x="52292" y="233648"/>
                                      <a:pt x="0" y="181165"/>
                                      <a:pt x="0" y="116777"/>
                                    </a:cubicBezTo>
                                    <a:cubicBezTo>
                                      <a:pt x="0" y="52388"/>
                                      <a:pt x="52388" y="0"/>
                                      <a:pt x="116681" y="0"/>
                                    </a:cubicBezTo>
                                    <a:cubicBezTo>
                                      <a:pt x="181166" y="0"/>
                                      <a:pt x="233553" y="52388"/>
                                      <a:pt x="233553" y="116777"/>
                                    </a:cubicBezTo>
                                    <a:cubicBezTo>
                                      <a:pt x="233553" y="181260"/>
                                      <a:pt x="181166" y="233648"/>
                                      <a:pt x="116681" y="233648"/>
                                    </a:cubicBezTo>
                                    <a:close/>
                                    <a:moveTo>
                                      <a:pt x="116681" y="12382"/>
                                    </a:moveTo>
                                    <a:cubicBezTo>
                                      <a:pt x="59150" y="12382"/>
                                      <a:pt x="12383" y="59245"/>
                                      <a:pt x="12383" y="116777"/>
                                    </a:cubicBezTo>
                                    <a:cubicBezTo>
                                      <a:pt x="12383" y="174403"/>
                                      <a:pt x="59150" y="221266"/>
                                      <a:pt x="116681" y="221266"/>
                                    </a:cubicBezTo>
                                    <a:cubicBezTo>
                                      <a:pt x="174308" y="221266"/>
                                      <a:pt x="221171" y="174403"/>
                                      <a:pt x="221171" y="116777"/>
                                    </a:cubicBezTo>
                                    <a:cubicBezTo>
                                      <a:pt x="221171" y="59245"/>
                                      <a:pt x="174308" y="12382"/>
                                      <a:pt x="116681" y="12382"/>
                                    </a:cubicBezTo>
                                    <a:close/>
                                  </a:path>
                                </a:pathLst>
                              </a:custGeom>
                              <a:grpFill/>
                              <a:ln w="3175" cap="flat">
                                <a:solidFill>
                                  <a:schemeClr val="accent3"/>
                                </a:solidFill>
                                <a:prstDash val="solid"/>
                                <a:miter/>
                              </a:ln>
                            </wps:spPr>
                            <wps:bodyPr rtlCol="0" anchor="ctr"/>
                          </wps:wsp>
                          <wps:wsp>
                            <wps:cNvPr id="30" name="Freeform: Shape 30">
                              <a:extLst>
                                <a:ext uri="{FF2B5EF4-FFF2-40B4-BE49-F238E27FC236}">
                                  <a16:creationId xmlns:a16="http://schemas.microsoft.com/office/drawing/2014/main" id="{FE7C385E-F3DB-10C6-EAB7-5BEDB994137D}"/>
                                </a:ext>
                              </a:extLst>
                            </wps:cNvPr>
                            <wps:cNvSpPr/>
                            <wps:spPr>
                              <a:xfrm>
                                <a:off x="6401322" y="555963"/>
                                <a:ext cx="66675" cy="57150"/>
                              </a:xfrm>
                              <a:custGeom>
                                <a:avLst/>
                                <a:gdLst>
                                  <a:gd name="connsiteX0" fmla="*/ 63817 w 66675"/>
                                  <a:gd name="connsiteY0" fmla="*/ 60960 h 57150"/>
                                  <a:gd name="connsiteX1" fmla="*/ 62198 w 66675"/>
                                  <a:gd name="connsiteY1" fmla="*/ 60770 h 57150"/>
                                  <a:gd name="connsiteX2" fmla="*/ 7906 w 66675"/>
                                  <a:gd name="connsiteY2" fmla="*/ 60770 h 57150"/>
                                  <a:gd name="connsiteX3" fmla="*/ 2476 w 66675"/>
                                  <a:gd name="connsiteY3" fmla="*/ 59721 h 57150"/>
                                  <a:gd name="connsiteX4" fmla="*/ 0 w 66675"/>
                                  <a:gd name="connsiteY4" fmla="*/ 54769 h 57150"/>
                                  <a:gd name="connsiteX5" fmla="*/ 0 w 66675"/>
                                  <a:gd name="connsiteY5" fmla="*/ 6191 h 57150"/>
                                  <a:gd name="connsiteX6" fmla="*/ 6191 w 66675"/>
                                  <a:gd name="connsiteY6" fmla="*/ 0 h 57150"/>
                                  <a:gd name="connsiteX7" fmla="*/ 63722 w 66675"/>
                                  <a:gd name="connsiteY7" fmla="*/ 0 h 57150"/>
                                  <a:gd name="connsiteX8" fmla="*/ 69913 w 66675"/>
                                  <a:gd name="connsiteY8" fmla="*/ 6191 h 57150"/>
                                  <a:gd name="connsiteX9" fmla="*/ 69913 w 66675"/>
                                  <a:gd name="connsiteY9" fmla="*/ 54769 h 57150"/>
                                  <a:gd name="connsiteX10" fmla="*/ 67437 w 66675"/>
                                  <a:gd name="connsiteY10" fmla="*/ 59721 h 57150"/>
                                  <a:gd name="connsiteX11" fmla="*/ 63817 w 66675"/>
                                  <a:gd name="connsiteY11" fmla="*/ 60960 h 57150"/>
                                  <a:gd name="connsiteX12" fmla="*/ 34957 w 66675"/>
                                  <a:gd name="connsiteY12" fmla="*/ 44672 h 57150"/>
                                  <a:gd name="connsiteX13" fmla="*/ 57626 w 66675"/>
                                  <a:gd name="connsiteY13" fmla="*/ 46863 h 57150"/>
                                  <a:gd name="connsiteX14" fmla="*/ 57626 w 66675"/>
                                  <a:gd name="connsiteY14" fmla="*/ 12287 h 57150"/>
                                  <a:gd name="connsiteX15" fmla="*/ 12478 w 66675"/>
                                  <a:gd name="connsiteY15" fmla="*/ 12287 h 57150"/>
                                  <a:gd name="connsiteX16" fmla="*/ 12478 w 66675"/>
                                  <a:gd name="connsiteY16" fmla="*/ 46863 h 57150"/>
                                  <a:gd name="connsiteX17" fmla="*/ 34957 w 66675"/>
                                  <a:gd name="connsiteY17" fmla="*/ 44672 h 57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6675" h="57150">
                                    <a:moveTo>
                                      <a:pt x="63817" y="60960"/>
                                    </a:moveTo>
                                    <a:cubicBezTo>
                                      <a:pt x="63246" y="60960"/>
                                      <a:pt x="62674" y="60865"/>
                                      <a:pt x="62198" y="60770"/>
                                    </a:cubicBezTo>
                                    <a:cubicBezTo>
                                      <a:pt x="44767" y="55912"/>
                                      <a:pt x="25527" y="55912"/>
                                      <a:pt x="7906" y="60770"/>
                                    </a:cubicBezTo>
                                    <a:cubicBezTo>
                                      <a:pt x="6096" y="61246"/>
                                      <a:pt x="4000" y="60865"/>
                                      <a:pt x="2476" y="59721"/>
                                    </a:cubicBezTo>
                                    <a:cubicBezTo>
                                      <a:pt x="953" y="58578"/>
                                      <a:pt x="0" y="56769"/>
                                      <a:pt x="0" y="54769"/>
                                    </a:cubicBezTo>
                                    <a:lnTo>
                                      <a:pt x="0" y="6191"/>
                                    </a:lnTo>
                                    <a:cubicBezTo>
                                      <a:pt x="0" y="2762"/>
                                      <a:pt x="2762" y="0"/>
                                      <a:pt x="6191" y="0"/>
                                    </a:cubicBezTo>
                                    <a:lnTo>
                                      <a:pt x="63722" y="0"/>
                                    </a:lnTo>
                                    <a:cubicBezTo>
                                      <a:pt x="67151" y="0"/>
                                      <a:pt x="69913" y="2762"/>
                                      <a:pt x="69913" y="6191"/>
                                    </a:cubicBezTo>
                                    <a:lnTo>
                                      <a:pt x="69913" y="54769"/>
                                    </a:lnTo>
                                    <a:cubicBezTo>
                                      <a:pt x="69913" y="56674"/>
                                      <a:pt x="69056" y="58484"/>
                                      <a:pt x="67437" y="59721"/>
                                    </a:cubicBezTo>
                                    <a:cubicBezTo>
                                      <a:pt x="66484" y="60484"/>
                                      <a:pt x="65151" y="60960"/>
                                      <a:pt x="63817" y="60960"/>
                                    </a:cubicBezTo>
                                    <a:close/>
                                    <a:moveTo>
                                      <a:pt x="34957" y="44672"/>
                                    </a:moveTo>
                                    <a:cubicBezTo>
                                      <a:pt x="42577" y="44672"/>
                                      <a:pt x="50197" y="45434"/>
                                      <a:pt x="57626" y="46863"/>
                                    </a:cubicBezTo>
                                    <a:lnTo>
                                      <a:pt x="57626" y="12287"/>
                                    </a:lnTo>
                                    <a:lnTo>
                                      <a:pt x="12478" y="12287"/>
                                    </a:lnTo>
                                    <a:lnTo>
                                      <a:pt x="12478" y="46863"/>
                                    </a:lnTo>
                                    <a:cubicBezTo>
                                      <a:pt x="19812" y="45434"/>
                                      <a:pt x="27337" y="44672"/>
                                      <a:pt x="34957" y="44672"/>
                                    </a:cubicBezTo>
                                    <a:close/>
                                  </a:path>
                                </a:pathLst>
                              </a:custGeom>
                              <a:grpFill/>
                              <a:ln w="3175" cap="flat">
                                <a:solidFill>
                                  <a:schemeClr val="accent3"/>
                                </a:solidFill>
                                <a:prstDash val="solid"/>
                                <a:miter/>
                              </a:ln>
                            </wps:spPr>
                            <wps:bodyPr rtlCol="0" anchor="ctr"/>
                          </wps:wsp>
                          <wps:wsp>
                            <wps:cNvPr id="31" name="Freeform: Shape 31">
                              <a:extLst>
                                <a:ext uri="{FF2B5EF4-FFF2-40B4-BE49-F238E27FC236}">
                                  <a16:creationId xmlns:a16="http://schemas.microsoft.com/office/drawing/2014/main" id="{A8F06AF9-C6EC-E260-1FE8-B4F2DE2E0F4B}"/>
                                </a:ext>
                              </a:extLst>
                            </wps:cNvPr>
                            <wps:cNvSpPr/>
                            <wps:spPr>
                              <a:xfrm>
                                <a:off x="6508317" y="608639"/>
                                <a:ext cx="76200" cy="85725"/>
                              </a:xfrm>
                              <a:custGeom>
                                <a:avLst/>
                                <a:gdLst>
                                  <a:gd name="connsiteX0" fmla="*/ 34927 w 76200"/>
                                  <a:gd name="connsiteY0" fmla="*/ 86579 h 85725"/>
                                  <a:gd name="connsiteX1" fmla="*/ 32546 w 76200"/>
                                  <a:gd name="connsiteY1" fmla="*/ 86103 h 85725"/>
                                  <a:gd name="connsiteX2" fmla="*/ 28926 w 76200"/>
                                  <a:gd name="connsiteY2" fmla="*/ 82007 h 85725"/>
                                  <a:gd name="connsiteX3" fmla="*/ 18448 w 76200"/>
                                  <a:gd name="connsiteY3" fmla="*/ 56670 h 85725"/>
                                  <a:gd name="connsiteX4" fmla="*/ 1780 w 76200"/>
                                  <a:gd name="connsiteY4" fmla="*/ 34858 h 85725"/>
                                  <a:gd name="connsiteX5" fmla="*/ 65 w 76200"/>
                                  <a:gd name="connsiteY5" fmla="*/ 29714 h 85725"/>
                                  <a:gd name="connsiteX6" fmla="*/ 3113 w 76200"/>
                                  <a:gd name="connsiteY6" fmla="*/ 25143 h 85725"/>
                                  <a:gd name="connsiteX7" fmla="*/ 45214 w 76200"/>
                                  <a:gd name="connsiteY7" fmla="*/ 854 h 85725"/>
                                  <a:gd name="connsiteX8" fmla="*/ 49881 w 76200"/>
                                  <a:gd name="connsiteY8" fmla="*/ 187 h 85725"/>
                                  <a:gd name="connsiteX9" fmla="*/ 53596 w 76200"/>
                                  <a:gd name="connsiteY9" fmla="*/ 3044 h 85725"/>
                                  <a:gd name="connsiteX10" fmla="*/ 82361 w 76200"/>
                                  <a:gd name="connsiteY10" fmla="*/ 52955 h 85725"/>
                                  <a:gd name="connsiteX11" fmla="*/ 80075 w 76200"/>
                                  <a:gd name="connsiteY11" fmla="*/ 61433 h 85725"/>
                                  <a:gd name="connsiteX12" fmla="*/ 37975 w 76200"/>
                                  <a:gd name="connsiteY12" fmla="*/ 85721 h 85725"/>
                                  <a:gd name="connsiteX13" fmla="*/ 34927 w 76200"/>
                                  <a:gd name="connsiteY13" fmla="*/ 86579 h 85725"/>
                                  <a:gd name="connsiteX14" fmla="*/ 15972 w 76200"/>
                                  <a:gd name="connsiteY14" fmla="*/ 31905 h 85725"/>
                                  <a:gd name="connsiteX15" fmla="*/ 29116 w 76200"/>
                                  <a:gd name="connsiteY15" fmla="*/ 50479 h 85725"/>
                                  <a:gd name="connsiteX16" fmla="*/ 38451 w 76200"/>
                                  <a:gd name="connsiteY16" fmla="*/ 71148 h 85725"/>
                                  <a:gd name="connsiteX17" fmla="*/ 68455 w 76200"/>
                                  <a:gd name="connsiteY17" fmla="*/ 53813 h 85725"/>
                                  <a:gd name="connsiteX18" fmla="*/ 45881 w 76200"/>
                                  <a:gd name="connsiteY18" fmla="*/ 14665 h 85725"/>
                                  <a:gd name="connsiteX19" fmla="*/ 15972 w 76200"/>
                                  <a:gd name="connsiteY19" fmla="*/ 31905 h 85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6200" h="85725">
                                    <a:moveTo>
                                      <a:pt x="34927" y="86579"/>
                                    </a:moveTo>
                                    <a:cubicBezTo>
                                      <a:pt x="34165" y="86579"/>
                                      <a:pt x="33307" y="86388"/>
                                      <a:pt x="32546" y="86103"/>
                                    </a:cubicBezTo>
                                    <a:cubicBezTo>
                                      <a:pt x="30736" y="85341"/>
                                      <a:pt x="29402" y="83816"/>
                                      <a:pt x="28926" y="82007"/>
                                    </a:cubicBezTo>
                                    <a:cubicBezTo>
                                      <a:pt x="26545" y="73054"/>
                                      <a:pt x="23021" y="64481"/>
                                      <a:pt x="18448" y="56670"/>
                                    </a:cubicBezTo>
                                    <a:cubicBezTo>
                                      <a:pt x="13877" y="48670"/>
                                      <a:pt x="8257" y="41335"/>
                                      <a:pt x="1780" y="34858"/>
                                    </a:cubicBezTo>
                                    <a:cubicBezTo>
                                      <a:pt x="446" y="33525"/>
                                      <a:pt x="-220" y="31619"/>
                                      <a:pt x="65" y="29714"/>
                                    </a:cubicBezTo>
                                    <a:cubicBezTo>
                                      <a:pt x="351" y="27810"/>
                                      <a:pt x="1399" y="26095"/>
                                      <a:pt x="3113" y="25143"/>
                                    </a:cubicBezTo>
                                    <a:lnTo>
                                      <a:pt x="45214" y="854"/>
                                    </a:lnTo>
                                    <a:cubicBezTo>
                                      <a:pt x="46643" y="-4"/>
                                      <a:pt x="48357" y="-194"/>
                                      <a:pt x="49881" y="187"/>
                                    </a:cubicBezTo>
                                    <a:cubicBezTo>
                                      <a:pt x="51500" y="568"/>
                                      <a:pt x="52834" y="1616"/>
                                      <a:pt x="53596" y="3044"/>
                                    </a:cubicBezTo>
                                    <a:lnTo>
                                      <a:pt x="82361" y="52955"/>
                                    </a:lnTo>
                                    <a:cubicBezTo>
                                      <a:pt x="84076" y="55908"/>
                                      <a:pt x="83028" y="59718"/>
                                      <a:pt x="80075" y="61433"/>
                                    </a:cubicBezTo>
                                    <a:lnTo>
                                      <a:pt x="37975" y="85721"/>
                                    </a:lnTo>
                                    <a:cubicBezTo>
                                      <a:pt x="37022" y="86293"/>
                                      <a:pt x="35974" y="86579"/>
                                      <a:pt x="34927" y="86579"/>
                                    </a:cubicBezTo>
                                    <a:close/>
                                    <a:moveTo>
                                      <a:pt x="15972" y="31905"/>
                                    </a:moveTo>
                                    <a:cubicBezTo>
                                      <a:pt x="20925" y="37620"/>
                                      <a:pt x="25402" y="43812"/>
                                      <a:pt x="29116" y="50479"/>
                                    </a:cubicBezTo>
                                    <a:cubicBezTo>
                                      <a:pt x="32927" y="56956"/>
                                      <a:pt x="35974" y="63909"/>
                                      <a:pt x="38451" y="71148"/>
                                    </a:cubicBezTo>
                                    <a:lnTo>
                                      <a:pt x="68455" y="53813"/>
                                    </a:lnTo>
                                    <a:lnTo>
                                      <a:pt x="45881" y="14665"/>
                                    </a:lnTo>
                                    <a:lnTo>
                                      <a:pt x="15972" y="31905"/>
                                    </a:lnTo>
                                    <a:close/>
                                  </a:path>
                                </a:pathLst>
                              </a:custGeom>
                              <a:grpFill/>
                              <a:ln w="3175" cap="flat">
                                <a:solidFill>
                                  <a:schemeClr val="accent3"/>
                                </a:solidFill>
                                <a:prstDash val="solid"/>
                                <a:miter/>
                              </a:ln>
                            </wps:spPr>
                            <wps:bodyPr rtlCol="0" anchor="ctr"/>
                          </wps:wsp>
                          <wps:wsp>
                            <wps:cNvPr id="35" name="Freeform: Shape 35">
                              <a:extLst>
                                <a:ext uri="{FF2B5EF4-FFF2-40B4-BE49-F238E27FC236}">
                                  <a16:creationId xmlns:a16="http://schemas.microsoft.com/office/drawing/2014/main" id="{3EE0270E-E439-5C61-8FDE-EB9915E75605}"/>
                                </a:ext>
                              </a:extLst>
                            </wps:cNvPr>
                            <wps:cNvSpPr/>
                            <wps:spPr>
                              <a:xfrm>
                                <a:off x="6508222" y="739706"/>
                                <a:ext cx="76200" cy="85725"/>
                              </a:xfrm>
                              <a:custGeom>
                                <a:avLst/>
                                <a:gdLst>
                                  <a:gd name="connsiteX0" fmla="*/ 48357 w 76200"/>
                                  <a:gd name="connsiteY0" fmla="*/ 86576 h 85725"/>
                                  <a:gd name="connsiteX1" fmla="*/ 45214 w 76200"/>
                                  <a:gd name="connsiteY1" fmla="*/ 85719 h 85725"/>
                                  <a:gd name="connsiteX2" fmla="*/ 3113 w 76200"/>
                                  <a:gd name="connsiteY2" fmla="*/ 61430 h 85725"/>
                                  <a:gd name="connsiteX3" fmla="*/ 65 w 76200"/>
                                  <a:gd name="connsiteY3" fmla="*/ 56858 h 85725"/>
                                  <a:gd name="connsiteX4" fmla="*/ 1875 w 76200"/>
                                  <a:gd name="connsiteY4" fmla="*/ 51619 h 85725"/>
                                  <a:gd name="connsiteX5" fmla="*/ 18543 w 76200"/>
                                  <a:gd name="connsiteY5" fmla="*/ 29998 h 85725"/>
                                  <a:gd name="connsiteX6" fmla="*/ 29021 w 76200"/>
                                  <a:gd name="connsiteY6" fmla="*/ 4566 h 85725"/>
                                  <a:gd name="connsiteX7" fmla="*/ 32641 w 76200"/>
                                  <a:gd name="connsiteY7" fmla="*/ 470 h 85725"/>
                                  <a:gd name="connsiteX8" fmla="*/ 38070 w 76200"/>
                                  <a:gd name="connsiteY8" fmla="*/ 851 h 85725"/>
                                  <a:gd name="connsiteX9" fmla="*/ 80170 w 76200"/>
                                  <a:gd name="connsiteY9" fmla="*/ 25140 h 85725"/>
                                  <a:gd name="connsiteX10" fmla="*/ 82456 w 76200"/>
                                  <a:gd name="connsiteY10" fmla="*/ 33617 h 85725"/>
                                  <a:gd name="connsiteX11" fmla="*/ 53691 w 76200"/>
                                  <a:gd name="connsiteY11" fmla="*/ 83433 h 85725"/>
                                  <a:gd name="connsiteX12" fmla="*/ 49881 w 76200"/>
                                  <a:gd name="connsiteY12" fmla="*/ 86290 h 85725"/>
                                  <a:gd name="connsiteX13" fmla="*/ 48357 w 76200"/>
                                  <a:gd name="connsiteY13" fmla="*/ 86576 h 85725"/>
                                  <a:gd name="connsiteX14" fmla="*/ 16162 w 76200"/>
                                  <a:gd name="connsiteY14" fmla="*/ 54572 h 85725"/>
                                  <a:gd name="connsiteX15" fmla="*/ 46071 w 76200"/>
                                  <a:gd name="connsiteY15" fmla="*/ 71907 h 85725"/>
                                  <a:gd name="connsiteX16" fmla="*/ 68645 w 76200"/>
                                  <a:gd name="connsiteY16" fmla="*/ 32855 h 85725"/>
                                  <a:gd name="connsiteX17" fmla="*/ 38641 w 76200"/>
                                  <a:gd name="connsiteY17" fmla="*/ 15520 h 85725"/>
                                  <a:gd name="connsiteX18" fmla="*/ 29307 w 76200"/>
                                  <a:gd name="connsiteY18" fmla="*/ 36189 h 85725"/>
                                  <a:gd name="connsiteX19" fmla="*/ 16162 w 76200"/>
                                  <a:gd name="connsiteY19" fmla="*/ 54572 h 85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6200" h="85725">
                                    <a:moveTo>
                                      <a:pt x="48357" y="86576"/>
                                    </a:moveTo>
                                    <a:cubicBezTo>
                                      <a:pt x="47309" y="86576"/>
                                      <a:pt x="46166" y="86290"/>
                                      <a:pt x="45214" y="85719"/>
                                    </a:cubicBezTo>
                                    <a:lnTo>
                                      <a:pt x="3113" y="61430"/>
                                    </a:lnTo>
                                    <a:cubicBezTo>
                                      <a:pt x="1399" y="60478"/>
                                      <a:pt x="351" y="58763"/>
                                      <a:pt x="65" y="56858"/>
                                    </a:cubicBezTo>
                                    <a:cubicBezTo>
                                      <a:pt x="-221" y="54953"/>
                                      <a:pt x="446" y="53048"/>
                                      <a:pt x="1875" y="51619"/>
                                    </a:cubicBezTo>
                                    <a:cubicBezTo>
                                      <a:pt x="8257" y="45333"/>
                                      <a:pt x="13876" y="37999"/>
                                      <a:pt x="18543" y="29998"/>
                                    </a:cubicBezTo>
                                    <a:cubicBezTo>
                                      <a:pt x="23020" y="22187"/>
                                      <a:pt x="26544" y="13615"/>
                                      <a:pt x="29021" y="4566"/>
                                    </a:cubicBezTo>
                                    <a:cubicBezTo>
                                      <a:pt x="29497" y="2756"/>
                                      <a:pt x="30831" y="1232"/>
                                      <a:pt x="32641" y="470"/>
                                    </a:cubicBezTo>
                                    <a:cubicBezTo>
                                      <a:pt x="34355" y="-292"/>
                                      <a:pt x="36451" y="-102"/>
                                      <a:pt x="38070" y="851"/>
                                    </a:cubicBezTo>
                                    <a:lnTo>
                                      <a:pt x="80170" y="25140"/>
                                    </a:lnTo>
                                    <a:cubicBezTo>
                                      <a:pt x="83123" y="26854"/>
                                      <a:pt x="84171" y="30665"/>
                                      <a:pt x="82456" y="33617"/>
                                    </a:cubicBezTo>
                                    <a:lnTo>
                                      <a:pt x="53691" y="83433"/>
                                    </a:lnTo>
                                    <a:cubicBezTo>
                                      <a:pt x="52834" y="84862"/>
                                      <a:pt x="51500" y="85910"/>
                                      <a:pt x="49881" y="86290"/>
                                    </a:cubicBezTo>
                                    <a:cubicBezTo>
                                      <a:pt x="49405" y="86481"/>
                                      <a:pt x="48833" y="86576"/>
                                      <a:pt x="48357" y="86576"/>
                                    </a:cubicBezTo>
                                    <a:close/>
                                    <a:moveTo>
                                      <a:pt x="16162" y="54572"/>
                                    </a:moveTo>
                                    <a:lnTo>
                                      <a:pt x="46071" y="71907"/>
                                    </a:lnTo>
                                    <a:lnTo>
                                      <a:pt x="68645" y="32855"/>
                                    </a:lnTo>
                                    <a:lnTo>
                                      <a:pt x="38641" y="15520"/>
                                    </a:lnTo>
                                    <a:cubicBezTo>
                                      <a:pt x="36165" y="22759"/>
                                      <a:pt x="33022" y="29712"/>
                                      <a:pt x="29307" y="36189"/>
                                    </a:cubicBezTo>
                                    <a:cubicBezTo>
                                      <a:pt x="25401" y="42761"/>
                                      <a:pt x="21020" y="48952"/>
                                      <a:pt x="16162" y="54572"/>
                                    </a:cubicBezTo>
                                    <a:close/>
                                  </a:path>
                                </a:pathLst>
                              </a:custGeom>
                              <a:grpFill/>
                              <a:ln w="3175" cap="flat">
                                <a:solidFill>
                                  <a:schemeClr val="accent3"/>
                                </a:solidFill>
                                <a:prstDash val="solid"/>
                                <a:miter/>
                              </a:ln>
                            </wps:spPr>
                            <wps:bodyPr rtlCol="0" anchor="ctr"/>
                          </wps:wsp>
                          <wps:wsp>
                            <wps:cNvPr id="36" name="Freeform: Shape 36">
                              <a:extLst>
                                <a:ext uri="{FF2B5EF4-FFF2-40B4-BE49-F238E27FC236}">
                                  <a16:creationId xmlns:a16="http://schemas.microsoft.com/office/drawing/2014/main" id="{D16BDA41-7150-F717-B8D3-B71A0E58D4B2}"/>
                                </a:ext>
                              </a:extLst>
                            </wps:cNvPr>
                            <wps:cNvSpPr/>
                            <wps:spPr>
                              <a:xfrm>
                                <a:off x="6401417" y="818081"/>
                                <a:ext cx="66675" cy="57150"/>
                              </a:xfrm>
                              <a:custGeom>
                                <a:avLst/>
                                <a:gdLst>
                                  <a:gd name="connsiteX0" fmla="*/ 63722 w 66675"/>
                                  <a:gd name="connsiteY0" fmla="*/ 60970 h 57150"/>
                                  <a:gd name="connsiteX1" fmla="*/ 6191 w 66675"/>
                                  <a:gd name="connsiteY1" fmla="*/ 60970 h 57150"/>
                                  <a:gd name="connsiteX2" fmla="*/ 0 w 66675"/>
                                  <a:gd name="connsiteY2" fmla="*/ 54779 h 57150"/>
                                  <a:gd name="connsiteX3" fmla="*/ 0 w 66675"/>
                                  <a:gd name="connsiteY3" fmla="*/ 6201 h 57150"/>
                                  <a:gd name="connsiteX4" fmla="*/ 2477 w 66675"/>
                                  <a:gd name="connsiteY4" fmla="*/ 1248 h 57150"/>
                                  <a:gd name="connsiteX5" fmla="*/ 7906 w 66675"/>
                                  <a:gd name="connsiteY5" fmla="*/ 200 h 57150"/>
                                  <a:gd name="connsiteX6" fmla="*/ 62198 w 66675"/>
                                  <a:gd name="connsiteY6" fmla="*/ 200 h 57150"/>
                                  <a:gd name="connsiteX7" fmla="*/ 67628 w 66675"/>
                                  <a:gd name="connsiteY7" fmla="*/ 1248 h 57150"/>
                                  <a:gd name="connsiteX8" fmla="*/ 70104 w 66675"/>
                                  <a:gd name="connsiteY8" fmla="*/ 6201 h 57150"/>
                                  <a:gd name="connsiteX9" fmla="*/ 70104 w 66675"/>
                                  <a:gd name="connsiteY9" fmla="*/ 54779 h 57150"/>
                                  <a:gd name="connsiteX10" fmla="*/ 63722 w 66675"/>
                                  <a:gd name="connsiteY10" fmla="*/ 60970 h 57150"/>
                                  <a:gd name="connsiteX11" fmla="*/ 12287 w 66675"/>
                                  <a:gd name="connsiteY11" fmla="*/ 48588 h 57150"/>
                                  <a:gd name="connsiteX12" fmla="*/ 57436 w 66675"/>
                                  <a:gd name="connsiteY12" fmla="*/ 48588 h 57150"/>
                                  <a:gd name="connsiteX13" fmla="*/ 57436 w 66675"/>
                                  <a:gd name="connsiteY13" fmla="*/ 14012 h 57150"/>
                                  <a:gd name="connsiteX14" fmla="*/ 12287 w 66675"/>
                                  <a:gd name="connsiteY14" fmla="*/ 14012 h 57150"/>
                                  <a:gd name="connsiteX15" fmla="*/ 12287 w 66675"/>
                                  <a:gd name="connsiteY15" fmla="*/ 48588 h 57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66675" h="57150">
                                    <a:moveTo>
                                      <a:pt x="63722" y="60970"/>
                                    </a:moveTo>
                                    <a:lnTo>
                                      <a:pt x="6191" y="60970"/>
                                    </a:lnTo>
                                    <a:cubicBezTo>
                                      <a:pt x="2762" y="60970"/>
                                      <a:pt x="0" y="58208"/>
                                      <a:pt x="0" y="54779"/>
                                    </a:cubicBezTo>
                                    <a:lnTo>
                                      <a:pt x="0" y="6201"/>
                                    </a:lnTo>
                                    <a:cubicBezTo>
                                      <a:pt x="0" y="4296"/>
                                      <a:pt x="858" y="2486"/>
                                      <a:pt x="2477" y="1248"/>
                                    </a:cubicBezTo>
                                    <a:cubicBezTo>
                                      <a:pt x="4001" y="105"/>
                                      <a:pt x="6001" y="-276"/>
                                      <a:pt x="7906" y="200"/>
                                    </a:cubicBezTo>
                                    <a:cubicBezTo>
                                      <a:pt x="25432" y="5058"/>
                                      <a:pt x="44672" y="5058"/>
                                      <a:pt x="62198" y="200"/>
                                    </a:cubicBezTo>
                                    <a:cubicBezTo>
                                      <a:pt x="64103" y="-276"/>
                                      <a:pt x="66104" y="105"/>
                                      <a:pt x="67628" y="1248"/>
                                    </a:cubicBezTo>
                                    <a:cubicBezTo>
                                      <a:pt x="69152" y="2391"/>
                                      <a:pt x="70104" y="4201"/>
                                      <a:pt x="70104" y="6201"/>
                                    </a:cubicBezTo>
                                    <a:lnTo>
                                      <a:pt x="70104" y="54779"/>
                                    </a:lnTo>
                                    <a:cubicBezTo>
                                      <a:pt x="69914" y="58208"/>
                                      <a:pt x="67151" y="60970"/>
                                      <a:pt x="63722" y="60970"/>
                                    </a:cubicBezTo>
                                    <a:close/>
                                    <a:moveTo>
                                      <a:pt x="12287" y="48588"/>
                                    </a:moveTo>
                                    <a:lnTo>
                                      <a:pt x="57436" y="48588"/>
                                    </a:lnTo>
                                    <a:lnTo>
                                      <a:pt x="57436" y="14012"/>
                                    </a:lnTo>
                                    <a:cubicBezTo>
                                      <a:pt x="42672" y="16965"/>
                                      <a:pt x="27051" y="16965"/>
                                      <a:pt x="12287" y="14012"/>
                                    </a:cubicBezTo>
                                    <a:lnTo>
                                      <a:pt x="12287" y="48588"/>
                                    </a:lnTo>
                                    <a:close/>
                                  </a:path>
                                </a:pathLst>
                              </a:custGeom>
                              <a:grpFill/>
                              <a:ln w="3175" cap="flat">
                                <a:solidFill>
                                  <a:schemeClr val="accent3"/>
                                </a:solidFill>
                                <a:prstDash val="solid"/>
                                <a:miter/>
                              </a:ln>
                            </wps:spPr>
                            <wps:bodyPr rtlCol="0" anchor="ctr"/>
                          </wps:wsp>
                          <wps:wsp>
                            <wps:cNvPr id="37" name="Freeform: Shape 37">
                              <a:extLst>
                                <a:ext uri="{FF2B5EF4-FFF2-40B4-BE49-F238E27FC236}">
                                  <a16:creationId xmlns:a16="http://schemas.microsoft.com/office/drawing/2014/main" id="{E4475488-7339-004F-88AE-7CE681E1D4E6}"/>
                                </a:ext>
                              </a:extLst>
                            </wps:cNvPr>
                            <wps:cNvSpPr/>
                            <wps:spPr>
                              <a:xfrm>
                                <a:off x="6281215" y="739801"/>
                                <a:ext cx="76200" cy="85725"/>
                              </a:xfrm>
                              <a:custGeom>
                                <a:avLst/>
                                <a:gdLst>
                                  <a:gd name="connsiteX0" fmla="*/ 34953 w 76200"/>
                                  <a:gd name="connsiteY0" fmla="*/ 86481 h 85725"/>
                                  <a:gd name="connsiteX1" fmla="*/ 29619 w 76200"/>
                                  <a:gd name="connsiteY1" fmla="*/ 83338 h 85725"/>
                                  <a:gd name="connsiteX2" fmla="*/ 854 w 76200"/>
                                  <a:gd name="connsiteY2" fmla="*/ 33522 h 85725"/>
                                  <a:gd name="connsiteX3" fmla="*/ 187 w 76200"/>
                                  <a:gd name="connsiteY3" fmla="*/ 28855 h 85725"/>
                                  <a:gd name="connsiteX4" fmla="*/ 3045 w 76200"/>
                                  <a:gd name="connsiteY4" fmla="*/ 25140 h 85725"/>
                                  <a:gd name="connsiteX5" fmla="*/ 45145 w 76200"/>
                                  <a:gd name="connsiteY5" fmla="*/ 852 h 85725"/>
                                  <a:gd name="connsiteX6" fmla="*/ 50574 w 76200"/>
                                  <a:gd name="connsiteY6" fmla="*/ 470 h 85725"/>
                                  <a:gd name="connsiteX7" fmla="*/ 54194 w 76200"/>
                                  <a:gd name="connsiteY7" fmla="*/ 4566 h 85725"/>
                                  <a:gd name="connsiteX8" fmla="*/ 64671 w 76200"/>
                                  <a:gd name="connsiteY8" fmla="*/ 29903 h 85725"/>
                                  <a:gd name="connsiteX9" fmla="*/ 81340 w 76200"/>
                                  <a:gd name="connsiteY9" fmla="*/ 51715 h 85725"/>
                                  <a:gd name="connsiteX10" fmla="*/ 83055 w 76200"/>
                                  <a:gd name="connsiteY10" fmla="*/ 56858 h 85725"/>
                                  <a:gd name="connsiteX11" fmla="*/ 80006 w 76200"/>
                                  <a:gd name="connsiteY11" fmla="*/ 61430 h 85725"/>
                                  <a:gd name="connsiteX12" fmla="*/ 38001 w 76200"/>
                                  <a:gd name="connsiteY12" fmla="*/ 85624 h 85725"/>
                                  <a:gd name="connsiteX13" fmla="*/ 34953 w 76200"/>
                                  <a:gd name="connsiteY13" fmla="*/ 86481 h 85725"/>
                                  <a:gd name="connsiteX14" fmla="*/ 14570 w 76200"/>
                                  <a:gd name="connsiteY14" fmla="*/ 32665 h 85725"/>
                                  <a:gd name="connsiteX15" fmla="*/ 37144 w 76200"/>
                                  <a:gd name="connsiteY15" fmla="*/ 71812 h 85725"/>
                                  <a:gd name="connsiteX16" fmla="*/ 67053 w 76200"/>
                                  <a:gd name="connsiteY16" fmla="*/ 54572 h 85725"/>
                                  <a:gd name="connsiteX17" fmla="*/ 53908 w 76200"/>
                                  <a:gd name="connsiteY17" fmla="*/ 36094 h 85725"/>
                                  <a:gd name="connsiteX18" fmla="*/ 44478 w 76200"/>
                                  <a:gd name="connsiteY18" fmla="*/ 15425 h 85725"/>
                                  <a:gd name="connsiteX19" fmla="*/ 14570 w 76200"/>
                                  <a:gd name="connsiteY19" fmla="*/ 32665 h 85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6200" h="85725">
                                    <a:moveTo>
                                      <a:pt x="34953" y="86481"/>
                                    </a:moveTo>
                                    <a:cubicBezTo>
                                      <a:pt x="32858" y="86481"/>
                                      <a:pt x="30762" y="85338"/>
                                      <a:pt x="29619" y="83338"/>
                                    </a:cubicBezTo>
                                    <a:lnTo>
                                      <a:pt x="854" y="33522"/>
                                    </a:lnTo>
                                    <a:cubicBezTo>
                                      <a:pt x="-3" y="32093"/>
                                      <a:pt x="-194" y="30379"/>
                                      <a:pt x="187" y="28855"/>
                                    </a:cubicBezTo>
                                    <a:cubicBezTo>
                                      <a:pt x="568" y="27235"/>
                                      <a:pt x="1616" y="25902"/>
                                      <a:pt x="3045" y="25140"/>
                                    </a:cubicBezTo>
                                    <a:lnTo>
                                      <a:pt x="45145" y="852"/>
                                    </a:lnTo>
                                    <a:cubicBezTo>
                                      <a:pt x="46764" y="-101"/>
                                      <a:pt x="48860" y="-292"/>
                                      <a:pt x="50574" y="470"/>
                                    </a:cubicBezTo>
                                    <a:cubicBezTo>
                                      <a:pt x="52384" y="1232"/>
                                      <a:pt x="53718" y="2756"/>
                                      <a:pt x="54194" y="4566"/>
                                    </a:cubicBezTo>
                                    <a:cubicBezTo>
                                      <a:pt x="56575" y="13519"/>
                                      <a:pt x="60099" y="21997"/>
                                      <a:pt x="64671" y="29903"/>
                                    </a:cubicBezTo>
                                    <a:cubicBezTo>
                                      <a:pt x="69339" y="37903"/>
                                      <a:pt x="74958" y="45238"/>
                                      <a:pt x="81340" y="51715"/>
                                    </a:cubicBezTo>
                                    <a:cubicBezTo>
                                      <a:pt x="82673" y="53048"/>
                                      <a:pt x="83340" y="54954"/>
                                      <a:pt x="83055" y="56858"/>
                                    </a:cubicBezTo>
                                    <a:cubicBezTo>
                                      <a:pt x="82769" y="58763"/>
                                      <a:pt x="81626" y="60478"/>
                                      <a:pt x="80006" y="61430"/>
                                    </a:cubicBezTo>
                                    <a:lnTo>
                                      <a:pt x="38001" y="85624"/>
                                    </a:lnTo>
                                    <a:cubicBezTo>
                                      <a:pt x="37049" y="86195"/>
                                      <a:pt x="36001" y="86481"/>
                                      <a:pt x="34953" y="86481"/>
                                    </a:cubicBezTo>
                                    <a:close/>
                                    <a:moveTo>
                                      <a:pt x="14570" y="32665"/>
                                    </a:moveTo>
                                    <a:lnTo>
                                      <a:pt x="37144" y="71812"/>
                                    </a:lnTo>
                                    <a:lnTo>
                                      <a:pt x="67053" y="54572"/>
                                    </a:lnTo>
                                    <a:cubicBezTo>
                                      <a:pt x="62100" y="48857"/>
                                      <a:pt x="57718" y="42666"/>
                                      <a:pt x="53908" y="36094"/>
                                    </a:cubicBezTo>
                                    <a:cubicBezTo>
                                      <a:pt x="50098" y="29521"/>
                                      <a:pt x="46955" y="22568"/>
                                      <a:pt x="44478" y="15425"/>
                                    </a:cubicBezTo>
                                    <a:lnTo>
                                      <a:pt x="14570" y="32665"/>
                                    </a:lnTo>
                                    <a:close/>
                                  </a:path>
                                </a:pathLst>
                              </a:custGeom>
                              <a:grpFill/>
                              <a:ln w="3175" cap="flat">
                                <a:solidFill>
                                  <a:schemeClr val="accent3"/>
                                </a:solidFill>
                                <a:prstDash val="solid"/>
                                <a:miter/>
                              </a:ln>
                            </wps:spPr>
                            <wps:bodyPr rtlCol="0" anchor="ctr"/>
                          </wps:wsp>
                          <wps:wsp>
                            <wps:cNvPr id="38" name="Freeform: Shape 38">
                              <a:extLst>
                                <a:ext uri="{FF2B5EF4-FFF2-40B4-BE49-F238E27FC236}">
                                  <a16:creationId xmlns:a16="http://schemas.microsoft.com/office/drawing/2014/main" id="{B22CFF19-CA4A-77E3-9F37-B1A5ADDFD130}"/>
                                </a:ext>
                              </a:extLst>
                            </wps:cNvPr>
                            <wps:cNvSpPr/>
                            <wps:spPr>
                              <a:xfrm>
                                <a:off x="6281052" y="608735"/>
                                <a:ext cx="76200" cy="85725"/>
                              </a:xfrm>
                              <a:custGeom>
                                <a:avLst/>
                                <a:gdLst>
                                  <a:gd name="connsiteX0" fmla="*/ 48355 w 76200"/>
                                  <a:gd name="connsiteY0" fmla="*/ 86484 h 85725"/>
                                  <a:gd name="connsiteX1" fmla="*/ 45212 w 76200"/>
                                  <a:gd name="connsiteY1" fmla="*/ 85626 h 85725"/>
                                  <a:gd name="connsiteX2" fmla="*/ 3112 w 76200"/>
                                  <a:gd name="connsiteY2" fmla="*/ 61338 h 85725"/>
                                  <a:gd name="connsiteX3" fmla="*/ 826 w 76200"/>
                                  <a:gd name="connsiteY3" fmla="*/ 52860 h 85725"/>
                                  <a:gd name="connsiteX4" fmla="*/ 29591 w 76200"/>
                                  <a:gd name="connsiteY4" fmla="*/ 3045 h 85725"/>
                                  <a:gd name="connsiteX5" fmla="*/ 33306 w 76200"/>
                                  <a:gd name="connsiteY5" fmla="*/ 187 h 85725"/>
                                  <a:gd name="connsiteX6" fmla="*/ 37973 w 76200"/>
                                  <a:gd name="connsiteY6" fmla="*/ 854 h 85725"/>
                                  <a:gd name="connsiteX7" fmla="*/ 79979 w 76200"/>
                                  <a:gd name="connsiteY7" fmla="*/ 25143 h 85725"/>
                                  <a:gd name="connsiteX8" fmla="*/ 83027 w 76200"/>
                                  <a:gd name="connsiteY8" fmla="*/ 29715 h 85725"/>
                                  <a:gd name="connsiteX9" fmla="*/ 81217 w 76200"/>
                                  <a:gd name="connsiteY9" fmla="*/ 34858 h 85725"/>
                                  <a:gd name="connsiteX10" fmla="*/ 64548 w 76200"/>
                                  <a:gd name="connsiteY10" fmla="*/ 56575 h 85725"/>
                                  <a:gd name="connsiteX11" fmla="*/ 54071 w 76200"/>
                                  <a:gd name="connsiteY11" fmla="*/ 81912 h 85725"/>
                                  <a:gd name="connsiteX12" fmla="*/ 50451 w 76200"/>
                                  <a:gd name="connsiteY12" fmla="*/ 86008 h 85725"/>
                                  <a:gd name="connsiteX13" fmla="*/ 48355 w 76200"/>
                                  <a:gd name="connsiteY13" fmla="*/ 86484 h 85725"/>
                                  <a:gd name="connsiteX14" fmla="*/ 14732 w 76200"/>
                                  <a:gd name="connsiteY14" fmla="*/ 53718 h 85725"/>
                                  <a:gd name="connsiteX15" fmla="*/ 44736 w 76200"/>
                                  <a:gd name="connsiteY15" fmla="*/ 71053 h 85725"/>
                                  <a:gd name="connsiteX16" fmla="*/ 54166 w 76200"/>
                                  <a:gd name="connsiteY16" fmla="*/ 50384 h 85725"/>
                                  <a:gd name="connsiteX17" fmla="*/ 67310 w 76200"/>
                                  <a:gd name="connsiteY17" fmla="*/ 32000 h 85725"/>
                                  <a:gd name="connsiteX18" fmla="*/ 37402 w 76200"/>
                                  <a:gd name="connsiteY18" fmla="*/ 14665 h 85725"/>
                                  <a:gd name="connsiteX19" fmla="*/ 14732 w 76200"/>
                                  <a:gd name="connsiteY19" fmla="*/ 53718 h 85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6200" h="85725">
                                    <a:moveTo>
                                      <a:pt x="48355" y="86484"/>
                                    </a:moveTo>
                                    <a:cubicBezTo>
                                      <a:pt x="47308" y="86484"/>
                                      <a:pt x="46260" y="86198"/>
                                      <a:pt x="45212" y="85626"/>
                                    </a:cubicBezTo>
                                    <a:lnTo>
                                      <a:pt x="3112" y="61338"/>
                                    </a:lnTo>
                                    <a:cubicBezTo>
                                      <a:pt x="159" y="59623"/>
                                      <a:pt x="-889" y="55813"/>
                                      <a:pt x="826" y="52860"/>
                                    </a:cubicBezTo>
                                    <a:lnTo>
                                      <a:pt x="29591" y="3045"/>
                                    </a:lnTo>
                                    <a:cubicBezTo>
                                      <a:pt x="30448" y="1616"/>
                                      <a:pt x="31782" y="568"/>
                                      <a:pt x="33306" y="187"/>
                                    </a:cubicBezTo>
                                    <a:cubicBezTo>
                                      <a:pt x="34925" y="-194"/>
                                      <a:pt x="36545" y="-3"/>
                                      <a:pt x="37973" y="854"/>
                                    </a:cubicBezTo>
                                    <a:lnTo>
                                      <a:pt x="79979" y="25143"/>
                                    </a:lnTo>
                                    <a:cubicBezTo>
                                      <a:pt x="81693" y="26095"/>
                                      <a:pt x="82741" y="27809"/>
                                      <a:pt x="83027" y="29715"/>
                                    </a:cubicBezTo>
                                    <a:cubicBezTo>
                                      <a:pt x="83312" y="31620"/>
                                      <a:pt x="82646" y="33525"/>
                                      <a:pt x="81217" y="34858"/>
                                    </a:cubicBezTo>
                                    <a:cubicBezTo>
                                      <a:pt x="74835" y="41145"/>
                                      <a:pt x="69215" y="48479"/>
                                      <a:pt x="64548" y="56575"/>
                                    </a:cubicBezTo>
                                    <a:cubicBezTo>
                                      <a:pt x="59976" y="64481"/>
                                      <a:pt x="56452" y="73053"/>
                                      <a:pt x="54071" y="81912"/>
                                    </a:cubicBezTo>
                                    <a:cubicBezTo>
                                      <a:pt x="53594" y="83817"/>
                                      <a:pt x="52261" y="85341"/>
                                      <a:pt x="50451" y="86008"/>
                                    </a:cubicBezTo>
                                    <a:cubicBezTo>
                                      <a:pt x="49975" y="86293"/>
                                      <a:pt x="49213" y="86484"/>
                                      <a:pt x="48355" y="86484"/>
                                    </a:cubicBezTo>
                                    <a:close/>
                                    <a:moveTo>
                                      <a:pt x="14732" y="53718"/>
                                    </a:moveTo>
                                    <a:lnTo>
                                      <a:pt x="44736" y="71053"/>
                                    </a:lnTo>
                                    <a:cubicBezTo>
                                      <a:pt x="47212" y="63910"/>
                                      <a:pt x="50356" y="56956"/>
                                      <a:pt x="54166" y="50384"/>
                                    </a:cubicBezTo>
                                    <a:cubicBezTo>
                                      <a:pt x="57976" y="43717"/>
                                      <a:pt x="62453" y="37620"/>
                                      <a:pt x="67310" y="32000"/>
                                    </a:cubicBezTo>
                                    <a:lnTo>
                                      <a:pt x="37402" y="14665"/>
                                    </a:lnTo>
                                    <a:lnTo>
                                      <a:pt x="14732" y="53718"/>
                                    </a:lnTo>
                                    <a:close/>
                                  </a:path>
                                </a:pathLst>
                              </a:custGeom>
                              <a:grpFill/>
                              <a:ln w="3175" cap="flat">
                                <a:solidFill>
                                  <a:schemeClr val="accent3"/>
                                </a:solidFill>
                                <a:prstDash val="solid"/>
                                <a:miter/>
                              </a:ln>
                            </wps:spPr>
                            <wps:bodyPr rtlCol="0" anchor="ctr"/>
                          </wps:wsp>
                          <wps:wsp>
                            <wps:cNvPr id="39" name="Freeform: Shape 39">
                              <a:extLst>
                                <a:ext uri="{FF2B5EF4-FFF2-40B4-BE49-F238E27FC236}">
                                  <a16:creationId xmlns:a16="http://schemas.microsoft.com/office/drawing/2014/main" id="{A8B38CA9-FBF4-84A4-AF7E-F61D4BE70B2D}"/>
                                </a:ext>
                              </a:extLst>
                            </wps:cNvPr>
                            <wps:cNvSpPr/>
                            <wps:spPr>
                              <a:xfrm>
                                <a:off x="6374747" y="655975"/>
                                <a:ext cx="114300" cy="114300"/>
                              </a:xfrm>
                              <a:custGeom>
                                <a:avLst/>
                                <a:gdLst>
                                  <a:gd name="connsiteX0" fmla="*/ 61531 w 114300"/>
                                  <a:gd name="connsiteY0" fmla="*/ 122967 h 114300"/>
                                  <a:gd name="connsiteX1" fmla="*/ 0 w 114300"/>
                                  <a:gd name="connsiteY1" fmla="*/ 61436 h 114300"/>
                                  <a:gd name="connsiteX2" fmla="*/ 61531 w 114300"/>
                                  <a:gd name="connsiteY2" fmla="*/ 0 h 114300"/>
                                  <a:gd name="connsiteX3" fmla="*/ 123063 w 114300"/>
                                  <a:gd name="connsiteY3" fmla="*/ 61436 h 114300"/>
                                  <a:gd name="connsiteX4" fmla="*/ 61531 w 114300"/>
                                  <a:gd name="connsiteY4" fmla="*/ 122967 h 114300"/>
                                  <a:gd name="connsiteX5" fmla="*/ 61531 w 114300"/>
                                  <a:gd name="connsiteY5" fmla="*/ 12382 h 114300"/>
                                  <a:gd name="connsiteX6" fmla="*/ 12478 w 114300"/>
                                  <a:gd name="connsiteY6" fmla="*/ 61436 h 114300"/>
                                  <a:gd name="connsiteX7" fmla="*/ 61531 w 114300"/>
                                  <a:gd name="connsiteY7" fmla="*/ 110585 h 114300"/>
                                  <a:gd name="connsiteX8" fmla="*/ 110680 w 114300"/>
                                  <a:gd name="connsiteY8" fmla="*/ 61436 h 114300"/>
                                  <a:gd name="connsiteX9" fmla="*/ 61531 w 114300"/>
                                  <a:gd name="connsiteY9" fmla="*/ 12382 h 114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14300" h="114300">
                                    <a:moveTo>
                                      <a:pt x="61531" y="122967"/>
                                    </a:moveTo>
                                    <a:cubicBezTo>
                                      <a:pt x="27622" y="122967"/>
                                      <a:pt x="0" y="95345"/>
                                      <a:pt x="0" y="61436"/>
                                    </a:cubicBezTo>
                                    <a:cubicBezTo>
                                      <a:pt x="0" y="27527"/>
                                      <a:pt x="27622" y="0"/>
                                      <a:pt x="61531" y="0"/>
                                    </a:cubicBezTo>
                                    <a:cubicBezTo>
                                      <a:pt x="95440" y="0"/>
                                      <a:pt x="123063" y="27527"/>
                                      <a:pt x="123063" y="61436"/>
                                    </a:cubicBezTo>
                                    <a:cubicBezTo>
                                      <a:pt x="123063" y="95345"/>
                                      <a:pt x="95440" y="122967"/>
                                      <a:pt x="61531" y="122967"/>
                                    </a:cubicBezTo>
                                    <a:close/>
                                    <a:moveTo>
                                      <a:pt x="61531" y="12382"/>
                                    </a:moveTo>
                                    <a:cubicBezTo>
                                      <a:pt x="34480" y="12382"/>
                                      <a:pt x="12478" y="34385"/>
                                      <a:pt x="12478" y="61436"/>
                                    </a:cubicBezTo>
                                    <a:cubicBezTo>
                                      <a:pt x="12478" y="88582"/>
                                      <a:pt x="34480" y="110585"/>
                                      <a:pt x="61531" y="110585"/>
                                    </a:cubicBezTo>
                                    <a:cubicBezTo>
                                      <a:pt x="88678" y="110585"/>
                                      <a:pt x="110680" y="88487"/>
                                      <a:pt x="110680" y="61436"/>
                                    </a:cubicBezTo>
                                    <a:cubicBezTo>
                                      <a:pt x="110680" y="34385"/>
                                      <a:pt x="88678" y="12382"/>
                                      <a:pt x="61531" y="12382"/>
                                    </a:cubicBezTo>
                                    <a:close/>
                                  </a:path>
                                </a:pathLst>
                              </a:custGeom>
                              <a:grpFill/>
                              <a:ln w="3175" cap="flat">
                                <a:solidFill>
                                  <a:schemeClr val="accent3"/>
                                </a:solidFill>
                                <a:prstDash val="solid"/>
                                <a:miter/>
                              </a:ln>
                            </wps:spPr>
                            <wps:bodyPr rtlCol="0" anchor="ctr"/>
                          </wps:wsp>
                          <wps:wsp>
                            <wps:cNvPr id="40" name="Freeform: Shape 40">
                              <a:extLst>
                                <a:ext uri="{FF2B5EF4-FFF2-40B4-BE49-F238E27FC236}">
                                  <a16:creationId xmlns:a16="http://schemas.microsoft.com/office/drawing/2014/main" id="{81A69FB7-9892-F5CF-4DE1-A3063C0730A8}"/>
                                </a:ext>
                              </a:extLst>
                            </wps:cNvPr>
                            <wps:cNvSpPr/>
                            <wps:spPr>
                              <a:xfrm>
                                <a:off x="6355125" y="966872"/>
                                <a:ext cx="161925" cy="9525"/>
                              </a:xfrm>
                              <a:custGeom>
                                <a:avLst/>
                                <a:gdLst>
                                  <a:gd name="connsiteX0" fmla="*/ 158877 w 161925"/>
                                  <a:gd name="connsiteY0" fmla="*/ 12382 h 9525"/>
                                  <a:gd name="connsiteX1" fmla="*/ 158115 w 161925"/>
                                  <a:gd name="connsiteY1" fmla="*/ 12382 h 9525"/>
                                  <a:gd name="connsiteX2" fmla="*/ 157258 w 161925"/>
                                  <a:gd name="connsiteY2" fmla="*/ 12382 h 9525"/>
                                  <a:gd name="connsiteX3" fmla="*/ 156400 w 161925"/>
                                  <a:gd name="connsiteY3" fmla="*/ 12382 h 9525"/>
                                  <a:gd name="connsiteX4" fmla="*/ 155543 w 161925"/>
                                  <a:gd name="connsiteY4" fmla="*/ 12382 h 9525"/>
                                  <a:gd name="connsiteX5" fmla="*/ 154686 w 161925"/>
                                  <a:gd name="connsiteY5" fmla="*/ 12382 h 9525"/>
                                  <a:gd name="connsiteX6" fmla="*/ 153829 w 161925"/>
                                  <a:gd name="connsiteY6" fmla="*/ 12382 h 9525"/>
                                  <a:gd name="connsiteX7" fmla="*/ 152971 w 161925"/>
                                  <a:gd name="connsiteY7" fmla="*/ 12382 h 9525"/>
                                  <a:gd name="connsiteX8" fmla="*/ 152114 w 161925"/>
                                  <a:gd name="connsiteY8" fmla="*/ 12382 h 9525"/>
                                  <a:gd name="connsiteX9" fmla="*/ 151257 w 161925"/>
                                  <a:gd name="connsiteY9" fmla="*/ 12382 h 9525"/>
                                  <a:gd name="connsiteX10" fmla="*/ 150400 w 161925"/>
                                  <a:gd name="connsiteY10" fmla="*/ 12382 h 9525"/>
                                  <a:gd name="connsiteX11" fmla="*/ 149543 w 161925"/>
                                  <a:gd name="connsiteY11" fmla="*/ 12382 h 9525"/>
                                  <a:gd name="connsiteX12" fmla="*/ 148685 w 161925"/>
                                  <a:gd name="connsiteY12" fmla="*/ 12382 h 9525"/>
                                  <a:gd name="connsiteX13" fmla="*/ 147828 w 161925"/>
                                  <a:gd name="connsiteY13" fmla="*/ 12382 h 9525"/>
                                  <a:gd name="connsiteX14" fmla="*/ 146971 w 161925"/>
                                  <a:gd name="connsiteY14" fmla="*/ 12382 h 9525"/>
                                  <a:gd name="connsiteX15" fmla="*/ 146113 w 161925"/>
                                  <a:gd name="connsiteY15" fmla="*/ 12382 h 9525"/>
                                  <a:gd name="connsiteX16" fmla="*/ 145256 w 161925"/>
                                  <a:gd name="connsiteY16" fmla="*/ 12382 h 9525"/>
                                  <a:gd name="connsiteX17" fmla="*/ 144399 w 161925"/>
                                  <a:gd name="connsiteY17" fmla="*/ 12382 h 9525"/>
                                  <a:gd name="connsiteX18" fmla="*/ 143542 w 161925"/>
                                  <a:gd name="connsiteY18" fmla="*/ 12382 h 9525"/>
                                  <a:gd name="connsiteX19" fmla="*/ 142685 w 161925"/>
                                  <a:gd name="connsiteY19" fmla="*/ 12382 h 9525"/>
                                  <a:gd name="connsiteX20" fmla="*/ 141827 w 161925"/>
                                  <a:gd name="connsiteY20" fmla="*/ 12382 h 9525"/>
                                  <a:gd name="connsiteX21" fmla="*/ 140970 w 161925"/>
                                  <a:gd name="connsiteY21" fmla="*/ 12382 h 9525"/>
                                  <a:gd name="connsiteX22" fmla="*/ 140113 w 161925"/>
                                  <a:gd name="connsiteY22" fmla="*/ 12382 h 9525"/>
                                  <a:gd name="connsiteX23" fmla="*/ 139255 w 161925"/>
                                  <a:gd name="connsiteY23" fmla="*/ 12382 h 9525"/>
                                  <a:gd name="connsiteX24" fmla="*/ 138398 w 161925"/>
                                  <a:gd name="connsiteY24" fmla="*/ 12382 h 9525"/>
                                  <a:gd name="connsiteX25" fmla="*/ 137541 w 161925"/>
                                  <a:gd name="connsiteY25" fmla="*/ 12382 h 9525"/>
                                  <a:gd name="connsiteX26" fmla="*/ 136684 w 161925"/>
                                  <a:gd name="connsiteY26" fmla="*/ 12382 h 9525"/>
                                  <a:gd name="connsiteX27" fmla="*/ 135827 w 161925"/>
                                  <a:gd name="connsiteY27" fmla="*/ 12382 h 9525"/>
                                  <a:gd name="connsiteX28" fmla="*/ 134969 w 161925"/>
                                  <a:gd name="connsiteY28" fmla="*/ 12382 h 9525"/>
                                  <a:gd name="connsiteX29" fmla="*/ 134112 w 161925"/>
                                  <a:gd name="connsiteY29" fmla="*/ 12382 h 9525"/>
                                  <a:gd name="connsiteX30" fmla="*/ 133255 w 161925"/>
                                  <a:gd name="connsiteY30" fmla="*/ 12382 h 9525"/>
                                  <a:gd name="connsiteX31" fmla="*/ 132397 w 161925"/>
                                  <a:gd name="connsiteY31" fmla="*/ 12382 h 9525"/>
                                  <a:gd name="connsiteX32" fmla="*/ 131540 w 161925"/>
                                  <a:gd name="connsiteY32" fmla="*/ 12382 h 9525"/>
                                  <a:gd name="connsiteX33" fmla="*/ 130683 w 161925"/>
                                  <a:gd name="connsiteY33" fmla="*/ 12382 h 9525"/>
                                  <a:gd name="connsiteX34" fmla="*/ 129826 w 161925"/>
                                  <a:gd name="connsiteY34" fmla="*/ 12382 h 9525"/>
                                  <a:gd name="connsiteX35" fmla="*/ 128969 w 161925"/>
                                  <a:gd name="connsiteY35" fmla="*/ 12382 h 9525"/>
                                  <a:gd name="connsiteX36" fmla="*/ 128111 w 161925"/>
                                  <a:gd name="connsiteY36" fmla="*/ 12382 h 9525"/>
                                  <a:gd name="connsiteX37" fmla="*/ 127254 w 161925"/>
                                  <a:gd name="connsiteY37" fmla="*/ 12382 h 9525"/>
                                  <a:gd name="connsiteX38" fmla="*/ 126397 w 161925"/>
                                  <a:gd name="connsiteY38" fmla="*/ 12382 h 9525"/>
                                  <a:gd name="connsiteX39" fmla="*/ 125539 w 161925"/>
                                  <a:gd name="connsiteY39" fmla="*/ 12382 h 9525"/>
                                  <a:gd name="connsiteX40" fmla="*/ 124682 w 161925"/>
                                  <a:gd name="connsiteY40" fmla="*/ 12382 h 9525"/>
                                  <a:gd name="connsiteX41" fmla="*/ 123825 w 161925"/>
                                  <a:gd name="connsiteY41" fmla="*/ 12382 h 9525"/>
                                  <a:gd name="connsiteX42" fmla="*/ 122968 w 161925"/>
                                  <a:gd name="connsiteY42" fmla="*/ 12382 h 9525"/>
                                  <a:gd name="connsiteX43" fmla="*/ 122111 w 161925"/>
                                  <a:gd name="connsiteY43" fmla="*/ 12382 h 9525"/>
                                  <a:gd name="connsiteX44" fmla="*/ 121253 w 161925"/>
                                  <a:gd name="connsiteY44" fmla="*/ 12382 h 9525"/>
                                  <a:gd name="connsiteX45" fmla="*/ 120396 w 161925"/>
                                  <a:gd name="connsiteY45" fmla="*/ 12382 h 9525"/>
                                  <a:gd name="connsiteX46" fmla="*/ 119539 w 161925"/>
                                  <a:gd name="connsiteY46" fmla="*/ 12382 h 9525"/>
                                  <a:gd name="connsiteX47" fmla="*/ 118681 w 161925"/>
                                  <a:gd name="connsiteY47" fmla="*/ 12382 h 9525"/>
                                  <a:gd name="connsiteX48" fmla="*/ 117824 w 161925"/>
                                  <a:gd name="connsiteY48" fmla="*/ 12382 h 9525"/>
                                  <a:gd name="connsiteX49" fmla="*/ 116967 w 161925"/>
                                  <a:gd name="connsiteY49" fmla="*/ 12382 h 9525"/>
                                  <a:gd name="connsiteX50" fmla="*/ 116110 w 161925"/>
                                  <a:gd name="connsiteY50" fmla="*/ 12382 h 9525"/>
                                  <a:gd name="connsiteX51" fmla="*/ 115253 w 161925"/>
                                  <a:gd name="connsiteY51" fmla="*/ 12382 h 9525"/>
                                  <a:gd name="connsiteX52" fmla="*/ 114395 w 161925"/>
                                  <a:gd name="connsiteY52" fmla="*/ 12382 h 9525"/>
                                  <a:gd name="connsiteX53" fmla="*/ 113538 w 161925"/>
                                  <a:gd name="connsiteY53" fmla="*/ 12382 h 9525"/>
                                  <a:gd name="connsiteX54" fmla="*/ 112681 w 161925"/>
                                  <a:gd name="connsiteY54" fmla="*/ 12382 h 9525"/>
                                  <a:gd name="connsiteX55" fmla="*/ 111823 w 161925"/>
                                  <a:gd name="connsiteY55" fmla="*/ 12382 h 9525"/>
                                  <a:gd name="connsiteX56" fmla="*/ 110966 w 161925"/>
                                  <a:gd name="connsiteY56" fmla="*/ 12382 h 9525"/>
                                  <a:gd name="connsiteX57" fmla="*/ 110109 w 161925"/>
                                  <a:gd name="connsiteY57" fmla="*/ 12382 h 9525"/>
                                  <a:gd name="connsiteX58" fmla="*/ 109252 w 161925"/>
                                  <a:gd name="connsiteY58" fmla="*/ 12382 h 9525"/>
                                  <a:gd name="connsiteX59" fmla="*/ 108395 w 161925"/>
                                  <a:gd name="connsiteY59" fmla="*/ 12382 h 9525"/>
                                  <a:gd name="connsiteX60" fmla="*/ 107537 w 161925"/>
                                  <a:gd name="connsiteY60" fmla="*/ 12382 h 9525"/>
                                  <a:gd name="connsiteX61" fmla="*/ 106680 w 161925"/>
                                  <a:gd name="connsiteY61" fmla="*/ 12382 h 9525"/>
                                  <a:gd name="connsiteX62" fmla="*/ 105823 w 161925"/>
                                  <a:gd name="connsiteY62" fmla="*/ 12382 h 9525"/>
                                  <a:gd name="connsiteX63" fmla="*/ 104965 w 161925"/>
                                  <a:gd name="connsiteY63" fmla="*/ 12382 h 9525"/>
                                  <a:gd name="connsiteX64" fmla="*/ 104108 w 161925"/>
                                  <a:gd name="connsiteY64" fmla="*/ 12382 h 9525"/>
                                  <a:gd name="connsiteX65" fmla="*/ 103251 w 161925"/>
                                  <a:gd name="connsiteY65" fmla="*/ 12382 h 9525"/>
                                  <a:gd name="connsiteX66" fmla="*/ 102394 w 161925"/>
                                  <a:gd name="connsiteY66" fmla="*/ 12382 h 9525"/>
                                  <a:gd name="connsiteX67" fmla="*/ 101537 w 161925"/>
                                  <a:gd name="connsiteY67" fmla="*/ 12382 h 9525"/>
                                  <a:gd name="connsiteX68" fmla="*/ 100679 w 161925"/>
                                  <a:gd name="connsiteY68" fmla="*/ 12382 h 9525"/>
                                  <a:gd name="connsiteX69" fmla="*/ 99822 w 161925"/>
                                  <a:gd name="connsiteY69" fmla="*/ 12382 h 9525"/>
                                  <a:gd name="connsiteX70" fmla="*/ 98965 w 161925"/>
                                  <a:gd name="connsiteY70" fmla="*/ 12382 h 9525"/>
                                  <a:gd name="connsiteX71" fmla="*/ 98107 w 161925"/>
                                  <a:gd name="connsiteY71" fmla="*/ 12382 h 9525"/>
                                  <a:gd name="connsiteX72" fmla="*/ 97250 w 161925"/>
                                  <a:gd name="connsiteY72" fmla="*/ 12382 h 9525"/>
                                  <a:gd name="connsiteX73" fmla="*/ 96393 w 161925"/>
                                  <a:gd name="connsiteY73" fmla="*/ 12382 h 9525"/>
                                  <a:gd name="connsiteX74" fmla="*/ 95536 w 161925"/>
                                  <a:gd name="connsiteY74" fmla="*/ 12382 h 9525"/>
                                  <a:gd name="connsiteX75" fmla="*/ 94679 w 161925"/>
                                  <a:gd name="connsiteY75" fmla="*/ 12382 h 9525"/>
                                  <a:gd name="connsiteX76" fmla="*/ 93821 w 161925"/>
                                  <a:gd name="connsiteY76" fmla="*/ 12382 h 9525"/>
                                  <a:gd name="connsiteX77" fmla="*/ 92964 w 161925"/>
                                  <a:gd name="connsiteY77" fmla="*/ 12382 h 9525"/>
                                  <a:gd name="connsiteX78" fmla="*/ 92107 w 161925"/>
                                  <a:gd name="connsiteY78" fmla="*/ 12382 h 9525"/>
                                  <a:gd name="connsiteX79" fmla="*/ 91249 w 161925"/>
                                  <a:gd name="connsiteY79" fmla="*/ 12382 h 9525"/>
                                  <a:gd name="connsiteX80" fmla="*/ 90392 w 161925"/>
                                  <a:gd name="connsiteY80" fmla="*/ 12382 h 9525"/>
                                  <a:gd name="connsiteX81" fmla="*/ 89535 w 161925"/>
                                  <a:gd name="connsiteY81" fmla="*/ 12382 h 9525"/>
                                  <a:gd name="connsiteX82" fmla="*/ 88678 w 161925"/>
                                  <a:gd name="connsiteY82" fmla="*/ 12382 h 9525"/>
                                  <a:gd name="connsiteX83" fmla="*/ 87821 w 161925"/>
                                  <a:gd name="connsiteY83" fmla="*/ 12382 h 9525"/>
                                  <a:gd name="connsiteX84" fmla="*/ 86963 w 161925"/>
                                  <a:gd name="connsiteY84" fmla="*/ 12382 h 9525"/>
                                  <a:gd name="connsiteX85" fmla="*/ 86106 w 161925"/>
                                  <a:gd name="connsiteY85" fmla="*/ 12382 h 9525"/>
                                  <a:gd name="connsiteX86" fmla="*/ 85249 w 161925"/>
                                  <a:gd name="connsiteY86" fmla="*/ 12382 h 9525"/>
                                  <a:gd name="connsiteX87" fmla="*/ 84391 w 161925"/>
                                  <a:gd name="connsiteY87" fmla="*/ 12382 h 9525"/>
                                  <a:gd name="connsiteX88" fmla="*/ 83534 w 161925"/>
                                  <a:gd name="connsiteY88" fmla="*/ 12382 h 9525"/>
                                  <a:gd name="connsiteX89" fmla="*/ 82677 w 161925"/>
                                  <a:gd name="connsiteY89" fmla="*/ 12382 h 9525"/>
                                  <a:gd name="connsiteX90" fmla="*/ 81820 w 161925"/>
                                  <a:gd name="connsiteY90" fmla="*/ 12382 h 9525"/>
                                  <a:gd name="connsiteX91" fmla="*/ 80963 w 161925"/>
                                  <a:gd name="connsiteY91" fmla="*/ 12382 h 9525"/>
                                  <a:gd name="connsiteX92" fmla="*/ 80105 w 161925"/>
                                  <a:gd name="connsiteY92" fmla="*/ 12382 h 9525"/>
                                  <a:gd name="connsiteX93" fmla="*/ 79248 w 161925"/>
                                  <a:gd name="connsiteY93" fmla="*/ 12382 h 9525"/>
                                  <a:gd name="connsiteX94" fmla="*/ 78391 w 161925"/>
                                  <a:gd name="connsiteY94" fmla="*/ 12382 h 9525"/>
                                  <a:gd name="connsiteX95" fmla="*/ 77533 w 161925"/>
                                  <a:gd name="connsiteY95" fmla="*/ 12382 h 9525"/>
                                  <a:gd name="connsiteX96" fmla="*/ 76676 w 161925"/>
                                  <a:gd name="connsiteY96" fmla="*/ 12382 h 9525"/>
                                  <a:gd name="connsiteX97" fmla="*/ 75819 w 161925"/>
                                  <a:gd name="connsiteY97" fmla="*/ 12382 h 9525"/>
                                  <a:gd name="connsiteX98" fmla="*/ 74962 w 161925"/>
                                  <a:gd name="connsiteY98" fmla="*/ 12382 h 9525"/>
                                  <a:gd name="connsiteX99" fmla="*/ 74104 w 161925"/>
                                  <a:gd name="connsiteY99" fmla="*/ 12382 h 9525"/>
                                  <a:gd name="connsiteX100" fmla="*/ 73247 w 161925"/>
                                  <a:gd name="connsiteY100" fmla="*/ 12382 h 9525"/>
                                  <a:gd name="connsiteX101" fmla="*/ 72390 w 161925"/>
                                  <a:gd name="connsiteY101" fmla="*/ 12382 h 9525"/>
                                  <a:gd name="connsiteX102" fmla="*/ 71533 w 161925"/>
                                  <a:gd name="connsiteY102" fmla="*/ 12382 h 9525"/>
                                  <a:gd name="connsiteX103" fmla="*/ 70675 w 161925"/>
                                  <a:gd name="connsiteY103" fmla="*/ 12382 h 9525"/>
                                  <a:gd name="connsiteX104" fmla="*/ 69818 w 161925"/>
                                  <a:gd name="connsiteY104" fmla="*/ 12382 h 9525"/>
                                  <a:gd name="connsiteX105" fmla="*/ 68961 w 161925"/>
                                  <a:gd name="connsiteY105" fmla="*/ 12382 h 9525"/>
                                  <a:gd name="connsiteX106" fmla="*/ 68104 w 161925"/>
                                  <a:gd name="connsiteY106" fmla="*/ 12382 h 9525"/>
                                  <a:gd name="connsiteX107" fmla="*/ 67246 w 161925"/>
                                  <a:gd name="connsiteY107" fmla="*/ 12382 h 9525"/>
                                  <a:gd name="connsiteX108" fmla="*/ 66389 w 161925"/>
                                  <a:gd name="connsiteY108" fmla="*/ 12382 h 9525"/>
                                  <a:gd name="connsiteX109" fmla="*/ 65532 w 161925"/>
                                  <a:gd name="connsiteY109" fmla="*/ 12382 h 9525"/>
                                  <a:gd name="connsiteX110" fmla="*/ 64675 w 161925"/>
                                  <a:gd name="connsiteY110" fmla="*/ 12382 h 9525"/>
                                  <a:gd name="connsiteX111" fmla="*/ 63818 w 161925"/>
                                  <a:gd name="connsiteY111" fmla="*/ 12382 h 9525"/>
                                  <a:gd name="connsiteX112" fmla="*/ 62960 w 161925"/>
                                  <a:gd name="connsiteY112" fmla="*/ 12382 h 9525"/>
                                  <a:gd name="connsiteX113" fmla="*/ 62103 w 161925"/>
                                  <a:gd name="connsiteY113" fmla="*/ 12382 h 9525"/>
                                  <a:gd name="connsiteX114" fmla="*/ 61246 w 161925"/>
                                  <a:gd name="connsiteY114" fmla="*/ 12382 h 9525"/>
                                  <a:gd name="connsiteX115" fmla="*/ 60388 w 161925"/>
                                  <a:gd name="connsiteY115" fmla="*/ 12382 h 9525"/>
                                  <a:gd name="connsiteX116" fmla="*/ 59531 w 161925"/>
                                  <a:gd name="connsiteY116" fmla="*/ 12382 h 9525"/>
                                  <a:gd name="connsiteX117" fmla="*/ 58674 w 161925"/>
                                  <a:gd name="connsiteY117" fmla="*/ 12382 h 9525"/>
                                  <a:gd name="connsiteX118" fmla="*/ 57817 w 161925"/>
                                  <a:gd name="connsiteY118" fmla="*/ 12382 h 9525"/>
                                  <a:gd name="connsiteX119" fmla="*/ 56960 w 161925"/>
                                  <a:gd name="connsiteY119" fmla="*/ 12382 h 9525"/>
                                  <a:gd name="connsiteX120" fmla="*/ 56102 w 161925"/>
                                  <a:gd name="connsiteY120" fmla="*/ 12382 h 9525"/>
                                  <a:gd name="connsiteX121" fmla="*/ 55245 w 161925"/>
                                  <a:gd name="connsiteY121" fmla="*/ 12382 h 9525"/>
                                  <a:gd name="connsiteX122" fmla="*/ 54388 w 161925"/>
                                  <a:gd name="connsiteY122" fmla="*/ 12382 h 9525"/>
                                  <a:gd name="connsiteX123" fmla="*/ 53530 w 161925"/>
                                  <a:gd name="connsiteY123" fmla="*/ 12382 h 9525"/>
                                  <a:gd name="connsiteX124" fmla="*/ 52673 w 161925"/>
                                  <a:gd name="connsiteY124" fmla="*/ 12382 h 9525"/>
                                  <a:gd name="connsiteX125" fmla="*/ 51816 w 161925"/>
                                  <a:gd name="connsiteY125" fmla="*/ 12382 h 9525"/>
                                  <a:gd name="connsiteX126" fmla="*/ 50959 w 161925"/>
                                  <a:gd name="connsiteY126" fmla="*/ 12382 h 9525"/>
                                  <a:gd name="connsiteX127" fmla="*/ 50102 w 161925"/>
                                  <a:gd name="connsiteY127" fmla="*/ 12382 h 9525"/>
                                  <a:gd name="connsiteX128" fmla="*/ 49244 w 161925"/>
                                  <a:gd name="connsiteY128" fmla="*/ 12382 h 9525"/>
                                  <a:gd name="connsiteX129" fmla="*/ 48387 w 161925"/>
                                  <a:gd name="connsiteY129" fmla="*/ 12382 h 9525"/>
                                  <a:gd name="connsiteX130" fmla="*/ 47530 w 161925"/>
                                  <a:gd name="connsiteY130" fmla="*/ 12382 h 9525"/>
                                  <a:gd name="connsiteX131" fmla="*/ 46672 w 161925"/>
                                  <a:gd name="connsiteY131" fmla="*/ 12382 h 9525"/>
                                  <a:gd name="connsiteX132" fmla="*/ 45815 w 161925"/>
                                  <a:gd name="connsiteY132" fmla="*/ 12382 h 9525"/>
                                  <a:gd name="connsiteX133" fmla="*/ 44958 w 161925"/>
                                  <a:gd name="connsiteY133" fmla="*/ 12382 h 9525"/>
                                  <a:gd name="connsiteX134" fmla="*/ 44101 w 161925"/>
                                  <a:gd name="connsiteY134" fmla="*/ 12382 h 9525"/>
                                  <a:gd name="connsiteX135" fmla="*/ 43244 w 161925"/>
                                  <a:gd name="connsiteY135" fmla="*/ 12382 h 9525"/>
                                  <a:gd name="connsiteX136" fmla="*/ 42386 w 161925"/>
                                  <a:gd name="connsiteY136" fmla="*/ 12382 h 9525"/>
                                  <a:gd name="connsiteX137" fmla="*/ 41529 w 161925"/>
                                  <a:gd name="connsiteY137" fmla="*/ 12382 h 9525"/>
                                  <a:gd name="connsiteX138" fmla="*/ 40672 w 161925"/>
                                  <a:gd name="connsiteY138" fmla="*/ 12382 h 9525"/>
                                  <a:gd name="connsiteX139" fmla="*/ 39814 w 161925"/>
                                  <a:gd name="connsiteY139" fmla="*/ 12382 h 9525"/>
                                  <a:gd name="connsiteX140" fmla="*/ 38957 w 161925"/>
                                  <a:gd name="connsiteY140" fmla="*/ 12382 h 9525"/>
                                  <a:gd name="connsiteX141" fmla="*/ 38100 w 161925"/>
                                  <a:gd name="connsiteY141" fmla="*/ 12382 h 9525"/>
                                  <a:gd name="connsiteX142" fmla="*/ 37243 w 161925"/>
                                  <a:gd name="connsiteY142" fmla="*/ 12382 h 9525"/>
                                  <a:gd name="connsiteX143" fmla="*/ 36386 w 161925"/>
                                  <a:gd name="connsiteY143" fmla="*/ 12382 h 9525"/>
                                  <a:gd name="connsiteX144" fmla="*/ 35528 w 161925"/>
                                  <a:gd name="connsiteY144" fmla="*/ 12382 h 9525"/>
                                  <a:gd name="connsiteX145" fmla="*/ 34671 w 161925"/>
                                  <a:gd name="connsiteY145" fmla="*/ 12382 h 9525"/>
                                  <a:gd name="connsiteX146" fmla="*/ 33814 w 161925"/>
                                  <a:gd name="connsiteY146" fmla="*/ 12382 h 9525"/>
                                  <a:gd name="connsiteX147" fmla="*/ 32956 w 161925"/>
                                  <a:gd name="connsiteY147" fmla="*/ 12382 h 9525"/>
                                  <a:gd name="connsiteX148" fmla="*/ 32099 w 161925"/>
                                  <a:gd name="connsiteY148" fmla="*/ 12382 h 9525"/>
                                  <a:gd name="connsiteX149" fmla="*/ 31242 w 161925"/>
                                  <a:gd name="connsiteY149" fmla="*/ 12382 h 9525"/>
                                  <a:gd name="connsiteX150" fmla="*/ 30385 w 161925"/>
                                  <a:gd name="connsiteY150" fmla="*/ 12382 h 9525"/>
                                  <a:gd name="connsiteX151" fmla="*/ 29528 w 161925"/>
                                  <a:gd name="connsiteY151" fmla="*/ 12382 h 9525"/>
                                  <a:gd name="connsiteX152" fmla="*/ 28670 w 161925"/>
                                  <a:gd name="connsiteY152" fmla="*/ 12382 h 9525"/>
                                  <a:gd name="connsiteX153" fmla="*/ 27813 w 161925"/>
                                  <a:gd name="connsiteY153" fmla="*/ 12382 h 9525"/>
                                  <a:gd name="connsiteX154" fmla="*/ 26956 w 161925"/>
                                  <a:gd name="connsiteY154" fmla="*/ 12382 h 9525"/>
                                  <a:gd name="connsiteX155" fmla="*/ 26098 w 161925"/>
                                  <a:gd name="connsiteY155" fmla="*/ 12382 h 9525"/>
                                  <a:gd name="connsiteX156" fmla="*/ 25241 w 161925"/>
                                  <a:gd name="connsiteY156" fmla="*/ 12382 h 9525"/>
                                  <a:gd name="connsiteX157" fmla="*/ 24384 w 161925"/>
                                  <a:gd name="connsiteY157" fmla="*/ 12382 h 9525"/>
                                  <a:gd name="connsiteX158" fmla="*/ 23527 w 161925"/>
                                  <a:gd name="connsiteY158" fmla="*/ 12382 h 9525"/>
                                  <a:gd name="connsiteX159" fmla="*/ 22670 w 161925"/>
                                  <a:gd name="connsiteY159" fmla="*/ 12382 h 9525"/>
                                  <a:gd name="connsiteX160" fmla="*/ 21812 w 161925"/>
                                  <a:gd name="connsiteY160" fmla="*/ 12382 h 9525"/>
                                  <a:gd name="connsiteX161" fmla="*/ 20955 w 161925"/>
                                  <a:gd name="connsiteY161" fmla="*/ 12382 h 9525"/>
                                  <a:gd name="connsiteX162" fmla="*/ 20098 w 161925"/>
                                  <a:gd name="connsiteY162" fmla="*/ 12382 h 9525"/>
                                  <a:gd name="connsiteX163" fmla="*/ 19240 w 161925"/>
                                  <a:gd name="connsiteY163" fmla="*/ 12382 h 9525"/>
                                  <a:gd name="connsiteX164" fmla="*/ 18383 w 161925"/>
                                  <a:gd name="connsiteY164" fmla="*/ 12382 h 9525"/>
                                  <a:gd name="connsiteX165" fmla="*/ 17526 w 161925"/>
                                  <a:gd name="connsiteY165" fmla="*/ 12382 h 9525"/>
                                  <a:gd name="connsiteX166" fmla="*/ 16669 w 161925"/>
                                  <a:gd name="connsiteY166" fmla="*/ 12382 h 9525"/>
                                  <a:gd name="connsiteX167" fmla="*/ 15812 w 161925"/>
                                  <a:gd name="connsiteY167" fmla="*/ 12382 h 9525"/>
                                  <a:gd name="connsiteX168" fmla="*/ 14954 w 161925"/>
                                  <a:gd name="connsiteY168" fmla="*/ 12382 h 9525"/>
                                  <a:gd name="connsiteX169" fmla="*/ 14097 w 161925"/>
                                  <a:gd name="connsiteY169" fmla="*/ 12382 h 9525"/>
                                  <a:gd name="connsiteX170" fmla="*/ 13240 w 161925"/>
                                  <a:gd name="connsiteY170" fmla="*/ 12382 h 9525"/>
                                  <a:gd name="connsiteX171" fmla="*/ 12382 w 161925"/>
                                  <a:gd name="connsiteY171" fmla="*/ 12382 h 9525"/>
                                  <a:gd name="connsiteX172" fmla="*/ 11525 w 161925"/>
                                  <a:gd name="connsiteY172" fmla="*/ 12382 h 9525"/>
                                  <a:gd name="connsiteX173" fmla="*/ 10668 w 161925"/>
                                  <a:gd name="connsiteY173" fmla="*/ 12382 h 9525"/>
                                  <a:gd name="connsiteX174" fmla="*/ 9811 w 161925"/>
                                  <a:gd name="connsiteY174" fmla="*/ 12382 h 9525"/>
                                  <a:gd name="connsiteX175" fmla="*/ 8954 w 161925"/>
                                  <a:gd name="connsiteY175" fmla="*/ 12382 h 9525"/>
                                  <a:gd name="connsiteX176" fmla="*/ 8096 w 161925"/>
                                  <a:gd name="connsiteY176" fmla="*/ 12382 h 9525"/>
                                  <a:gd name="connsiteX177" fmla="*/ 7239 w 161925"/>
                                  <a:gd name="connsiteY177" fmla="*/ 12382 h 9525"/>
                                  <a:gd name="connsiteX178" fmla="*/ 6382 w 161925"/>
                                  <a:gd name="connsiteY178" fmla="*/ 12382 h 9525"/>
                                  <a:gd name="connsiteX179" fmla="*/ 0 w 161925"/>
                                  <a:gd name="connsiteY179" fmla="*/ 6191 h 9525"/>
                                  <a:gd name="connsiteX180" fmla="*/ 6001 w 161925"/>
                                  <a:gd name="connsiteY180" fmla="*/ 0 h 9525"/>
                                  <a:gd name="connsiteX181" fmla="*/ 6477 w 161925"/>
                                  <a:gd name="connsiteY181" fmla="*/ 0 h 9525"/>
                                  <a:gd name="connsiteX182" fmla="*/ 6953 w 161925"/>
                                  <a:gd name="connsiteY182" fmla="*/ 0 h 9525"/>
                                  <a:gd name="connsiteX183" fmla="*/ 7334 w 161925"/>
                                  <a:gd name="connsiteY183" fmla="*/ 0 h 9525"/>
                                  <a:gd name="connsiteX184" fmla="*/ 7811 w 161925"/>
                                  <a:gd name="connsiteY184" fmla="*/ 0 h 9525"/>
                                  <a:gd name="connsiteX185" fmla="*/ 8287 w 161925"/>
                                  <a:gd name="connsiteY185" fmla="*/ 0 h 9525"/>
                                  <a:gd name="connsiteX186" fmla="*/ 8763 w 161925"/>
                                  <a:gd name="connsiteY186" fmla="*/ 0 h 9525"/>
                                  <a:gd name="connsiteX187" fmla="*/ 9239 w 161925"/>
                                  <a:gd name="connsiteY187" fmla="*/ 0 h 9525"/>
                                  <a:gd name="connsiteX188" fmla="*/ 9715 w 161925"/>
                                  <a:gd name="connsiteY188" fmla="*/ 0 h 9525"/>
                                  <a:gd name="connsiteX189" fmla="*/ 10096 w 161925"/>
                                  <a:gd name="connsiteY189" fmla="*/ 0 h 9525"/>
                                  <a:gd name="connsiteX190" fmla="*/ 10573 w 161925"/>
                                  <a:gd name="connsiteY190" fmla="*/ 0 h 9525"/>
                                  <a:gd name="connsiteX191" fmla="*/ 11049 w 161925"/>
                                  <a:gd name="connsiteY191" fmla="*/ 0 h 9525"/>
                                  <a:gd name="connsiteX192" fmla="*/ 11525 w 161925"/>
                                  <a:gd name="connsiteY192" fmla="*/ 0 h 9525"/>
                                  <a:gd name="connsiteX193" fmla="*/ 12002 w 161925"/>
                                  <a:gd name="connsiteY193" fmla="*/ 0 h 9525"/>
                                  <a:gd name="connsiteX194" fmla="*/ 12478 w 161925"/>
                                  <a:gd name="connsiteY194" fmla="*/ 0 h 9525"/>
                                  <a:gd name="connsiteX195" fmla="*/ 12954 w 161925"/>
                                  <a:gd name="connsiteY195" fmla="*/ 0 h 9525"/>
                                  <a:gd name="connsiteX196" fmla="*/ 13430 w 161925"/>
                                  <a:gd name="connsiteY196" fmla="*/ 0 h 9525"/>
                                  <a:gd name="connsiteX197" fmla="*/ 13906 w 161925"/>
                                  <a:gd name="connsiteY197" fmla="*/ 0 h 9525"/>
                                  <a:gd name="connsiteX198" fmla="*/ 14383 w 161925"/>
                                  <a:gd name="connsiteY198" fmla="*/ 0 h 9525"/>
                                  <a:gd name="connsiteX199" fmla="*/ 14859 w 161925"/>
                                  <a:gd name="connsiteY199" fmla="*/ 0 h 9525"/>
                                  <a:gd name="connsiteX200" fmla="*/ 15335 w 161925"/>
                                  <a:gd name="connsiteY200" fmla="*/ 0 h 9525"/>
                                  <a:gd name="connsiteX201" fmla="*/ 15716 w 161925"/>
                                  <a:gd name="connsiteY201" fmla="*/ 0 h 9525"/>
                                  <a:gd name="connsiteX202" fmla="*/ 16193 w 161925"/>
                                  <a:gd name="connsiteY202" fmla="*/ 0 h 9525"/>
                                  <a:gd name="connsiteX203" fmla="*/ 16669 w 161925"/>
                                  <a:gd name="connsiteY203" fmla="*/ 0 h 9525"/>
                                  <a:gd name="connsiteX204" fmla="*/ 17145 w 161925"/>
                                  <a:gd name="connsiteY204" fmla="*/ 0 h 9525"/>
                                  <a:gd name="connsiteX205" fmla="*/ 17621 w 161925"/>
                                  <a:gd name="connsiteY205" fmla="*/ 0 h 9525"/>
                                  <a:gd name="connsiteX206" fmla="*/ 18097 w 161925"/>
                                  <a:gd name="connsiteY206" fmla="*/ 0 h 9525"/>
                                  <a:gd name="connsiteX207" fmla="*/ 18479 w 161925"/>
                                  <a:gd name="connsiteY207" fmla="*/ 0 h 9525"/>
                                  <a:gd name="connsiteX208" fmla="*/ 18955 w 161925"/>
                                  <a:gd name="connsiteY208" fmla="*/ 0 h 9525"/>
                                  <a:gd name="connsiteX209" fmla="*/ 19431 w 161925"/>
                                  <a:gd name="connsiteY209" fmla="*/ 0 h 9525"/>
                                  <a:gd name="connsiteX210" fmla="*/ 19907 w 161925"/>
                                  <a:gd name="connsiteY210" fmla="*/ 0 h 9525"/>
                                  <a:gd name="connsiteX211" fmla="*/ 20383 w 161925"/>
                                  <a:gd name="connsiteY211" fmla="*/ 0 h 9525"/>
                                  <a:gd name="connsiteX212" fmla="*/ 20860 w 161925"/>
                                  <a:gd name="connsiteY212" fmla="*/ 0 h 9525"/>
                                  <a:gd name="connsiteX213" fmla="*/ 21241 w 161925"/>
                                  <a:gd name="connsiteY213" fmla="*/ 0 h 9525"/>
                                  <a:gd name="connsiteX214" fmla="*/ 21717 w 161925"/>
                                  <a:gd name="connsiteY214" fmla="*/ 0 h 9525"/>
                                  <a:gd name="connsiteX215" fmla="*/ 22193 w 161925"/>
                                  <a:gd name="connsiteY215" fmla="*/ 0 h 9525"/>
                                  <a:gd name="connsiteX216" fmla="*/ 22670 w 161925"/>
                                  <a:gd name="connsiteY216" fmla="*/ 0 h 9525"/>
                                  <a:gd name="connsiteX217" fmla="*/ 23146 w 161925"/>
                                  <a:gd name="connsiteY217" fmla="*/ 0 h 9525"/>
                                  <a:gd name="connsiteX218" fmla="*/ 23622 w 161925"/>
                                  <a:gd name="connsiteY218" fmla="*/ 0 h 9525"/>
                                  <a:gd name="connsiteX219" fmla="*/ 24003 w 161925"/>
                                  <a:gd name="connsiteY219" fmla="*/ 0 h 9525"/>
                                  <a:gd name="connsiteX220" fmla="*/ 24479 w 161925"/>
                                  <a:gd name="connsiteY220" fmla="*/ 0 h 9525"/>
                                  <a:gd name="connsiteX221" fmla="*/ 24955 w 161925"/>
                                  <a:gd name="connsiteY221" fmla="*/ 0 h 9525"/>
                                  <a:gd name="connsiteX222" fmla="*/ 25432 w 161925"/>
                                  <a:gd name="connsiteY222" fmla="*/ 0 h 9525"/>
                                  <a:gd name="connsiteX223" fmla="*/ 25908 w 161925"/>
                                  <a:gd name="connsiteY223" fmla="*/ 0 h 9525"/>
                                  <a:gd name="connsiteX224" fmla="*/ 26384 w 161925"/>
                                  <a:gd name="connsiteY224" fmla="*/ 0 h 9525"/>
                                  <a:gd name="connsiteX225" fmla="*/ 26765 w 161925"/>
                                  <a:gd name="connsiteY225" fmla="*/ 0 h 9525"/>
                                  <a:gd name="connsiteX226" fmla="*/ 27241 w 161925"/>
                                  <a:gd name="connsiteY226" fmla="*/ 0 h 9525"/>
                                  <a:gd name="connsiteX227" fmla="*/ 27718 w 161925"/>
                                  <a:gd name="connsiteY227" fmla="*/ 0 h 9525"/>
                                  <a:gd name="connsiteX228" fmla="*/ 28194 w 161925"/>
                                  <a:gd name="connsiteY228" fmla="*/ 0 h 9525"/>
                                  <a:gd name="connsiteX229" fmla="*/ 28670 w 161925"/>
                                  <a:gd name="connsiteY229" fmla="*/ 0 h 9525"/>
                                  <a:gd name="connsiteX230" fmla="*/ 29146 w 161925"/>
                                  <a:gd name="connsiteY230" fmla="*/ 0 h 9525"/>
                                  <a:gd name="connsiteX231" fmla="*/ 29528 w 161925"/>
                                  <a:gd name="connsiteY231" fmla="*/ 0 h 9525"/>
                                  <a:gd name="connsiteX232" fmla="*/ 30004 w 161925"/>
                                  <a:gd name="connsiteY232" fmla="*/ 0 h 9525"/>
                                  <a:gd name="connsiteX233" fmla="*/ 30480 w 161925"/>
                                  <a:gd name="connsiteY233" fmla="*/ 0 h 9525"/>
                                  <a:gd name="connsiteX234" fmla="*/ 30956 w 161925"/>
                                  <a:gd name="connsiteY234" fmla="*/ 0 h 9525"/>
                                  <a:gd name="connsiteX235" fmla="*/ 31432 w 161925"/>
                                  <a:gd name="connsiteY235" fmla="*/ 0 h 9525"/>
                                  <a:gd name="connsiteX236" fmla="*/ 31909 w 161925"/>
                                  <a:gd name="connsiteY236" fmla="*/ 0 h 9525"/>
                                  <a:gd name="connsiteX237" fmla="*/ 32385 w 161925"/>
                                  <a:gd name="connsiteY237" fmla="*/ 0 h 9525"/>
                                  <a:gd name="connsiteX238" fmla="*/ 32861 w 161925"/>
                                  <a:gd name="connsiteY238" fmla="*/ 0 h 9525"/>
                                  <a:gd name="connsiteX239" fmla="*/ 33338 w 161925"/>
                                  <a:gd name="connsiteY239" fmla="*/ 0 h 9525"/>
                                  <a:gd name="connsiteX240" fmla="*/ 33814 w 161925"/>
                                  <a:gd name="connsiteY240" fmla="*/ 0 h 9525"/>
                                  <a:gd name="connsiteX241" fmla="*/ 34290 w 161925"/>
                                  <a:gd name="connsiteY241" fmla="*/ 0 h 9525"/>
                                  <a:gd name="connsiteX242" fmla="*/ 34766 w 161925"/>
                                  <a:gd name="connsiteY242" fmla="*/ 0 h 9525"/>
                                  <a:gd name="connsiteX243" fmla="*/ 35147 w 161925"/>
                                  <a:gd name="connsiteY243" fmla="*/ 0 h 9525"/>
                                  <a:gd name="connsiteX244" fmla="*/ 35623 w 161925"/>
                                  <a:gd name="connsiteY244" fmla="*/ 0 h 9525"/>
                                  <a:gd name="connsiteX245" fmla="*/ 36100 w 161925"/>
                                  <a:gd name="connsiteY245" fmla="*/ 0 h 9525"/>
                                  <a:gd name="connsiteX246" fmla="*/ 36576 w 161925"/>
                                  <a:gd name="connsiteY246" fmla="*/ 0 h 9525"/>
                                  <a:gd name="connsiteX247" fmla="*/ 37052 w 161925"/>
                                  <a:gd name="connsiteY247" fmla="*/ 0 h 9525"/>
                                  <a:gd name="connsiteX248" fmla="*/ 37529 w 161925"/>
                                  <a:gd name="connsiteY248" fmla="*/ 0 h 9525"/>
                                  <a:gd name="connsiteX249" fmla="*/ 37910 w 161925"/>
                                  <a:gd name="connsiteY249" fmla="*/ 0 h 9525"/>
                                  <a:gd name="connsiteX250" fmla="*/ 38386 w 161925"/>
                                  <a:gd name="connsiteY250" fmla="*/ 0 h 9525"/>
                                  <a:gd name="connsiteX251" fmla="*/ 38862 w 161925"/>
                                  <a:gd name="connsiteY251" fmla="*/ 0 h 9525"/>
                                  <a:gd name="connsiteX252" fmla="*/ 39338 w 161925"/>
                                  <a:gd name="connsiteY252" fmla="*/ 0 h 9525"/>
                                  <a:gd name="connsiteX253" fmla="*/ 39814 w 161925"/>
                                  <a:gd name="connsiteY253" fmla="*/ 0 h 9525"/>
                                  <a:gd name="connsiteX254" fmla="*/ 40291 w 161925"/>
                                  <a:gd name="connsiteY254" fmla="*/ 0 h 9525"/>
                                  <a:gd name="connsiteX255" fmla="*/ 40672 w 161925"/>
                                  <a:gd name="connsiteY255" fmla="*/ 0 h 9525"/>
                                  <a:gd name="connsiteX256" fmla="*/ 41148 w 161925"/>
                                  <a:gd name="connsiteY256" fmla="*/ 0 h 9525"/>
                                  <a:gd name="connsiteX257" fmla="*/ 41624 w 161925"/>
                                  <a:gd name="connsiteY257" fmla="*/ 0 h 9525"/>
                                  <a:gd name="connsiteX258" fmla="*/ 42100 w 161925"/>
                                  <a:gd name="connsiteY258" fmla="*/ 0 h 9525"/>
                                  <a:gd name="connsiteX259" fmla="*/ 42577 w 161925"/>
                                  <a:gd name="connsiteY259" fmla="*/ 0 h 9525"/>
                                  <a:gd name="connsiteX260" fmla="*/ 43053 w 161925"/>
                                  <a:gd name="connsiteY260" fmla="*/ 0 h 9525"/>
                                  <a:gd name="connsiteX261" fmla="*/ 43434 w 161925"/>
                                  <a:gd name="connsiteY261" fmla="*/ 0 h 9525"/>
                                  <a:gd name="connsiteX262" fmla="*/ 43910 w 161925"/>
                                  <a:gd name="connsiteY262" fmla="*/ 0 h 9525"/>
                                  <a:gd name="connsiteX263" fmla="*/ 44387 w 161925"/>
                                  <a:gd name="connsiteY263" fmla="*/ 0 h 9525"/>
                                  <a:gd name="connsiteX264" fmla="*/ 44863 w 161925"/>
                                  <a:gd name="connsiteY264" fmla="*/ 0 h 9525"/>
                                  <a:gd name="connsiteX265" fmla="*/ 45339 w 161925"/>
                                  <a:gd name="connsiteY265" fmla="*/ 0 h 9525"/>
                                  <a:gd name="connsiteX266" fmla="*/ 45815 w 161925"/>
                                  <a:gd name="connsiteY266" fmla="*/ 0 h 9525"/>
                                  <a:gd name="connsiteX267" fmla="*/ 46196 w 161925"/>
                                  <a:gd name="connsiteY267" fmla="*/ 0 h 9525"/>
                                  <a:gd name="connsiteX268" fmla="*/ 46672 w 161925"/>
                                  <a:gd name="connsiteY268" fmla="*/ 0 h 9525"/>
                                  <a:gd name="connsiteX269" fmla="*/ 47149 w 161925"/>
                                  <a:gd name="connsiteY269" fmla="*/ 0 h 9525"/>
                                  <a:gd name="connsiteX270" fmla="*/ 47625 w 161925"/>
                                  <a:gd name="connsiteY270" fmla="*/ 0 h 9525"/>
                                  <a:gd name="connsiteX271" fmla="*/ 48101 w 161925"/>
                                  <a:gd name="connsiteY271" fmla="*/ 0 h 9525"/>
                                  <a:gd name="connsiteX272" fmla="*/ 48578 w 161925"/>
                                  <a:gd name="connsiteY272" fmla="*/ 0 h 9525"/>
                                  <a:gd name="connsiteX273" fmla="*/ 48958 w 161925"/>
                                  <a:gd name="connsiteY273" fmla="*/ 0 h 9525"/>
                                  <a:gd name="connsiteX274" fmla="*/ 49435 w 161925"/>
                                  <a:gd name="connsiteY274" fmla="*/ 0 h 9525"/>
                                  <a:gd name="connsiteX275" fmla="*/ 49911 w 161925"/>
                                  <a:gd name="connsiteY275" fmla="*/ 0 h 9525"/>
                                  <a:gd name="connsiteX276" fmla="*/ 50387 w 161925"/>
                                  <a:gd name="connsiteY276" fmla="*/ 0 h 9525"/>
                                  <a:gd name="connsiteX277" fmla="*/ 50863 w 161925"/>
                                  <a:gd name="connsiteY277" fmla="*/ 0 h 9525"/>
                                  <a:gd name="connsiteX278" fmla="*/ 51340 w 161925"/>
                                  <a:gd name="connsiteY278" fmla="*/ 0 h 9525"/>
                                  <a:gd name="connsiteX279" fmla="*/ 51721 w 161925"/>
                                  <a:gd name="connsiteY279" fmla="*/ 0 h 9525"/>
                                  <a:gd name="connsiteX280" fmla="*/ 52197 w 161925"/>
                                  <a:gd name="connsiteY280" fmla="*/ 0 h 9525"/>
                                  <a:gd name="connsiteX281" fmla="*/ 52673 w 161925"/>
                                  <a:gd name="connsiteY281" fmla="*/ 0 h 9525"/>
                                  <a:gd name="connsiteX282" fmla="*/ 53149 w 161925"/>
                                  <a:gd name="connsiteY282" fmla="*/ 0 h 9525"/>
                                  <a:gd name="connsiteX283" fmla="*/ 53626 w 161925"/>
                                  <a:gd name="connsiteY283" fmla="*/ 0 h 9525"/>
                                  <a:gd name="connsiteX284" fmla="*/ 54102 w 161925"/>
                                  <a:gd name="connsiteY284" fmla="*/ 0 h 9525"/>
                                  <a:gd name="connsiteX285" fmla="*/ 54483 w 161925"/>
                                  <a:gd name="connsiteY285" fmla="*/ 0 h 9525"/>
                                  <a:gd name="connsiteX286" fmla="*/ 54959 w 161925"/>
                                  <a:gd name="connsiteY286" fmla="*/ 0 h 9525"/>
                                  <a:gd name="connsiteX287" fmla="*/ 55436 w 161925"/>
                                  <a:gd name="connsiteY287" fmla="*/ 0 h 9525"/>
                                  <a:gd name="connsiteX288" fmla="*/ 55912 w 161925"/>
                                  <a:gd name="connsiteY288" fmla="*/ 0 h 9525"/>
                                  <a:gd name="connsiteX289" fmla="*/ 56388 w 161925"/>
                                  <a:gd name="connsiteY289" fmla="*/ 0 h 9525"/>
                                  <a:gd name="connsiteX290" fmla="*/ 56864 w 161925"/>
                                  <a:gd name="connsiteY290" fmla="*/ 0 h 9525"/>
                                  <a:gd name="connsiteX291" fmla="*/ 57245 w 161925"/>
                                  <a:gd name="connsiteY291" fmla="*/ 0 h 9525"/>
                                  <a:gd name="connsiteX292" fmla="*/ 57721 w 161925"/>
                                  <a:gd name="connsiteY292" fmla="*/ 0 h 9525"/>
                                  <a:gd name="connsiteX293" fmla="*/ 58198 w 161925"/>
                                  <a:gd name="connsiteY293" fmla="*/ 0 h 9525"/>
                                  <a:gd name="connsiteX294" fmla="*/ 58674 w 161925"/>
                                  <a:gd name="connsiteY294" fmla="*/ 0 h 9525"/>
                                  <a:gd name="connsiteX295" fmla="*/ 59150 w 161925"/>
                                  <a:gd name="connsiteY295" fmla="*/ 0 h 9525"/>
                                  <a:gd name="connsiteX296" fmla="*/ 59627 w 161925"/>
                                  <a:gd name="connsiteY296" fmla="*/ 0 h 9525"/>
                                  <a:gd name="connsiteX297" fmla="*/ 60007 w 161925"/>
                                  <a:gd name="connsiteY297" fmla="*/ 0 h 9525"/>
                                  <a:gd name="connsiteX298" fmla="*/ 60484 w 161925"/>
                                  <a:gd name="connsiteY298" fmla="*/ 0 h 9525"/>
                                  <a:gd name="connsiteX299" fmla="*/ 60960 w 161925"/>
                                  <a:gd name="connsiteY299" fmla="*/ 0 h 9525"/>
                                  <a:gd name="connsiteX300" fmla="*/ 61436 w 161925"/>
                                  <a:gd name="connsiteY300" fmla="*/ 0 h 9525"/>
                                  <a:gd name="connsiteX301" fmla="*/ 61913 w 161925"/>
                                  <a:gd name="connsiteY301" fmla="*/ 0 h 9525"/>
                                  <a:gd name="connsiteX302" fmla="*/ 62389 w 161925"/>
                                  <a:gd name="connsiteY302" fmla="*/ 0 h 9525"/>
                                  <a:gd name="connsiteX303" fmla="*/ 62770 w 161925"/>
                                  <a:gd name="connsiteY303" fmla="*/ 0 h 9525"/>
                                  <a:gd name="connsiteX304" fmla="*/ 63246 w 161925"/>
                                  <a:gd name="connsiteY304" fmla="*/ 0 h 9525"/>
                                  <a:gd name="connsiteX305" fmla="*/ 63722 w 161925"/>
                                  <a:gd name="connsiteY305" fmla="*/ 0 h 9525"/>
                                  <a:gd name="connsiteX306" fmla="*/ 64198 w 161925"/>
                                  <a:gd name="connsiteY306" fmla="*/ 0 h 9525"/>
                                  <a:gd name="connsiteX307" fmla="*/ 64675 w 161925"/>
                                  <a:gd name="connsiteY307" fmla="*/ 0 h 9525"/>
                                  <a:gd name="connsiteX308" fmla="*/ 65151 w 161925"/>
                                  <a:gd name="connsiteY308" fmla="*/ 0 h 9525"/>
                                  <a:gd name="connsiteX309" fmla="*/ 65532 w 161925"/>
                                  <a:gd name="connsiteY309" fmla="*/ 0 h 9525"/>
                                  <a:gd name="connsiteX310" fmla="*/ 66008 w 161925"/>
                                  <a:gd name="connsiteY310" fmla="*/ 0 h 9525"/>
                                  <a:gd name="connsiteX311" fmla="*/ 66485 w 161925"/>
                                  <a:gd name="connsiteY311" fmla="*/ 0 h 9525"/>
                                  <a:gd name="connsiteX312" fmla="*/ 66961 w 161925"/>
                                  <a:gd name="connsiteY312" fmla="*/ 0 h 9525"/>
                                  <a:gd name="connsiteX313" fmla="*/ 67437 w 161925"/>
                                  <a:gd name="connsiteY313" fmla="*/ 0 h 9525"/>
                                  <a:gd name="connsiteX314" fmla="*/ 67913 w 161925"/>
                                  <a:gd name="connsiteY314" fmla="*/ 0 h 9525"/>
                                  <a:gd name="connsiteX315" fmla="*/ 68294 w 161925"/>
                                  <a:gd name="connsiteY315" fmla="*/ 0 h 9525"/>
                                  <a:gd name="connsiteX316" fmla="*/ 68771 w 161925"/>
                                  <a:gd name="connsiteY316" fmla="*/ 0 h 9525"/>
                                  <a:gd name="connsiteX317" fmla="*/ 69247 w 161925"/>
                                  <a:gd name="connsiteY317" fmla="*/ 0 h 9525"/>
                                  <a:gd name="connsiteX318" fmla="*/ 69723 w 161925"/>
                                  <a:gd name="connsiteY318" fmla="*/ 0 h 9525"/>
                                  <a:gd name="connsiteX319" fmla="*/ 70199 w 161925"/>
                                  <a:gd name="connsiteY319" fmla="*/ 0 h 9525"/>
                                  <a:gd name="connsiteX320" fmla="*/ 70675 w 161925"/>
                                  <a:gd name="connsiteY320" fmla="*/ 0 h 9525"/>
                                  <a:gd name="connsiteX321" fmla="*/ 71152 w 161925"/>
                                  <a:gd name="connsiteY321" fmla="*/ 0 h 9525"/>
                                  <a:gd name="connsiteX322" fmla="*/ 71628 w 161925"/>
                                  <a:gd name="connsiteY322" fmla="*/ 0 h 9525"/>
                                  <a:gd name="connsiteX323" fmla="*/ 72104 w 161925"/>
                                  <a:gd name="connsiteY323" fmla="*/ 0 h 9525"/>
                                  <a:gd name="connsiteX324" fmla="*/ 72580 w 161925"/>
                                  <a:gd name="connsiteY324" fmla="*/ 0 h 9525"/>
                                  <a:gd name="connsiteX325" fmla="*/ 73057 w 161925"/>
                                  <a:gd name="connsiteY325" fmla="*/ 0 h 9525"/>
                                  <a:gd name="connsiteX326" fmla="*/ 73533 w 161925"/>
                                  <a:gd name="connsiteY326" fmla="*/ 0 h 9525"/>
                                  <a:gd name="connsiteX327" fmla="*/ 73914 w 161925"/>
                                  <a:gd name="connsiteY327" fmla="*/ 0 h 9525"/>
                                  <a:gd name="connsiteX328" fmla="*/ 74390 w 161925"/>
                                  <a:gd name="connsiteY328" fmla="*/ 0 h 9525"/>
                                  <a:gd name="connsiteX329" fmla="*/ 74866 w 161925"/>
                                  <a:gd name="connsiteY329" fmla="*/ 0 h 9525"/>
                                  <a:gd name="connsiteX330" fmla="*/ 75343 w 161925"/>
                                  <a:gd name="connsiteY330" fmla="*/ 0 h 9525"/>
                                  <a:gd name="connsiteX331" fmla="*/ 75819 w 161925"/>
                                  <a:gd name="connsiteY331" fmla="*/ 0 h 9525"/>
                                  <a:gd name="connsiteX332" fmla="*/ 76295 w 161925"/>
                                  <a:gd name="connsiteY332" fmla="*/ 0 h 9525"/>
                                  <a:gd name="connsiteX333" fmla="*/ 76676 w 161925"/>
                                  <a:gd name="connsiteY333" fmla="*/ 0 h 9525"/>
                                  <a:gd name="connsiteX334" fmla="*/ 77153 w 161925"/>
                                  <a:gd name="connsiteY334" fmla="*/ 0 h 9525"/>
                                  <a:gd name="connsiteX335" fmla="*/ 77629 w 161925"/>
                                  <a:gd name="connsiteY335" fmla="*/ 0 h 9525"/>
                                  <a:gd name="connsiteX336" fmla="*/ 78105 w 161925"/>
                                  <a:gd name="connsiteY336" fmla="*/ 0 h 9525"/>
                                  <a:gd name="connsiteX337" fmla="*/ 78581 w 161925"/>
                                  <a:gd name="connsiteY337" fmla="*/ 0 h 9525"/>
                                  <a:gd name="connsiteX338" fmla="*/ 79057 w 161925"/>
                                  <a:gd name="connsiteY338" fmla="*/ 0 h 9525"/>
                                  <a:gd name="connsiteX339" fmla="*/ 79438 w 161925"/>
                                  <a:gd name="connsiteY339" fmla="*/ 0 h 9525"/>
                                  <a:gd name="connsiteX340" fmla="*/ 79915 w 161925"/>
                                  <a:gd name="connsiteY340" fmla="*/ 0 h 9525"/>
                                  <a:gd name="connsiteX341" fmla="*/ 80391 w 161925"/>
                                  <a:gd name="connsiteY341" fmla="*/ 0 h 9525"/>
                                  <a:gd name="connsiteX342" fmla="*/ 80867 w 161925"/>
                                  <a:gd name="connsiteY342" fmla="*/ 0 h 9525"/>
                                  <a:gd name="connsiteX343" fmla="*/ 81344 w 161925"/>
                                  <a:gd name="connsiteY343" fmla="*/ 0 h 9525"/>
                                  <a:gd name="connsiteX344" fmla="*/ 81820 w 161925"/>
                                  <a:gd name="connsiteY344" fmla="*/ 0 h 9525"/>
                                  <a:gd name="connsiteX345" fmla="*/ 82201 w 161925"/>
                                  <a:gd name="connsiteY345" fmla="*/ 0 h 9525"/>
                                  <a:gd name="connsiteX346" fmla="*/ 82677 w 161925"/>
                                  <a:gd name="connsiteY346" fmla="*/ 0 h 9525"/>
                                  <a:gd name="connsiteX347" fmla="*/ 83153 w 161925"/>
                                  <a:gd name="connsiteY347" fmla="*/ 0 h 9525"/>
                                  <a:gd name="connsiteX348" fmla="*/ 83629 w 161925"/>
                                  <a:gd name="connsiteY348" fmla="*/ 0 h 9525"/>
                                  <a:gd name="connsiteX349" fmla="*/ 84106 w 161925"/>
                                  <a:gd name="connsiteY349" fmla="*/ 0 h 9525"/>
                                  <a:gd name="connsiteX350" fmla="*/ 84582 w 161925"/>
                                  <a:gd name="connsiteY350" fmla="*/ 0 h 9525"/>
                                  <a:gd name="connsiteX351" fmla="*/ 84963 w 161925"/>
                                  <a:gd name="connsiteY351" fmla="*/ 0 h 9525"/>
                                  <a:gd name="connsiteX352" fmla="*/ 85439 w 161925"/>
                                  <a:gd name="connsiteY352" fmla="*/ 0 h 9525"/>
                                  <a:gd name="connsiteX353" fmla="*/ 85915 w 161925"/>
                                  <a:gd name="connsiteY353" fmla="*/ 0 h 9525"/>
                                  <a:gd name="connsiteX354" fmla="*/ 86392 w 161925"/>
                                  <a:gd name="connsiteY354" fmla="*/ 0 h 9525"/>
                                  <a:gd name="connsiteX355" fmla="*/ 86868 w 161925"/>
                                  <a:gd name="connsiteY355" fmla="*/ 0 h 9525"/>
                                  <a:gd name="connsiteX356" fmla="*/ 87344 w 161925"/>
                                  <a:gd name="connsiteY356" fmla="*/ 0 h 9525"/>
                                  <a:gd name="connsiteX357" fmla="*/ 87725 w 161925"/>
                                  <a:gd name="connsiteY357" fmla="*/ 0 h 9525"/>
                                  <a:gd name="connsiteX358" fmla="*/ 88202 w 161925"/>
                                  <a:gd name="connsiteY358" fmla="*/ 0 h 9525"/>
                                  <a:gd name="connsiteX359" fmla="*/ 88678 w 161925"/>
                                  <a:gd name="connsiteY359" fmla="*/ 0 h 9525"/>
                                  <a:gd name="connsiteX360" fmla="*/ 89154 w 161925"/>
                                  <a:gd name="connsiteY360" fmla="*/ 0 h 9525"/>
                                  <a:gd name="connsiteX361" fmla="*/ 89630 w 161925"/>
                                  <a:gd name="connsiteY361" fmla="*/ 0 h 9525"/>
                                  <a:gd name="connsiteX362" fmla="*/ 90106 w 161925"/>
                                  <a:gd name="connsiteY362" fmla="*/ 0 h 9525"/>
                                  <a:gd name="connsiteX363" fmla="*/ 90583 w 161925"/>
                                  <a:gd name="connsiteY363" fmla="*/ 0 h 9525"/>
                                  <a:gd name="connsiteX364" fmla="*/ 91059 w 161925"/>
                                  <a:gd name="connsiteY364" fmla="*/ 0 h 9525"/>
                                  <a:gd name="connsiteX365" fmla="*/ 91535 w 161925"/>
                                  <a:gd name="connsiteY365" fmla="*/ 0 h 9525"/>
                                  <a:gd name="connsiteX366" fmla="*/ 92012 w 161925"/>
                                  <a:gd name="connsiteY366" fmla="*/ 0 h 9525"/>
                                  <a:gd name="connsiteX367" fmla="*/ 92488 w 161925"/>
                                  <a:gd name="connsiteY367" fmla="*/ 0 h 9525"/>
                                  <a:gd name="connsiteX368" fmla="*/ 92964 w 161925"/>
                                  <a:gd name="connsiteY368" fmla="*/ 0 h 9525"/>
                                  <a:gd name="connsiteX369" fmla="*/ 93345 w 161925"/>
                                  <a:gd name="connsiteY369" fmla="*/ 0 h 9525"/>
                                  <a:gd name="connsiteX370" fmla="*/ 93821 w 161925"/>
                                  <a:gd name="connsiteY370" fmla="*/ 0 h 9525"/>
                                  <a:gd name="connsiteX371" fmla="*/ 94297 w 161925"/>
                                  <a:gd name="connsiteY371" fmla="*/ 0 h 9525"/>
                                  <a:gd name="connsiteX372" fmla="*/ 94774 w 161925"/>
                                  <a:gd name="connsiteY372" fmla="*/ 0 h 9525"/>
                                  <a:gd name="connsiteX373" fmla="*/ 95250 w 161925"/>
                                  <a:gd name="connsiteY373" fmla="*/ 0 h 9525"/>
                                  <a:gd name="connsiteX374" fmla="*/ 95726 w 161925"/>
                                  <a:gd name="connsiteY374" fmla="*/ 0 h 9525"/>
                                  <a:gd name="connsiteX375" fmla="*/ 96107 w 161925"/>
                                  <a:gd name="connsiteY375" fmla="*/ 0 h 9525"/>
                                  <a:gd name="connsiteX376" fmla="*/ 96583 w 161925"/>
                                  <a:gd name="connsiteY376" fmla="*/ 0 h 9525"/>
                                  <a:gd name="connsiteX377" fmla="*/ 97060 w 161925"/>
                                  <a:gd name="connsiteY377" fmla="*/ 0 h 9525"/>
                                  <a:gd name="connsiteX378" fmla="*/ 97536 w 161925"/>
                                  <a:gd name="connsiteY378" fmla="*/ 0 h 9525"/>
                                  <a:gd name="connsiteX379" fmla="*/ 98012 w 161925"/>
                                  <a:gd name="connsiteY379" fmla="*/ 0 h 9525"/>
                                  <a:gd name="connsiteX380" fmla="*/ 98488 w 161925"/>
                                  <a:gd name="connsiteY380" fmla="*/ 0 h 9525"/>
                                  <a:gd name="connsiteX381" fmla="*/ 98870 w 161925"/>
                                  <a:gd name="connsiteY381" fmla="*/ 0 h 9525"/>
                                  <a:gd name="connsiteX382" fmla="*/ 99346 w 161925"/>
                                  <a:gd name="connsiteY382" fmla="*/ 0 h 9525"/>
                                  <a:gd name="connsiteX383" fmla="*/ 99822 w 161925"/>
                                  <a:gd name="connsiteY383" fmla="*/ 0 h 9525"/>
                                  <a:gd name="connsiteX384" fmla="*/ 100298 w 161925"/>
                                  <a:gd name="connsiteY384" fmla="*/ 0 h 9525"/>
                                  <a:gd name="connsiteX385" fmla="*/ 100774 w 161925"/>
                                  <a:gd name="connsiteY385" fmla="*/ 0 h 9525"/>
                                  <a:gd name="connsiteX386" fmla="*/ 101251 w 161925"/>
                                  <a:gd name="connsiteY386" fmla="*/ 0 h 9525"/>
                                  <a:gd name="connsiteX387" fmla="*/ 101632 w 161925"/>
                                  <a:gd name="connsiteY387" fmla="*/ 0 h 9525"/>
                                  <a:gd name="connsiteX388" fmla="*/ 102108 w 161925"/>
                                  <a:gd name="connsiteY388" fmla="*/ 0 h 9525"/>
                                  <a:gd name="connsiteX389" fmla="*/ 102584 w 161925"/>
                                  <a:gd name="connsiteY389" fmla="*/ 0 h 9525"/>
                                  <a:gd name="connsiteX390" fmla="*/ 103061 w 161925"/>
                                  <a:gd name="connsiteY390" fmla="*/ 0 h 9525"/>
                                  <a:gd name="connsiteX391" fmla="*/ 103537 w 161925"/>
                                  <a:gd name="connsiteY391" fmla="*/ 0 h 9525"/>
                                  <a:gd name="connsiteX392" fmla="*/ 104013 w 161925"/>
                                  <a:gd name="connsiteY392" fmla="*/ 0 h 9525"/>
                                  <a:gd name="connsiteX393" fmla="*/ 104394 w 161925"/>
                                  <a:gd name="connsiteY393" fmla="*/ 0 h 9525"/>
                                  <a:gd name="connsiteX394" fmla="*/ 104870 w 161925"/>
                                  <a:gd name="connsiteY394" fmla="*/ 0 h 9525"/>
                                  <a:gd name="connsiteX395" fmla="*/ 105346 w 161925"/>
                                  <a:gd name="connsiteY395" fmla="*/ 0 h 9525"/>
                                  <a:gd name="connsiteX396" fmla="*/ 105823 w 161925"/>
                                  <a:gd name="connsiteY396" fmla="*/ 0 h 9525"/>
                                  <a:gd name="connsiteX397" fmla="*/ 106299 w 161925"/>
                                  <a:gd name="connsiteY397" fmla="*/ 0 h 9525"/>
                                  <a:gd name="connsiteX398" fmla="*/ 106775 w 161925"/>
                                  <a:gd name="connsiteY398" fmla="*/ 0 h 9525"/>
                                  <a:gd name="connsiteX399" fmla="*/ 107156 w 161925"/>
                                  <a:gd name="connsiteY399" fmla="*/ 0 h 9525"/>
                                  <a:gd name="connsiteX400" fmla="*/ 107632 w 161925"/>
                                  <a:gd name="connsiteY400" fmla="*/ 0 h 9525"/>
                                  <a:gd name="connsiteX401" fmla="*/ 108109 w 161925"/>
                                  <a:gd name="connsiteY401" fmla="*/ 0 h 9525"/>
                                  <a:gd name="connsiteX402" fmla="*/ 108585 w 161925"/>
                                  <a:gd name="connsiteY402" fmla="*/ 0 h 9525"/>
                                  <a:gd name="connsiteX403" fmla="*/ 109061 w 161925"/>
                                  <a:gd name="connsiteY403" fmla="*/ 0 h 9525"/>
                                  <a:gd name="connsiteX404" fmla="*/ 109538 w 161925"/>
                                  <a:gd name="connsiteY404" fmla="*/ 0 h 9525"/>
                                  <a:gd name="connsiteX405" fmla="*/ 110014 w 161925"/>
                                  <a:gd name="connsiteY405" fmla="*/ 0 h 9525"/>
                                  <a:gd name="connsiteX406" fmla="*/ 110490 w 161925"/>
                                  <a:gd name="connsiteY406" fmla="*/ 0 h 9525"/>
                                  <a:gd name="connsiteX407" fmla="*/ 110966 w 161925"/>
                                  <a:gd name="connsiteY407" fmla="*/ 0 h 9525"/>
                                  <a:gd name="connsiteX408" fmla="*/ 111443 w 161925"/>
                                  <a:gd name="connsiteY408" fmla="*/ 0 h 9525"/>
                                  <a:gd name="connsiteX409" fmla="*/ 111919 w 161925"/>
                                  <a:gd name="connsiteY409" fmla="*/ 0 h 9525"/>
                                  <a:gd name="connsiteX410" fmla="*/ 112300 w 161925"/>
                                  <a:gd name="connsiteY410" fmla="*/ 0 h 9525"/>
                                  <a:gd name="connsiteX411" fmla="*/ 112776 w 161925"/>
                                  <a:gd name="connsiteY411" fmla="*/ 0 h 9525"/>
                                  <a:gd name="connsiteX412" fmla="*/ 113252 w 161925"/>
                                  <a:gd name="connsiteY412" fmla="*/ 0 h 9525"/>
                                  <a:gd name="connsiteX413" fmla="*/ 113729 w 161925"/>
                                  <a:gd name="connsiteY413" fmla="*/ 0 h 9525"/>
                                  <a:gd name="connsiteX414" fmla="*/ 114205 w 161925"/>
                                  <a:gd name="connsiteY414" fmla="*/ 0 h 9525"/>
                                  <a:gd name="connsiteX415" fmla="*/ 114681 w 161925"/>
                                  <a:gd name="connsiteY415" fmla="*/ 0 h 9525"/>
                                  <a:gd name="connsiteX416" fmla="*/ 115062 w 161925"/>
                                  <a:gd name="connsiteY416" fmla="*/ 0 h 9525"/>
                                  <a:gd name="connsiteX417" fmla="*/ 115538 w 161925"/>
                                  <a:gd name="connsiteY417" fmla="*/ 0 h 9525"/>
                                  <a:gd name="connsiteX418" fmla="*/ 116014 w 161925"/>
                                  <a:gd name="connsiteY418" fmla="*/ 0 h 9525"/>
                                  <a:gd name="connsiteX419" fmla="*/ 116491 w 161925"/>
                                  <a:gd name="connsiteY419" fmla="*/ 0 h 9525"/>
                                  <a:gd name="connsiteX420" fmla="*/ 116967 w 161925"/>
                                  <a:gd name="connsiteY420" fmla="*/ 0 h 9525"/>
                                  <a:gd name="connsiteX421" fmla="*/ 117443 w 161925"/>
                                  <a:gd name="connsiteY421" fmla="*/ 0 h 9525"/>
                                  <a:gd name="connsiteX422" fmla="*/ 117824 w 161925"/>
                                  <a:gd name="connsiteY422" fmla="*/ 0 h 9525"/>
                                  <a:gd name="connsiteX423" fmla="*/ 118300 w 161925"/>
                                  <a:gd name="connsiteY423" fmla="*/ 0 h 9525"/>
                                  <a:gd name="connsiteX424" fmla="*/ 118777 w 161925"/>
                                  <a:gd name="connsiteY424" fmla="*/ 0 h 9525"/>
                                  <a:gd name="connsiteX425" fmla="*/ 119253 w 161925"/>
                                  <a:gd name="connsiteY425" fmla="*/ 0 h 9525"/>
                                  <a:gd name="connsiteX426" fmla="*/ 119729 w 161925"/>
                                  <a:gd name="connsiteY426" fmla="*/ 0 h 9525"/>
                                  <a:gd name="connsiteX427" fmla="*/ 120205 w 161925"/>
                                  <a:gd name="connsiteY427" fmla="*/ 0 h 9525"/>
                                  <a:gd name="connsiteX428" fmla="*/ 120587 w 161925"/>
                                  <a:gd name="connsiteY428" fmla="*/ 0 h 9525"/>
                                  <a:gd name="connsiteX429" fmla="*/ 121063 w 161925"/>
                                  <a:gd name="connsiteY429" fmla="*/ 0 h 9525"/>
                                  <a:gd name="connsiteX430" fmla="*/ 121539 w 161925"/>
                                  <a:gd name="connsiteY430" fmla="*/ 0 h 9525"/>
                                  <a:gd name="connsiteX431" fmla="*/ 122015 w 161925"/>
                                  <a:gd name="connsiteY431" fmla="*/ 0 h 9525"/>
                                  <a:gd name="connsiteX432" fmla="*/ 122491 w 161925"/>
                                  <a:gd name="connsiteY432" fmla="*/ 0 h 9525"/>
                                  <a:gd name="connsiteX433" fmla="*/ 122968 w 161925"/>
                                  <a:gd name="connsiteY433" fmla="*/ 0 h 9525"/>
                                  <a:gd name="connsiteX434" fmla="*/ 123349 w 161925"/>
                                  <a:gd name="connsiteY434" fmla="*/ 0 h 9525"/>
                                  <a:gd name="connsiteX435" fmla="*/ 123825 w 161925"/>
                                  <a:gd name="connsiteY435" fmla="*/ 0 h 9525"/>
                                  <a:gd name="connsiteX436" fmla="*/ 124301 w 161925"/>
                                  <a:gd name="connsiteY436" fmla="*/ 0 h 9525"/>
                                  <a:gd name="connsiteX437" fmla="*/ 124778 w 161925"/>
                                  <a:gd name="connsiteY437" fmla="*/ 0 h 9525"/>
                                  <a:gd name="connsiteX438" fmla="*/ 125254 w 161925"/>
                                  <a:gd name="connsiteY438" fmla="*/ 0 h 9525"/>
                                  <a:gd name="connsiteX439" fmla="*/ 125730 w 161925"/>
                                  <a:gd name="connsiteY439" fmla="*/ 0 h 9525"/>
                                  <a:gd name="connsiteX440" fmla="*/ 126111 w 161925"/>
                                  <a:gd name="connsiteY440" fmla="*/ 0 h 9525"/>
                                  <a:gd name="connsiteX441" fmla="*/ 126587 w 161925"/>
                                  <a:gd name="connsiteY441" fmla="*/ 0 h 9525"/>
                                  <a:gd name="connsiteX442" fmla="*/ 127063 w 161925"/>
                                  <a:gd name="connsiteY442" fmla="*/ 0 h 9525"/>
                                  <a:gd name="connsiteX443" fmla="*/ 127540 w 161925"/>
                                  <a:gd name="connsiteY443" fmla="*/ 0 h 9525"/>
                                  <a:gd name="connsiteX444" fmla="*/ 128016 w 161925"/>
                                  <a:gd name="connsiteY444" fmla="*/ 0 h 9525"/>
                                  <a:gd name="connsiteX445" fmla="*/ 128492 w 161925"/>
                                  <a:gd name="connsiteY445" fmla="*/ 0 h 9525"/>
                                  <a:gd name="connsiteX446" fmla="*/ 128969 w 161925"/>
                                  <a:gd name="connsiteY446" fmla="*/ 0 h 9525"/>
                                  <a:gd name="connsiteX447" fmla="*/ 129445 w 161925"/>
                                  <a:gd name="connsiteY447" fmla="*/ 0 h 9525"/>
                                  <a:gd name="connsiteX448" fmla="*/ 129921 w 161925"/>
                                  <a:gd name="connsiteY448" fmla="*/ 0 h 9525"/>
                                  <a:gd name="connsiteX449" fmla="*/ 130397 w 161925"/>
                                  <a:gd name="connsiteY449" fmla="*/ 0 h 9525"/>
                                  <a:gd name="connsiteX450" fmla="*/ 130873 w 161925"/>
                                  <a:gd name="connsiteY450" fmla="*/ 0 h 9525"/>
                                  <a:gd name="connsiteX451" fmla="*/ 131350 w 161925"/>
                                  <a:gd name="connsiteY451" fmla="*/ 0 h 9525"/>
                                  <a:gd name="connsiteX452" fmla="*/ 131826 w 161925"/>
                                  <a:gd name="connsiteY452" fmla="*/ 0 h 9525"/>
                                  <a:gd name="connsiteX453" fmla="*/ 132302 w 161925"/>
                                  <a:gd name="connsiteY453" fmla="*/ 0 h 9525"/>
                                  <a:gd name="connsiteX454" fmla="*/ 132779 w 161925"/>
                                  <a:gd name="connsiteY454" fmla="*/ 0 h 9525"/>
                                  <a:gd name="connsiteX455" fmla="*/ 133255 w 161925"/>
                                  <a:gd name="connsiteY455" fmla="*/ 0 h 9525"/>
                                  <a:gd name="connsiteX456" fmla="*/ 133731 w 161925"/>
                                  <a:gd name="connsiteY456" fmla="*/ 0 h 9525"/>
                                  <a:gd name="connsiteX457" fmla="*/ 134207 w 161925"/>
                                  <a:gd name="connsiteY457" fmla="*/ 0 h 9525"/>
                                  <a:gd name="connsiteX458" fmla="*/ 134588 w 161925"/>
                                  <a:gd name="connsiteY458" fmla="*/ 0 h 9525"/>
                                  <a:gd name="connsiteX459" fmla="*/ 135064 w 161925"/>
                                  <a:gd name="connsiteY459" fmla="*/ 0 h 9525"/>
                                  <a:gd name="connsiteX460" fmla="*/ 135541 w 161925"/>
                                  <a:gd name="connsiteY460" fmla="*/ 0 h 9525"/>
                                  <a:gd name="connsiteX461" fmla="*/ 136017 w 161925"/>
                                  <a:gd name="connsiteY461" fmla="*/ 0 h 9525"/>
                                  <a:gd name="connsiteX462" fmla="*/ 136493 w 161925"/>
                                  <a:gd name="connsiteY462" fmla="*/ 0 h 9525"/>
                                  <a:gd name="connsiteX463" fmla="*/ 126778 w 161925"/>
                                  <a:gd name="connsiteY463" fmla="*/ 0 h 9525"/>
                                  <a:gd name="connsiteX464" fmla="*/ 127159 w 161925"/>
                                  <a:gd name="connsiteY464" fmla="*/ 0 h 9525"/>
                                  <a:gd name="connsiteX465" fmla="*/ 127635 w 161925"/>
                                  <a:gd name="connsiteY465" fmla="*/ 0 h 9525"/>
                                  <a:gd name="connsiteX466" fmla="*/ 128111 w 161925"/>
                                  <a:gd name="connsiteY466" fmla="*/ 0 h 9525"/>
                                  <a:gd name="connsiteX467" fmla="*/ 128588 w 161925"/>
                                  <a:gd name="connsiteY467" fmla="*/ 0 h 9525"/>
                                  <a:gd name="connsiteX468" fmla="*/ 129064 w 161925"/>
                                  <a:gd name="connsiteY468" fmla="*/ 0 h 9525"/>
                                  <a:gd name="connsiteX469" fmla="*/ 129540 w 161925"/>
                                  <a:gd name="connsiteY469" fmla="*/ 0 h 9525"/>
                                  <a:gd name="connsiteX470" fmla="*/ 129921 w 161925"/>
                                  <a:gd name="connsiteY470" fmla="*/ 0 h 9525"/>
                                  <a:gd name="connsiteX471" fmla="*/ 130397 w 161925"/>
                                  <a:gd name="connsiteY471" fmla="*/ 0 h 9525"/>
                                  <a:gd name="connsiteX472" fmla="*/ 130873 w 161925"/>
                                  <a:gd name="connsiteY472" fmla="*/ 0 h 9525"/>
                                  <a:gd name="connsiteX473" fmla="*/ 131350 w 161925"/>
                                  <a:gd name="connsiteY473" fmla="*/ 0 h 9525"/>
                                  <a:gd name="connsiteX474" fmla="*/ 131826 w 161925"/>
                                  <a:gd name="connsiteY474" fmla="*/ 0 h 9525"/>
                                  <a:gd name="connsiteX475" fmla="*/ 132302 w 161925"/>
                                  <a:gd name="connsiteY475" fmla="*/ 0 h 9525"/>
                                  <a:gd name="connsiteX476" fmla="*/ 132683 w 161925"/>
                                  <a:gd name="connsiteY476" fmla="*/ 0 h 9525"/>
                                  <a:gd name="connsiteX477" fmla="*/ 133160 w 161925"/>
                                  <a:gd name="connsiteY477" fmla="*/ 0 h 9525"/>
                                  <a:gd name="connsiteX478" fmla="*/ 133636 w 161925"/>
                                  <a:gd name="connsiteY478" fmla="*/ 0 h 9525"/>
                                  <a:gd name="connsiteX479" fmla="*/ 134112 w 161925"/>
                                  <a:gd name="connsiteY479" fmla="*/ 0 h 9525"/>
                                  <a:gd name="connsiteX480" fmla="*/ 134588 w 161925"/>
                                  <a:gd name="connsiteY480" fmla="*/ 0 h 9525"/>
                                  <a:gd name="connsiteX481" fmla="*/ 135064 w 161925"/>
                                  <a:gd name="connsiteY481" fmla="*/ 0 h 9525"/>
                                  <a:gd name="connsiteX482" fmla="*/ 135446 w 161925"/>
                                  <a:gd name="connsiteY482" fmla="*/ 0 h 9525"/>
                                  <a:gd name="connsiteX483" fmla="*/ 135922 w 161925"/>
                                  <a:gd name="connsiteY483" fmla="*/ 0 h 9525"/>
                                  <a:gd name="connsiteX484" fmla="*/ 136398 w 161925"/>
                                  <a:gd name="connsiteY484" fmla="*/ 0 h 9525"/>
                                  <a:gd name="connsiteX485" fmla="*/ 136303 w 161925"/>
                                  <a:gd name="connsiteY485" fmla="*/ 0 h 9525"/>
                                  <a:gd name="connsiteX486" fmla="*/ 136779 w 161925"/>
                                  <a:gd name="connsiteY486" fmla="*/ 0 h 9525"/>
                                  <a:gd name="connsiteX487" fmla="*/ 137255 w 161925"/>
                                  <a:gd name="connsiteY487" fmla="*/ 0 h 9525"/>
                                  <a:gd name="connsiteX488" fmla="*/ 137636 w 161925"/>
                                  <a:gd name="connsiteY488" fmla="*/ 0 h 9525"/>
                                  <a:gd name="connsiteX489" fmla="*/ 138113 w 161925"/>
                                  <a:gd name="connsiteY489" fmla="*/ 0 h 9525"/>
                                  <a:gd name="connsiteX490" fmla="*/ 138589 w 161925"/>
                                  <a:gd name="connsiteY490" fmla="*/ 0 h 9525"/>
                                  <a:gd name="connsiteX491" fmla="*/ 139065 w 161925"/>
                                  <a:gd name="connsiteY491" fmla="*/ 0 h 9525"/>
                                  <a:gd name="connsiteX492" fmla="*/ 139541 w 161925"/>
                                  <a:gd name="connsiteY492" fmla="*/ 0 h 9525"/>
                                  <a:gd name="connsiteX493" fmla="*/ 140018 w 161925"/>
                                  <a:gd name="connsiteY493" fmla="*/ 0 h 9525"/>
                                  <a:gd name="connsiteX494" fmla="*/ 140494 w 161925"/>
                                  <a:gd name="connsiteY494" fmla="*/ 0 h 9525"/>
                                  <a:gd name="connsiteX495" fmla="*/ 140970 w 161925"/>
                                  <a:gd name="connsiteY495" fmla="*/ 0 h 9525"/>
                                  <a:gd name="connsiteX496" fmla="*/ 141446 w 161925"/>
                                  <a:gd name="connsiteY496" fmla="*/ 0 h 9525"/>
                                  <a:gd name="connsiteX497" fmla="*/ 141922 w 161925"/>
                                  <a:gd name="connsiteY497" fmla="*/ 0 h 9525"/>
                                  <a:gd name="connsiteX498" fmla="*/ 142399 w 161925"/>
                                  <a:gd name="connsiteY498" fmla="*/ 0 h 9525"/>
                                  <a:gd name="connsiteX499" fmla="*/ 142875 w 161925"/>
                                  <a:gd name="connsiteY499" fmla="*/ 0 h 9525"/>
                                  <a:gd name="connsiteX500" fmla="*/ 143256 w 161925"/>
                                  <a:gd name="connsiteY500" fmla="*/ 0 h 9525"/>
                                  <a:gd name="connsiteX501" fmla="*/ 143732 w 161925"/>
                                  <a:gd name="connsiteY501" fmla="*/ 0 h 9525"/>
                                  <a:gd name="connsiteX502" fmla="*/ 144208 w 161925"/>
                                  <a:gd name="connsiteY502" fmla="*/ 0 h 9525"/>
                                  <a:gd name="connsiteX503" fmla="*/ 144685 w 161925"/>
                                  <a:gd name="connsiteY503" fmla="*/ 0 h 9525"/>
                                  <a:gd name="connsiteX504" fmla="*/ 145161 w 161925"/>
                                  <a:gd name="connsiteY504" fmla="*/ 0 h 9525"/>
                                  <a:gd name="connsiteX505" fmla="*/ 145637 w 161925"/>
                                  <a:gd name="connsiteY505" fmla="*/ 0 h 9525"/>
                                  <a:gd name="connsiteX506" fmla="*/ 146018 w 161925"/>
                                  <a:gd name="connsiteY506" fmla="*/ 0 h 9525"/>
                                  <a:gd name="connsiteX507" fmla="*/ 146495 w 161925"/>
                                  <a:gd name="connsiteY507" fmla="*/ 0 h 9525"/>
                                  <a:gd name="connsiteX508" fmla="*/ 146971 w 161925"/>
                                  <a:gd name="connsiteY508" fmla="*/ 0 h 9525"/>
                                  <a:gd name="connsiteX509" fmla="*/ 147447 w 161925"/>
                                  <a:gd name="connsiteY509" fmla="*/ 0 h 9525"/>
                                  <a:gd name="connsiteX510" fmla="*/ 147923 w 161925"/>
                                  <a:gd name="connsiteY510" fmla="*/ 0 h 9525"/>
                                  <a:gd name="connsiteX511" fmla="*/ 148399 w 161925"/>
                                  <a:gd name="connsiteY511" fmla="*/ 0 h 9525"/>
                                  <a:gd name="connsiteX512" fmla="*/ 148780 w 161925"/>
                                  <a:gd name="connsiteY512" fmla="*/ 0 h 9525"/>
                                  <a:gd name="connsiteX513" fmla="*/ 149257 w 161925"/>
                                  <a:gd name="connsiteY513" fmla="*/ 0 h 9525"/>
                                  <a:gd name="connsiteX514" fmla="*/ 149733 w 161925"/>
                                  <a:gd name="connsiteY514" fmla="*/ 0 h 9525"/>
                                  <a:gd name="connsiteX515" fmla="*/ 150209 w 161925"/>
                                  <a:gd name="connsiteY515" fmla="*/ 0 h 9525"/>
                                  <a:gd name="connsiteX516" fmla="*/ 150686 w 161925"/>
                                  <a:gd name="connsiteY516" fmla="*/ 0 h 9525"/>
                                  <a:gd name="connsiteX517" fmla="*/ 151162 w 161925"/>
                                  <a:gd name="connsiteY517" fmla="*/ 0 h 9525"/>
                                  <a:gd name="connsiteX518" fmla="*/ 151543 w 161925"/>
                                  <a:gd name="connsiteY518" fmla="*/ 0 h 9525"/>
                                  <a:gd name="connsiteX519" fmla="*/ 152019 w 161925"/>
                                  <a:gd name="connsiteY519" fmla="*/ 0 h 9525"/>
                                  <a:gd name="connsiteX520" fmla="*/ 152495 w 161925"/>
                                  <a:gd name="connsiteY520" fmla="*/ 0 h 9525"/>
                                  <a:gd name="connsiteX521" fmla="*/ 152971 w 161925"/>
                                  <a:gd name="connsiteY521" fmla="*/ 0 h 9525"/>
                                  <a:gd name="connsiteX522" fmla="*/ 153448 w 161925"/>
                                  <a:gd name="connsiteY522" fmla="*/ 0 h 9525"/>
                                  <a:gd name="connsiteX523" fmla="*/ 153924 w 161925"/>
                                  <a:gd name="connsiteY523" fmla="*/ 0 h 9525"/>
                                  <a:gd name="connsiteX524" fmla="*/ 154305 w 161925"/>
                                  <a:gd name="connsiteY524" fmla="*/ 0 h 9525"/>
                                  <a:gd name="connsiteX525" fmla="*/ 154781 w 161925"/>
                                  <a:gd name="connsiteY525" fmla="*/ 0 h 9525"/>
                                  <a:gd name="connsiteX526" fmla="*/ 155257 w 161925"/>
                                  <a:gd name="connsiteY526" fmla="*/ 0 h 9525"/>
                                  <a:gd name="connsiteX527" fmla="*/ 155734 w 161925"/>
                                  <a:gd name="connsiteY527" fmla="*/ 0 h 9525"/>
                                  <a:gd name="connsiteX528" fmla="*/ 156210 w 161925"/>
                                  <a:gd name="connsiteY528" fmla="*/ 0 h 9525"/>
                                  <a:gd name="connsiteX529" fmla="*/ 156686 w 161925"/>
                                  <a:gd name="connsiteY529" fmla="*/ 0 h 9525"/>
                                  <a:gd name="connsiteX530" fmla="*/ 157067 w 161925"/>
                                  <a:gd name="connsiteY530" fmla="*/ 0 h 9525"/>
                                  <a:gd name="connsiteX531" fmla="*/ 157544 w 161925"/>
                                  <a:gd name="connsiteY531" fmla="*/ 0 h 9525"/>
                                  <a:gd name="connsiteX532" fmla="*/ 158020 w 161925"/>
                                  <a:gd name="connsiteY532" fmla="*/ 0 h 9525"/>
                                  <a:gd name="connsiteX533" fmla="*/ 158496 w 161925"/>
                                  <a:gd name="connsiteY533" fmla="*/ 0 h 9525"/>
                                  <a:gd name="connsiteX534" fmla="*/ 158972 w 161925"/>
                                  <a:gd name="connsiteY534" fmla="*/ 0 h 9525"/>
                                  <a:gd name="connsiteX535" fmla="*/ 159448 w 161925"/>
                                  <a:gd name="connsiteY535" fmla="*/ 0 h 9525"/>
                                  <a:gd name="connsiteX536" fmla="*/ 159925 w 161925"/>
                                  <a:gd name="connsiteY536" fmla="*/ 0 h 9525"/>
                                  <a:gd name="connsiteX537" fmla="*/ 160211 w 161925"/>
                                  <a:gd name="connsiteY537" fmla="*/ 0 h 9525"/>
                                  <a:gd name="connsiteX538" fmla="*/ 166402 w 161925"/>
                                  <a:gd name="connsiteY538" fmla="*/ 6191 h 9525"/>
                                  <a:gd name="connsiteX539" fmla="*/ 158877 w 161925"/>
                                  <a:gd name="connsiteY539" fmla="*/ 12382 h 9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Lst>
                                <a:rect l="l" t="t" r="r" b="b"/>
                                <a:pathLst>
                                  <a:path w="161925" h="9525">
                                    <a:moveTo>
                                      <a:pt x="158877" y="12382"/>
                                    </a:moveTo>
                                    <a:cubicBezTo>
                                      <a:pt x="158591" y="12382"/>
                                      <a:pt x="158401" y="12382"/>
                                      <a:pt x="158115" y="12382"/>
                                    </a:cubicBezTo>
                                    <a:cubicBezTo>
                                      <a:pt x="157829" y="12382"/>
                                      <a:pt x="157544" y="12382"/>
                                      <a:pt x="157258" y="12382"/>
                                    </a:cubicBezTo>
                                    <a:cubicBezTo>
                                      <a:pt x="156972" y="12382"/>
                                      <a:pt x="156686" y="12382"/>
                                      <a:pt x="156400" y="12382"/>
                                    </a:cubicBezTo>
                                    <a:cubicBezTo>
                                      <a:pt x="156115" y="12382"/>
                                      <a:pt x="155829" y="12382"/>
                                      <a:pt x="155543" y="12382"/>
                                    </a:cubicBezTo>
                                    <a:cubicBezTo>
                                      <a:pt x="155257" y="12382"/>
                                      <a:pt x="154972" y="12382"/>
                                      <a:pt x="154686" y="12382"/>
                                    </a:cubicBezTo>
                                    <a:cubicBezTo>
                                      <a:pt x="154400" y="12382"/>
                                      <a:pt x="154114" y="12382"/>
                                      <a:pt x="153829" y="12382"/>
                                    </a:cubicBezTo>
                                    <a:cubicBezTo>
                                      <a:pt x="153543" y="12382"/>
                                      <a:pt x="153257" y="12382"/>
                                      <a:pt x="152971" y="12382"/>
                                    </a:cubicBezTo>
                                    <a:cubicBezTo>
                                      <a:pt x="152686" y="12382"/>
                                      <a:pt x="152400" y="12382"/>
                                      <a:pt x="152114" y="12382"/>
                                    </a:cubicBezTo>
                                    <a:cubicBezTo>
                                      <a:pt x="151829" y="12382"/>
                                      <a:pt x="151543" y="12382"/>
                                      <a:pt x="151257" y="12382"/>
                                    </a:cubicBezTo>
                                    <a:cubicBezTo>
                                      <a:pt x="150971" y="12382"/>
                                      <a:pt x="150686" y="12382"/>
                                      <a:pt x="150400" y="12382"/>
                                    </a:cubicBezTo>
                                    <a:cubicBezTo>
                                      <a:pt x="150114" y="12382"/>
                                      <a:pt x="149828" y="12382"/>
                                      <a:pt x="149543" y="12382"/>
                                    </a:cubicBezTo>
                                    <a:cubicBezTo>
                                      <a:pt x="149257" y="12382"/>
                                      <a:pt x="148971" y="12382"/>
                                      <a:pt x="148685" y="12382"/>
                                    </a:cubicBezTo>
                                    <a:cubicBezTo>
                                      <a:pt x="148399" y="12382"/>
                                      <a:pt x="148114" y="12382"/>
                                      <a:pt x="147828" y="12382"/>
                                    </a:cubicBezTo>
                                    <a:cubicBezTo>
                                      <a:pt x="147542" y="12382"/>
                                      <a:pt x="147256" y="12382"/>
                                      <a:pt x="146971" y="12382"/>
                                    </a:cubicBezTo>
                                    <a:cubicBezTo>
                                      <a:pt x="146685" y="12382"/>
                                      <a:pt x="146399" y="12382"/>
                                      <a:pt x="146113" y="12382"/>
                                    </a:cubicBezTo>
                                    <a:cubicBezTo>
                                      <a:pt x="145828" y="12382"/>
                                      <a:pt x="145542" y="12382"/>
                                      <a:pt x="145256" y="12382"/>
                                    </a:cubicBezTo>
                                    <a:cubicBezTo>
                                      <a:pt x="144971" y="12382"/>
                                      <a:pt x="144685" y="12382"/>
                                      <a:pt x="144399" y="12382"/>
                                    </a:cubicBezTo>
                                    <a:cubicBezTo>
                                      <a:pt x="144113" y="12382"/>
                                      <a:pt x="143828" y="12382"/>
                                      <a:pt x="143542" y="12382"/>
                                    </a:cubicBezTo>
                                    <a:cubicBezTo>
                                      <a:pt x="143256" y="12382"/>
                                      <a:pt x="142970" y="12382"/>
                                      <a:pt x="142685" y="12382"/>
                                    </a:cubicBezTo>
                                    <a:cubicBezTo>
                                      <a:pt x="142399" y="12382"/>
                                      <a:pt x="142113" y="12382"/>
                                      <a:pt x="141827" y="12382"/>
                                    </a:cubicBezTo>
                                    <a:cubicBezTo>
                                      <a:pt x="141541" y="12382"/>
                                      <a:pt x="141256" y="12382"/>
                                      <a:pt x="140970" y="12382"/>
                                    </a:cubicBezTo>
                                    <a:cubicBezTo>
                                      <a:pt x="140684" y="12382"/>
                                      <a:pt x="140398" y="12382"/>
                                      <a:pt x="140113" y="12382"/>
                                    </a:cubicBezTo>
                                    <a:cubicBezTo>
                                      <a:pt x="139827" y="12382"/>
                                      <a:pt x="139541" y="12382"/>
                                      <a:pt x="139255" y="12382"/>
                                    </a:cubicBezTo>
                                    <a:cubicBezTo>
                                      <a:pt x="138970" y="12382"/>
                                      <a:pt x="138684" y="12382"/>
                                      <a:pt x="138398" y="12382"/>
                                    </a:cubicBezTo>
                                    <a:cubicBezTo>
                                      <a:pt x="138113" y="12382"/>
                                      <a:pt x="137827" y="12382"/>
                                      <a:pt x="137541" y="12382"/>
                                    </a:cubicBezTo>
                                    <a:cubicBezTo>
                                      <a:pt x="137255" y="12382"/>
                                      <a:pt x="136970" y="12382"/>
                                      <a:pt x="136684" y="12382"/>
                                    </a:cubicBezTo>
                                    <a:cubicBezTo>
                                      <a:pt x="136398" y="12382"/>
                                      <a:pt x="136112" y="12382"/>
                                      <a:pt x="135827" y="12382"/>
                                    </a:cubicBezTo>
                                    <a:cubicBezTo>
                                      <a:pt x="135541" y="12382"/>
                                      <a:pt x="135255" y="12382"/>
                                      <a:pt x="134969" y="12382"/>
                                    </a:cubicBezTo>
                                    <a:cubicBezTo>
                                      <a:pt x="134683" y="12382"/>
                                      <a:pt x="134398" y="12382"/>
                                      <a:pt x="134112" y="12382"/>
                                    </a:cubicBezTo>
                                    <a:cubicBezTo>
                                      <a:pt x="133826" y="12382"/>
                                      <a:pt x="133540" y="12382"/>
                                      <a:pt x="133255" y="12382"/>
                                    </a:cubicBezTo>
                                    <a:cubicBezTo>
                                      <a:pt x="132969" y="12382"/>
                                      <a:pt x="132683" y="12382"/>
                                      <a:pt x="132397" y="12382"/>
                                    </a:cubicBezTo>
                                    <a:cubicBezTo>
                                      <a:pt x="132112" y="12382"/>
                                      <a:pt x="131826" y="12382"/>
                                      <a:pt x="131540" y="12382"/>
                                    </a:cubicBezTo>
                                    <a:cubicBezTo>
                                      <a:pt x="131254" y="12382"/>
                                      <a:pt x="130969" y="12382"/>
                                      <a:pt x="130683" y="12382"/>
                                    </a:cubicBezTo>
                                    <a:cubicBezTo>
                                      <a:pt x="130397" y="12382"/>
                                      <a:pt x="130112" y="12382"/>
                                      <a:pt x="129826" y="12382"/>
                                    </a:cubicBezTo>
                                    <a:cubicBezTo>
                                      <a:pt x="129540" y="12382"/>
                                      <a:pt x="129254" y="12382"/>
                                      <a:pt x="128969" y="12382"/>
                                    </a:cubicBezTo>
                                    <a:cubicBezTo>
                                      <a:pt x="128683" y="12382"/>
                                      <a:pt x="128397" y="12382"/>
                                      <a:pt x="128111" y="12382"/>
                                    </a:cubicBezTo>
                                    <a:cubicBezTo>
                                      <a:pt x="127825" y="12382"/>
                                      <a:pt x="127540" y="12382"/>
                                      <a:pt x="127254" y="12382"/>
                                    </a:cubicBezTo>
                                    <a:cubicBezTo>
                                      <a:pt x="126968" y="12382"/>
                                      <a:pt x="126682" y="12382"/>
                                      <a:pt x="126397" y="12382"/>
                                    </a:cubicBezTo>
                                    <a:cubicBezTo>
                                      <a:pt x="126111" y="12382"/>
                                      <a:pt x="125825" y="12382"/>
                                      <a:pt x="125539" y="12382"/>
                                    </a:cubicBezTo>
                                    <a:cubicBezTo>
                                      <a:pt x="125254" y="12382"/>
                                      <a:pt x="124968" y="12382"/>
                                      <a:pt x="124682" y="12382"/>
                                    </a:cubicBezTo>
                                    <a:cubicBezTo>
                                      <a:pt x="124396" y="12382"/>
                                      <a:pt x="124111" y="12382"/>
                                      <a:pt x="123825" y="12382"/>
                                    </a:cubicBezTo>
                                    <a:cubicBezTo>
                                      <a:pt x="123539" y="12382"/>
                                      <a:pt x="123254" y="12382"/>
                                      <a:pt x="122968" y="12382"/>
                                    </a:cubicBezTo>
                                    <a:cubicBezTo>
                                      <a:pt x="122682" y="12382"/>
                                      <a:pt x="122396" y="12382"/>
                                      <a:pt x="122111" y="12382"/>
                                    </a:cubicBezTo>
                                    <a:cubicBezTo>
                                      <a:pt x="121825" y="12382"/>
                                      <a:pt x="121539" y="12382"/>
                                      <a:pt x="121253" y="12382"/>
                                    </a:cubicBezTo>
                                    <a:cubicBezTo>
                                      <a:pt x="120968" y="12382"/>
                                      <a:pt x="120682" y="12382"/>
                                      <a:pt x="120396" y="12382"/>
                                    </a:cubicBezTo>
                                    <a:cubicBezTo>
                                      <a:pt x="120110" y="12382"/>
                                      <a:pt x="119824" y="12382"/>
                                      <a:pt x="119539" y="12382"/>
                                    </a:cubicBezTo>
                                    <a:cubicBezTo>
                                      <a:pt x="119253" y="12382"/>
                                      <a:pt x="118967" y="12382"/>
                                      <a:pt x="118681" y="12382"/>
                                    </a:cubicBezTo>
                                    <a:cubicBezTo>
                                      <a:pt x="118396" y="12382"/>
                                      <a:pt x="118110" y="12382"/>
                                      <a:pt x="117824" y="12382"/>
                                    </a:cubicBezTo>
                                    <a:cubicBezTo>
                                      <a:pt x="117538" y="12382"/>
                                      <a:pt x="117253" y="12382"/>
                                      <a:pt x="116967" y="12382"/>
                                    </a:cubicBezTo>
                                    <a:cubicBezTo>
                                      <a:pt x="116681" y="12382"/>
                                      <a:pt x="116396" y="12382"/>
                                      <a:pt x="116110" y="12382"/>
                                    </a:cubicBezTo>
                                    <a:cubicBezTo>
                                      <a:pt x="115824" y="12382"/>
                                      <a:pt x="115538" y="12382"/>
                                      <a:pt x="115253" y="12382"/>
                                    </a:cubicBezTo>
                                    <a:cubicBezTo>
                                      <a:pt x="114967" y="12382"/>
                                      <a:pt x="114681" y="12382"/>
                                      <a:pt x="114395" y="12382"/>
                                    </a:cubicBezTo>
                                    <a:cubicBezTo>
                                      <a:pt x="114110" y="12382"/>
                                      <a:pt x="113824" y="12382"/>
                                      <a:pt x="113538" y="12382"/>
                                    </a:cubicBezTo>
                                    <a:cubicBezTo>
                                      <a:pt x="113252" y="12382"/>
                                      <a:pt x="112966" y="12382"/>
                                      <a:pt x="112681" y="12382"/>
                                    </a:cubicBezTo>
                                    <a:cubicBezTo>
                                      <a:pt x="112395" y="12382"/>
                                      <a:pt x="112109" y="12382"/>
                                      <a:pt x="111823" y="12382"/>
                                    </a:cubicBezTo>
                                    <a:cubicBezTo>
                                      <a:pt x="111538" y="12382"/>
                                      <a:pt x="111252" y="12382"/>
                                      <a:pt x="110966" y="12382"/>
                                    </a:cubicBezTo>
                                    <a:cubicBezTo>
                                      <a:pt x="110680" y="12382"/>
                                      <a:pt x="110395" y="12382"/>
                                      <a:pt x="110109" y="12382"/>
                                    </a:cubicBezTo>
                                    <a:cubicBezTo>
                                      <a:pt x="109823" y="12382"/>
                                      <a:pt x="109538" y="12382"/>
                                      <a:pt x="109252" y="12382"/>
                                    </a:cubicBezTo>
                                    <a:cubicBezTo>
                                      <a:pt x="108966" y="12382"/>
                                      <a:pt x="108680" y="12382"/>
                                      <a:pt x="108395" y="12382"/>
                                    </a:cubicBezTo>
                                    <a:cubicBezTo>
                                      <a:pt x="108109" y="12382"/>
                                      <a:pt x="107823" y="12382"/>
                                      <a:pt x="107537" y="12382"/>
                                    </a:cubicBezTo>
                                    <a:cubicBezTo>
                                      <a:pt x="107252" y="12382"/>
                                      <a:pt x="106966" y="12382"/>
                                      <a:pt x="106680" y="12382"/>
                                    </a:cubicBezTo>
                                    <a:cubicBezTo>
                                      <a:pt x="106394" y="12382"/>
                                      <a:pt x="106108" y="12382"/>
                                      <a:pt x="105823" y="12382"/>
                                    </a:cubicBezTo>
                                    <a:cubicBezTo>
                                      <a:pt x="105537" y="12382"/>
                                      <a:pt x="105251" y="12382"/>
                                      <a:pt x="104965" y="12382"/>
                                    </a:cubicBezTo>
                                    <a:cubicBezTo>
                                      <a:pt x="104680" y="12382"/>
                                      <a:pt x="104394" y="12382"/>
                                      <a:pt x="104108" y="12382"/>
                                    </a:cubicBezTo>
                                    <a:cubicBezTo>
                                      <a:pt x="103822" y="12382"/>
                                      <a:pt x="103537" y="12382"/>
                                      <a:pt x="103251" y="12382"/>
                                    </a:cubicBezTo>
                                    <a:cubicBezTo>
                                      <a:pt x="102965" y="12382"/>
                                      <a:pt x="102679" y="12382"/>
                                      <a:pt x="102394" y="12382"/>
                                    </a:cubicBezTo>
                                    <a:cubicBezTo>
                                      <a:pt x="102108" y="12382"/>
                                      <a:pt x="101822" y="12382"/>
                                      <a:pt x="101537" y="12382"/>
                                    </a:cubicBezTo>
                                    <a:cubicBezTo>
                                      <a:pt x="101251" y="12382"/>
                                      <a:pt x="100965" y="12382"/>
                                      <a:pt x="100679" y="12382"/>
                                    </a:cubicBezTo>
                                    <a:cubicBezTo>
                                      <a:pt x="100394" y="12382"/>
                                      <a:pt x="100108" y="12382"/>
                                      <a:pt x="99822" y="12382"/>
                                    </a:cubicBezTo>
                                    <a:cubicBezTo>
                                      <a:pt x="99536" y="12382"/>
                                      <a:pt x="99250" y="12382"/>
                                      <a:pt x="98965" y="12382"/>
                                    </a:cubicBezTo>
                                    <a:cubicBezTo>
                                      <a:pt x="98679" y="12382"/>
                                      <a:pt x="98393" y="12382"/>
                                      <a:pt x="98107" y="12382"/>
                                    </a:cubicBezTo>
                                    <a:cubicBezTo>
                                      <a:pt x="97822" y="12382"/>
                                      <a:pt x="97536" y="12382"/>
                                      <a:pt x="97250" y="12382"/>
                                    </a:cubicBezTo>
                                    <a:cubicBezTo>
                                      <a:pt x="96964" y="12382"/>
                                      <a:pt x="96679" y="12382"/>
                                      <a:pt x="96393" y="12382"/>
                                    </a:cubicBezTo>
                                    <a:cubicBezTo>
                                      <a:pt x="96107" y="12382"/>
                                      <a:pt x="95821" y="12382"/>
                                      <a:pt x="95536" y="12382"/>
                                    </a:cubicBezTo>
                                    <a:cubicBezTo>
                                      <a:pt x="95250" y="12382"/>
                                      <a:pt x="94964" y="12382"/>
                                      <a:pt x="94679" y="12382"/>
                                    </a:cubicBezTo>
                                    <a:cubicBezTo>
                                      <a:pt x="94393" y="12382"/>
                                      <a:pt x="94107" y="12382"/>
                                      <a:pt x="93821" y="12382"/>
                                    </a:cubicBezTo>
                                    <a:cubicBezTo>
                                      <a:pt x="93536" y="12382"/>
                                      <a:pt x="93250" y="12382"/>
                                      <a:pt x="92964" y="12382"/>
                                    </a:cubicBezTo>
                                    <a:cubicBezTo>
                                      <a:pt x="92678" y="12382"/>
                                      <a:pt x="92393" y="12382"/>
                                      <a:pt x="92107" y="12382"/>
                                    </a:cubicBezTo>
                                    <a:cubicBezTo>
                                      <a:pt x="91821" y="12382"/>
                                      <a:pt x="91535" y="12382"/>
                                      <a:pt x="91249" y="12382"/>
                                    </a:cubicBezTo>
                                    <a:cubicBezTo>
                                      <a:pt x="90964" y="12382"/>
                                      <a:pt x="90678" y="12382"/>
                                      <a:pt x="90392" y="12382"/>
                                    </a:cubicBezTo>
                                    <a:cubicBezTo>
                                      <a:pt x="90106" y="12382"/>
                                      <a:pt x="89821" y="12382"/>
                                      <a:pt x="89535" y="12382"/>
                                    </a:cubicBezTo>
                                    <a:cubicBezTo>
                                      <a:pt x="89249" y="12382"/>
                                      <a:pt x="88963" y="12382"/>
                                      <a:pt x="88678" y="12382"/>
                                    </a:cubicBezTo>
                                    <a:cubicBezTo>
                                      <a:pt x="88392" y="12382"/>
                                      <a:pt x="88106" y="12382"/>
                                      <a:pt x="87821" y="12382"/>
                                    </a:cubicBezTo>
                                    <a:cubicBezTo>
                                      <a:pt x="87535" y="12382"/>
                                      <a:pt x="87249" y="12382"/>
                                      <a:pt x="86963" y="12382"/>
                                    </a:cubicBezTo>
                                    <a:cubicBezTo>
                                      <a:pt x="86678" y="12382"/>
                                      <a:pt x="86392" y="12382"/>
                                      <a:pt x="86106" y="12382"/>
                                    </a:cubicBezTo>
                                    <a:cubicBezTo>
                                      <a:pt x="85820" y="12382"/>
                                      <a:pt x="85535" y="12382"/>
                                      <a:pt x="85249" y="12382"/>
                                    </a:cubicBezTo>
                                    <a:cubicBezTo>
                                      <a:pt x="84963" y="12382"/>
                                      <a:pt x="84677" y="12382"/>
                                      <a:pt x="84391" y="12382"/>
                                    </a:cubicBezTo>
                                    <a:cubicBezTo>
                                      <a:pt x="84106" y="12382"/>
                                      <a:pt x="83820" y="12382"/>
                                      <a:pt x="83534" y="12382"/>
                                    </a:cubicBezTo>
                                    <a:cubicBezTo>
                                      <a:pt x="83248" y="12382"/>
                                      <a:pt x="82963" y="12382"/>
                                      <a:pt x="82677" y="12382"/>
                                    </a:cubicBezTo>
                                    <a:cubicBezTo>
                                      <a:pt x="82391" y="12382"/>
                                      <a:pt x="82105" y="12382"/>
                                      <a:pt x="81820" y="12382"/>
                                    </a:cubicBezTo>
                                    <a:cubicBezTo>
                                      <a:pt x="81534" y="12382"/>
                                      <a:pt x="81248" y="12382"/>
                                      <a:pt x="80963" y="12382"/>
                                    </a:cubicBezTo>
                                    <a:cubicBezTo>
                                      <a:pt x="80677" y="12382"/>
                                      <a:pt x="80391" y="12382"/>
                                      <a:pt x="80105" y="12382"/>
                                    </a:cubicBezTo>
                                    <a:cubicBezTo>
                                      <a:pt x="79820" y="12382"/>
                                      <a:pt x="79534" y="12382"/>
                                      <a:pt x="79248" y="12382"/>
                                    </a:cubicBezTo>
                                    <a:cubicBezTo>
                                      <a:pt x="78962" y="12382"/>
                                      <a:pt x="78677" y="12382"/>
                                      <a:pt x="78391" y="12382"/>
                                    </a:cubicBezTo>
                                    <a:cubicBezTo>
                                      <a:pt x="78105" y="12382"/>
                                      <a:pt x="77819" y="12382"/>
                                      <a:pt x="77533" y="12382"/>
                                    </a:cubicBezTo>
                                    <a:cubicBezTo>
                                      <a:pt x="77248" y="12382"/>
                                      <a:pt x="76962" y="12382"/>
                                      <a:pt x="76676" y="12382"/>
                                    </a:cubicBezTo>
                                    <a:cubicBezTo>
                                      <a:pt x="76390" y="12382"/>
                                      <a:pt x="76105" y="12382"/>
                                      <a:pt x="75819" y="12382"/>
                                    </a:cubicBezTo>
                                    <a:cubicBezTo>
                                      <a:pt x="75533" y="12382"/>
                                      <a:pt x="75247" y="12382"/>
                                      <a:pt x="74962" y="12382"/>
                                    </a:cubicBezTo>
                                    <a:cubicBezTo>
                                      <a:pt x="74676" y="12382"/>
                                      <a:pt x="74390" y="12382"/>
                                      <a:pt x="74104" y="12382"/>
                                    </a:cubicBezTo>
                                    <a:cubicBezTo>
                                      <a:pt x="73819" y="12382"/>
                                      <a:pt x="73533" y="12382"/>
                                      <a:pt x="73247" y="12382"/>
                                    </a:cubicBezTo>
                                    <a:cubicBezTo>
                                      <a:pt x="72962" y="12382"/>
                                      <a:pt x="72676" y="12382"/>
                                      <a:pt x="72390" y="12382"/>
                                    </a:cubicBezTo>
                                    <a:cubicBezTo>
                                      <a:pt x="72104" y="12382"/>
                                      <a:pt x="71819" y="12382"/>
                                      <a:pt x="71533" y="12382"/>
                                    </a:cubicBezTo>
                                    <a:cubicBezTo>
                                      <a:pt x="71247" y="12382"/>
                                      <a:pt x="70961" y="12382"/>
                                      <a:pt x="70675" y="12382"/>
                                    </a:cubicBezTo>
                                    <a:cubicBezTo>
                                      <a:pt x="70390" y="12382"/>
                                      <a:pt x="70104" y="12382"/>
                                      <a:pt x="69818" y="12382"/>
                                    </a:cubicBezTo>
                                    <a:cubicBezTo>
                                      <a:pt x="69532" y="12382"/>
                                      <a:pt x="69247" y="12382"/>
                                      <a:pt x="68961" y="12382"/>
                                    </a:cubicBezTo>
                                    <a:cubicBezTo>
                                      <a:pt x="68675" y="12382"/>
                                      <a:pt x="68389" y="12382"/>
                                      <a:pt x="68104" y="12382"/>
                                    </a:cubicBezTo>
                                    <a:cubicBezTo>
                                      <a:pt x="67818" y="12382"/>
                                      <a:pt x="67532" y="12382"/>
                                      <a:pt x="67246" y="12382"/>
                                    </a:cubicBezTo>
                                    <a:cubicBezTo>
                                      <a:pt x="66961" y="12382"/>
                                      <a:pt x="66675" y="12382"/>
                                      <a:pt x="66389" y="12382"/>
                                    </a:cubicBezTo>
                                    <a:cubicBezTo>
                                      <a:pt x="66104" y="12382"/>
                                      <a:pt x="65818" y="12382"/>
                                      <a:pt x="65532" y="12382"/>
                                    </a:cubicBezTo>
                                    <a:cubicBezTo>
                                      <a:pt x="65246" y="12382"/>
                                      <a:pt x="64961" y="12382"/>
                                      <a:pt x="64675" y="12382"/>
                                    </a:cubicBezTo>
                                    <a:cubicBezTo>
                                      <a:pt x="64389" y="12382"/>
                                      <a:pt x="64103" y="12382"/>
                                      <a:pt x="63818" y="12382"/>
                                    </a:cubicBezTo>
                                    <a:cubicBezTo>
                                      <a:pt x="63532" y="12382"/>
                                      <a:pt x="63246" y="12382"/>
                                      <a:pt x="62960" y="12382"/>
                                    </a:cubicBezTo>
                                    <a:cubicBezTo>
                                      <a:pt x="62674" y="12382"/>
                                      <a:pt x="62389" y="12382"/>
                                      <a:pt x="62103" y="12382"/>
                                    </a:cubicBezTo>
                                    <a:cubicBezTo>
                                      <a:pt x="61817" y="12382"/>
                                      <a:pt x="61531" y="12382"/>
                                      <a:pt x="61246" y="12382"/>
                                    </a:cubicBezTo>
                                    <a:cubicBezTo>
                                      <a:pt x="60960" y="12382"/>
                                      <a:pt x="60674" y="12382"/>
                                      <a:pt x="60388" y="12382"/>
                                    </a:cubicBezTo>
                                    <a:cubicBezTo>
                                      <a:pt x="60103" y="12382"/>
                                      <a:pt x="59817" y="12382"/>
                                      <a:pt x="59531" y="12382"/>
                                    </a:cubicBezTo>
                                    <a:cubicBezTo>
                                      <a:pt x="59246" y="12382"/>
                                      <a:pt x="58960" y="12382"/>
                                      <a:pt x="58674" y="12382"/>
                                    </a:cubicBezTo>
                                    <a:cubicBezTo>
                                      <a:pt x="58388" y="12382"/>
                                      <a:pt x="58103" y="12382"/>
                                      <a:pt x="57817" y="12382"/>
                                    </a:cubicBezTo>
                                    <a:cubicBezTo>
                                      <a:pt x="57531" y="12382"/>
                                      <a:pt x="57245" y="12382"/>
                                      <a:pt x="56960" y="12382"/>
                                    </a:cubicBezTo>
                                    <a:cubicBezTo>
                                      <a:pt x="56674" y="12382"/>
                                      <a:pt x="56388" y="12382"/>
                                      <a:pt x="56102" y="12382"/>
                                    </a:cubicBezTo>
                                    <a:cubicBezTo>
                                      <a:pt x="55816" y="12382"/>
                                      <a:pt x="55531" y="12382"/>
                                      <a:pt x="55245" y="12382"/>
                                    </a:cubicBezTo>
                                    <a:cubicBezTo>
                                      <a:pt x="54959" y="12382"/>
                                      <a:pt x="54673" y="12382"/>
                                      <a:pt x="54388" y="12382"/>
                                    </a:cubicBezTo>
                                    <a:cubicBezTo>
                                      <a:pt x="54102" y="12382"/>
                                      <a:pt x="53816" y="12382"/>
                                      <a:pt x="53530" y="12382"/>
                                    </a:cubicBezTo>
                                    <a:cubicBezTo>
                                      <a:pt x="53245" y="12382"/>
                                      <a:pt x="52959" y="12382"/>
                                      <a:pt x="52673" y="12382"/>
                                    </a:cubicBezTo>
                                    <a:cubicBezTo>
                                      <a:pt x="52388" y="12382"/>
                                      <a:pt x="52102" y="12382"/>
                                      <a:pt x="51816" y="12382"/>
                                    </a:cubicBezTo>
                                    <a:cubicBezTo>
                                      <a:pt x="51530" y="12382"/>
                                      <a:pt x="51245" y="12382"/>
                                      <a:pt x="50959" y="12382"/>
                                    </a:cubicBezTo>
                                    <a:cubicBezTo>
                                      <a:pt x="50673" y="12382"/>
                                      <a:pt x="50387" y="12382"/>
                                      <a:pt x="50102" y="12382"/>
                                    </a:cubicBezTo>
                                    <a:cubicBezTo>
                                      <a:pt x="49816" y="12382"/>
                                      <a:pt x="49530" y="12382"/>
                                      <a:pt x="49244" y="12382"/>
                                    </a:cubicBezTo>
                                    <a:cubicBezTo>
                                      <a:pt x="48958" y="12382"/>
                                      <a:pt x="48673" y="12382"/>
                                      <a:pt x="48387" y="12382"/>
                                    </a:cubicBezTo>
                                    <a:cubicBezTo>
                                      <a:pt x="48101" y="12382"/>
                                      <a:pt x="47815" y="12382"/>
                                      <a:pt x="47530" y="12382"/>
                                    </a:cubicBezTo>
                                    <a:cubicBezTo>
                                      <a:pt x="47244" y="12382"/>
                                      <a:pt x="46958" y="12382"/>
                                      <a:pt x="46672" y="12382"/>
                                    </a:cubicBezTo>
                                    <a:cubicBezTo>
                                      <a:pt x="46387" y="12382"/>
                                      <a:pt x="46101" y="12382"/>
                                      <a:pt x="45815" y="12382"/>
                                    </a:cubicBezTo>
                                    <a:cubicBezTo>
                                      <a:pt x="45529" y="12382"/>
                                      <a:pt x="45244" y="12382"/>
                                      <a:pt x="44958" y="12382"/>
                                    </a:cubicBezTo>
                                    <a:cubicBezTo>
                                      <a:pt x="44672" y="12382"/>
                                      <a:pt x="44387" y="12382"/>
                                      <a:pt x="44101" y="12382"/>
                                    </a:cubicBezTo>
                                    <a:cubicBezTo>
                                      <a:pt x="43815" y="12382"/>
                                      <a:pt x="43529" y="12382"/>
                                      <a:pt x="43244" y="12382"/>
                                    </a:cubicBezTo>
                                    <a:cubicBezTo>
                                      <a:pt x="42958" y="12382"/>
                                      <a:pt x="42672" y="12382"/>
                                      <a:pt x="42386" y="12382"/>
                                    </a:cubicBezTo>
                                    <a:cubicBezTo>
                                      <a:pt x="42100" y="12382"/>
                                      <a:pt x="41815" y="12382"/>
                                      <a:pt x="41529" y="12382"/>
                                    </a:cubicBezTo>
                                    <a:cubicBezTo>
                                      <a:pt x="41243" y="12382"/>
                                      <a:pt x="40957" y="12382"/>
                                      <a:pt x="40672" y="12382"/>
                                    </a:cubicBezTo>
                                    <a:cubicBezTo>
                                      <a:pt x="40386" y="12382"/>
                                      <a:pt x="40100" y="12382"/>
                                      <a:pt x="39814" y="12382"/>
                                    </a:cubicBezTo>
                                    <a:cubicBezTo>
                                      <a:pt x="39529" y="12382"/>
                                      <a:pt x="39243" y="12382"/>
                                      <a:pt x="38957" y="12382"/>
                                    </a:cubicBezTo>
                                    <a:cubicBezTo>
                                      <a:pt x="38671" y="12382"/>
                                      <a:pt x="38386" y="12382"/>
                                      <a:pt x="38100" y="12382"/>
                                    </a:cubicBezTo>
                                    <a:cubicBezTo>
                                      <a:pt x="37814" y="12382"/>
                                      <a:pt x="37529" y="12382"/>
                                      <a:pt x="37243" y="12382"/>
                                    </a:cubicBezTo>
                                    <a:cubicBezTo>
                                      <a:pt x="36957" y="12382"/>
                                      <a:pt x="36671" y="12382"/>
                                      <a:pt x="36386" y="12382"/>
                                    </a:cubicBezTo>
                                    <a:cubicBezTo>
                                      <a:pt x="36100" y="12382"/>
                                      <a:pt x="35814" y="12382"/>
                                      <a:pt x="35528" y="12382"/>
                                    </a:cubicBezTo>
                                    <a:cubicBezTo>
                                      <a:pt x="35243" y="12382"/>
                                      <a:pt x="34957" y="12382"/>
                                      <a:pt x="34671" y="12382"/>
                                    </a:cubicBezTo>
                                    <a:cubicBezTo>
                                      <a:pt x="34385" y="12382"/>
                                      <a:pt x="34099" y="12382"/>
                                      <a:pt x="33814" y="12382"/>
                                    </a:cubicBezTo>
                                    <a:cubicBezTo>
                                      <a:pt x="33528" y="12382"/>
                                      <a:pt x="33242" y="12382"/>
                                      <a:pt x="32956" y="12382"/>
                                    </a:cubicBezTo>
                                    <a:cubicBezTo>
                                      <a:pt x="32671" y="12382"/>
                                      <a:pt x="32385" y="12382"/>
                                      <a:pt x="32099" y="12382"/>
                                    </a:cubicBezTo>
                                    <a:cubicBezTo>
                                      <a:pt x="31813" y="12382"/>
                                      <a:pt x="31528" y="12382"/>
                                      <a:pt x="31242" y="12382"/>
                                    </a:cubicBezTo>
                                    <a:cubicBezTo>
                                      <a:pt x="30956" y="12382"/>
                                      <a:pt x="30671" y="12382"/>
                                      <a:pt x="30385" y="12382"/>
                                    </a:cubicBezTo>
                                    <a:cubicBezTo>
                                      <a:pt x="30099" y="12382"/>
                                      <a:pt x="29813" y="12382"/>
                                      <a:pt x="29528" y="12382"/>
                                    </a:cubicBezTo>
                                    <a:cubicBezTo>
                                      <a:pt x="29242" y="12382"/>
                                      <a:pt x="28956" y="12382"/>
                                      <a:pt x="28670" y="12382"/>
                                    </a:cubicBezTo>
                                    <a:cubicBezTo>
                                      <a:pt x="28385" y="12382"/>
                                      <a:pt x="28099" y="12382"/>
                                      <a:pt x="27813" y="12382"/>
                                    </a:cubicBezTo>
                                    <a:cubicBezTo>
                                      <a:pt x="27527" y="12382"/>
                                      <a:pt x="27241" y="12382"/>
                                      <a:pt x="26956" y="12382"/>
                                    </a:cubicBezTo>
                                    <a:cubicBezTo>
                                      <a:pt x="26670" y="12382"/>
                                      <a:pt x="26384" y="12382"/>
                                      <a:pt x="26098" y="12382"/>
                                    </a:cubicBezTo>
                                    <a:cubicBezTo>
                                      <a:pt x="25813" y="12382"/>
                                      <a:pt x="25527" y="12382"/>
                                      <a:pt x="25241" y="12382"/>
                                    </a:cubicBezTo>
                                    <a:cubicBezTo>
                                      <a:pt x="24955" y="12382"/>
                                      <a:pt x="24670" y="12382"/>
                                      <a:pt x="24384" y="12382"/>
                                    </a:cubicBezTo>
                                    <a:cubicBezTo>
                                      <a:pt x="24098" y="12382"/>
                                      <a:pt x="23813" y="12382"/>
                                      <a:pt x="23527" y="12382"/>
                                    </a:cubicBezTo>
                                    <a:cubicBezTo>
                                      <a:pt x="23241" y="12382"/>
                                      <a:pt x="22955" y="12382"/>
                                      <a:pt x="22670" y="12382"/>
                                    </a:cubicBezTo>
                                    <a:cubicBezTo>
                                      <a:pt x="22384" y="12382"/>
                                      <a:pt x="22098" y="12382"/>
                                      <a:pt x="21812" y="12382"/>
                                    </a:cubicBezTo>
                                    <a:cubicBezTo>
                                      <a:pt x="21527" y="12382"/>
                                      <a:pt x="21241" y="12382"/>
                                      <a:pt x="20955" y="12382"/>
                                    </a:cubicBezTo>
                                    <a:cubicBezTo>
                                      <a:pt x="20669" y="12382"/>
                                      <a:pt x="20383" y="12382"/>
                                      <a:pt x="20098" y="12382"/>
                                    </a:cubicBezTo>
                                    <a:cubicBezTo>
                                      <a:pt x="19812" y="12382"/>
                                      <a:pt x="19526" y="12382"/>
                                      <a:pt x="19240" y="12382"/>
                                    </a:cubicBezTo>
                                    <a:cubicBezTo>
                                      <a:pt x="18955" y="12382"/>
                                      <a:pt x="18669" y="12382"/>
                                      <a:pt x="18383" y="12382"/>
                                    </a:cubicBezTo>
                                    <a:cubicBezTo>
                                      <a:pt x="18097" y="12382"/>
                                      <a:pt x="17812" y="12382"/>
                                      <a:pt x="17526" y="12382"/>
                                    </a:cubicBezTo>
                                    <a:cubicBezTo>
                                      <a:pt x="17240" y="12382"/>
                                      <a:pt x="16954" y="12382"/>
                                      <a:pt x="16669" y="12382"/>
                                    </a:cubicBezTo>
                                    <a:cubicBezTo>
                                      <a:pt x="16383" y="12382"/>
                                      <a:pt x="16097" y="12382"/>
                                      <a:pt x="15812" y="12382"/>
                                    </a:cubicBezTo>
                                    <a:cubicBezTo>
                                      <a:pt x="15526" y="12382"/>
                                      <a:pt x="15240" y="12382"/>
                                      <a:pt x="14954" y="12382"/>
                                    </a:cubicBezTo>
                                    <a:cubicBezTo>
                                      <a:pt x="14669" y="12382"/>
                                      <a:pt x="14383" y="12382"/>
                                      <a:pt x="14097" y="12382"/>
                                    </a:cubicBezTo>
                                    <a:cubicBezTo>
                                      <a:pt x="13811" y="12382"/>
                                      <a:pt x="13525" y="12382"/>
                                      <a:pt x="13240" y="12382"/>
                                    </a:cubicBezTo>
                                    <a:cubicBezTo>
                                      <a:pt x="12954" y="12382"/>
                                      <a:pt x="12668" y="12382"/>
                                      <a:pt x="12382" y="12382"/>
                                    </a:cubicBezTo>
                                    <a:cubicBezTo>
                                      <a:pt x="12097" y="12382"/>
                                      <a:pt x="11811" y="12382"/>
                                      <a:pt x="11525" y="12382"/>
                                    </a:cubicBezTo>
                                    <a:cubicBezTo>
                                      <a:pt x="11239" y="12382"/>
                                      <a:pt x="10954" y="12382"/>
                                      <a:pt x="10668" y="12382"/>
                                    </a:cubicBezTo>
                                    <a:cubicBezTo>
                                      <a:pt x="10382" y="12382"/>
                                      <a:pt x="10096" y="12382"/>
                                      <a:pt x="9811" y="12382"/>
                                    </a:cubicBezTo>
                                    <a:cubicBezTo>
                                      <a:pt x="9525" y="12382"/>
                                      <a:pt x="9239" y="12382"/>
                                      <a:pt x="8954" y="12382"/>
                                    </a:cubicBezTo>
                                    <a:cubicBezTo>
                                      <a:pt x="8668" y="12382"/>
                                      <a:pt x="8382" y="12382"/>
                                      <a:pt x="8096" y="12382"/>
                                    </a:cubicBezTo>
                                    <a:cubicBezTo>
                                      <a:pt x="7811" y="12382"/>
                                      <a:pt x="7525" y="12382"/>
                                      <a:pt x="7239" y="12382"/>
                                    </a:cubicBezTo>
                                    <a:cubicBezTo>
                                      <a:pt x="6953" y="12382"/>
                                      <a:pt x="6668" y="12382"/>
                                      <a:pt x="6382" y="12382"/>
                                    </a:cubicBezTo>
                                    <a:cubicBezTo>
                                      <a:pt x="2953" y="12382"/>
                                      <a:pt x="0" y="9620"/>
                                      <a:pt x="0" y="6191"/>
                                    </a:cubicBezTo>
                                    <a:cubicBezTo>
                                      <a:pt x="0" y="2762"/>
                                      <a:pt x="2572" y="0"/>
                                      <a:pt x="6001" y="0"/>
                                    </a:cubicBezTo>
                                    <a:lnTo>
                                      <a:pt x="6477" y="0"/>
                                    </a:lnTo>
                                    <a:cubicBezTo>
                                      <a:pt x="6572" y="0"/>
                                      <a:pt x="6763" y="0"/>
                                      <a:pt x="6953" y="0"/>
                                    </a:cubicBezTo>
                                    <a:lnTo>
                                      <a:pt x="7334" y="0"/>
                                    </a:lnTo>
                                    <a:cubicBezTo>
                                      <a:pt x="7429" y="0"/>
                                      <a:pt x="7620" y="0"/>
                                      <a:pt x="7811" y="0"/>
                                    </a:cubicBezTo>
                                    <a:lnTo>
                                      <a:pt x="8287" y="0"/>
                                    </a:lnTo>
                                    <a:cubicBezTo>
                                      <a:pt x="8382" y="0"/>
                                      <a:pt x="8572" y="0"/>
                                      <a:pt x="8763" y="0"/>
                                    </a:cubicBezTo>
                                    <a:lnTo>
                                      <a:pt x="9239" y="0"/>
                                    </a:lnTo>
                                    <a:cubicBezTo>
                                      <a:pt x="9335" y="0"/>
                                      <a:pt x="9525" y="0"/>
                                      <a:pt x="9715" y="0"/>
                                    </a:cubicBezTo>
                                    <a:lnTo>
                                      <a:pt x="10096" y="0"/>
                                    </a:lnTo>
                                    <a:cubicBezTo>
                                      <a:pt x="10192" y="0"/>
                                      <a:pt x="10382" y="0"/>
                                      <a:pt x="10573" y="0"/>
                                    </a:cubicBezTo>
                                    <a:lnTo>
                                      <a:pt x="11049" y="0"/>
                                    </a:lnTo>
                                    <a:cubicBezTo>
                                      <a:pt x="11144" y="0"/>
                                      <a:pt x="11335" y="0"/>
                                      <a:pt x="11525" y="0"/>
                                    </a:cubicBezTo>
                                    <a:lnTo>
                                      <a:pt x="12002" y="0"/>
                                    </a:lnTo>
                                    <a:cubicBezTo>
                                      <a:pt x="12097" y="0"/>
                                      <a:pt x="12287" y="0"/>
                                      <a:pt x="12478" y="0"/>
                                    </a:cubicBezTo>
                                    <a:lnTo>
                                      <a:pt x="12954" y="0"/>
                                    </a:lnTo>
                                    <a:cubicBezTo>
                                      <a:pt x="13049" y="0"/>
                                      <a:pt x="13240" y="0"/>
                                      <a:pt x="13430" y="0"/>
                                    </a:cubicBezTo>
                                    <a:lnTo>
                                      <a:pt x="13906" y="0"/>
                                    </a:lnTo>
                                    <a:cubicBezTo>
                                      <a:pt x="14002" y="0"/>
                                      <a:pt x="14192" y="0"/>
                                      <a:pt x="14383" y="0"/>
                                    </a:cubicBezTo>
                                    <a:lnTo>
                                      <a:pt x="14859" y="0"/>
                                    </a:lnTo>
                                    <a:cubicBezTo>
                                      <a:pt x="14954" y="0"/>
                                      <a:pt x="15145" y="0"/>
                                      <a:pt x="15335" y="0"/>
                                    </a:cubicBezTo>
                                    <a:lnTo>
                                      <a:pt x="15716" y="0"/>
                                    </a:lnTo>
                                    <a:cubicBezTo>
                                      <a:pt x="15812" y="0"/>
                                      <a:pt x="16002" y="0"/>
                                      <a:pt x="16193" y="0"/>
                                    </a:cubicBezTo>
                                    <a:lnTo>
                                      <a:pt x="16669" y="0"/>
                                    </a:lnTo>
                                    <a:cubicBezTo>
                                      <a:pt x="16764" y="0"/>
                                      <a:pt x="16954" y="0"/>
                                      <a:pt x="17145" y="0"/>
                                    </a:cubicBezTo>
                                    <a:lnTo>
                                      <a:pt x="17621" y="0"/>
                                    </a:lnTo>
                                    <a:cubicBezTo>
                                      <a:pt x="17716" y="0"/>
                                      <a:pt x="17907" y="0"/>
                                      <a:pt x="18097" y="0"/>
                                    </a:cubicBezTo>
                                    <a:lnTo>
                                      <a:pt x="18479" y="0"/>
                                    </a:lnTo>
                                    <a:cubicBezTo>
                                      <a:pt x="18574" y="0"/>
                                      <a:pt x="18764" y="0"/>
                                      <a:pt x="18955" y="0"/>
                                    </a:cubicBezTo>
                                    <a:lnTo>
                                      <a:pt x="19431" y="0"/>
                                    </a:lnTo>
                                    <a:cubicBezTo>
                                      <a:pt x="19526" y="0"/>
                                      <a:pt x="19717" y="0"/>
                                      <a:pt x="19907" y="0"/>
                                    </a:cubicBezTo>
                                    <a:lnTo>
                                      <a:pt x="20383" y="0"/>
                                    </a:lnTo>
                                    <a:cubicBezTo>
                                      <a:pt x="20479" y="0"/>
                                      <a:pt x="20669" y="0"/>
                                      <a:pt x="20860" y="0"/>
                                    </a:cubicBezTo>
                                    <a:lnTo>
                                      <a:pt x="21241" y="0"/>
                                    </a:lnTo>
                                    <a:cubicBezTo>
                                      <a:pt x="21336" y="0"/>
                                      <a:pt x="21527" y="0"/>
                                      <a:pt x="21717" y="0"/>
                                    </a:cubicBezTo>
                                    <a:lnTo>
                                      <a:pt x="22193" y="0"/>
                                    </a:lnTo>
                                    <a:cubicBezTo>
                                      <a:pt x="22288" y="0"/>
                                      <a:pt x="22479" y="0"/>
                                      <a:pt x="22670" y="0"/>
                                    </a:cubicBezTo>
                                    <a:lnTo>
                                      <a:pt x="23146" y="0"/>
                                    </a:lnTo>
                                    <a:cubicBezTo>
                                      <a:pt x="23241" y="0"/>
                                      <a:pt x="23431" y="0"/>
                                      <a:pt x="23622" y="0"/>
                                    </a:cubicBezTo>
                                    <a:lnTo>
                                      <a:pt x="24003" y="0"/>
                                    </a:lnTo>
                                    <a:cubicBezTo>
                                      <a:pt x="24098" y="0"/>
                                      <a:pt x="24289" y="0"/>
                                      <a:pt x="24479" y="0"/>
                                    </a:cubicBezTo>
                                    <a:lnTo>
                                      <a:pt x="24955" y="0"/>
                                    </a:lnTo>
                                    <a:cubicBezTo>
                                      <a:pt x="25051" y="0"/>
                                      <a:pt x="25241" y="0"/>
                                      <a:pt x="25432" y="0"/>
                                    </a:cubicBezTo>
                                    <a:lnTo>
                                      <a:pt x="25908" y="0"/>
                                    </a:lnTo>
                                    <a:cubicBezTo>
                                      <a:pt x="26003" y="0"/>
                                      <a:pt x="26194" y="0"/>
                                      <a:pt x="26384" y="0"/>
                                    </a:cubicBezTo>
                                    <a:lnTo>
                                      <a:pt x="26765" y="0"/>
                                    </a:lnTo>
                                    <a:cubicBezTo>
                                      <a:pt x="26861" y="0"/>
                                      <a:pt x="27051" y="0"/>
                                      <a:pt x="27241" y="0"/>
                                    </a:cubicBezTo>
                                    <a:lnTo>
                                      <a:pt x="27718" y="0"/>
                                    </a:lnTo>
                                    <a:cubicBezTo>
                                      <a:pt x="27813" y="0"/>
                                      <a:pt x="28004" y="0"/>
                                      <a:pt x="28194" y="0"/>
                                    </a:cubicBezTo>
                                    <a:lnTo>
                                      <a:pt x="28670" y="0"/>
                                    </a:lnTo>
                                    <a:cubicBezTo>
                                      <a:pt x="28765" y="0"/>
                                      <a:pt x="28956" y="0"/>
                                      <a:pt x="29146" y="0"/>
                                    </a:cubicBezTo>
                                    <a:lnTo>
                                      <a:pt x="29528" y="0"/>
                                    </a:lnTo>
                                    <a:cubicBezTo>
                                      <a:pt x="29623" y="0"/>
                                      <a:pt x="29813" y="0"/>
                                      <a:pt x="30004" y="0"/>
                                    </a:cubicBezTo>
                                    <a:lnTo>
                                      <a:pt x="30480" y="0"/>
                                    </a:lnTo>
                                    <a:cubicBezTo>
                                      <a:pt x="30575" y="0"/>
                                      <a:pt x="30766" y="0"/>
                                      <a:pt x="30956" y="0"/>
                                    </a:cubicBezTo>
                                    <a:lnTo>
                                      <a:pt x="31432" y="0"/>
                                    </a:lnTo>
                                    <a:cubicBezTo>
                                      <a:pt x="31528" y="0"/>
                                      <a:pt x="31718" y="0"/>
                                      <a:pt x="31909" y="0"/>
                                    </a:cubicBezTo>
                                    <a:lnTo>
                                      <a:pt x="32385" y="0"/>
                                    </a:lnTo>
                                    <a:cubicBezTo>
                                      <a:pt x="32480" y="0"/>
                                      <a:pt x="32671" y="0"/>
                                      <a:pt x="32861" y="0"/>
                                    </a:cubicBezTo>
                                    <a:lnTo>
                                      <a:pt x="33338" y="0"/>
                                    </a:lnTo>
                                    <a:cubicBezTo>
                                      <a:pt x="33433" y="0"/>
                                      <a:pt x="33623" y="0"/>
                                      <a:pt x="33814" y="0"/>
                                    </a:cubicBezTo>
                                    <a:lnTo>
                                      <a:pt x="34290" y="0"/>
                                    </a:lnTo>
                                    <a:cubicBezTo>
                                      <a:pt x="34385" y="0"/>
                                      <a:pt x="34576" y="0"/>
                                      <a:pt x="34766" y="0"/>
                                    </a:cubicBezTo>
                                    <a:lnTo>
                                      <a:pt x="35147" y="0"/>
                                    </a:lnTo>
                                    <a:cubicBezTo>
                                      <a:pt x="35243" y="0"/>
                                      <a:pt x="35433" y="0"/>
                                      <a:pt x="35623" y="0"/>
                                    </a:cubicBezTo>
                                    <a:lnTo>
                                      <a:pt x="36100" y="0"/>
                                    </a:lnTo>
                                    <a:cubicBezTo>
                                      <a:pt x="36195" y="0"/>
                                      <a:pt x="36386" y="0"/>
                                      <a:pt x="36576" y="0"/>
                                    </a:cubicBezTo>
                                    <a:lnTo>
                                      <a:pt x="37052" y="0"/>
                                    </a:lnTo>
                                    <a:cubicBezTo>
                                      <a:pt x="37147" y="0"/>
                                      <a:pt x="37338" y="0"/>
                                      <a:pt x="37529" y="0"/>
                                    </a:cubicBezTo>
                                    <a:lnTo>
                                      <a:pt x="37910" y="0"/>
                                    </a:lnTo>
                                    <a:cubicBezTo>
                                      <a:pt x="38005" y="0"/>
                                      <a:pt x="38195" y="0"/>
                                      <a:pt x="38386" y="0"/>
                                    </a:cubicBezTo>
                                    <a:lnTo>
                                      <a:pt x="38862" y="0"/>
                                    </a:lnTo>
                                    <a:cubicBezTo>
                                      <a:pt x="38957" y="0"/>
                                      <a:pt x="39148" y="0"/>
                                      <a:pt x="39338" y="0"/>
                                    </a:cubicBezTo>
                                    <a:lnTo>
                                      <a:pt x="39814" y="0"/>
                                    </a:lnTo>
                                    <a:cubicBezTo>
                                      <a:pt x="39910" y="0"/>
                                      <a:pt x="40100" y="0"/>
                                      <a:pt x="40291" y="0"/>
                                    </a:cubicBezTo>
                                    <a:lnTo>
                                      <a:pt x="40672" y="0"/>
                                    </a:lnTo>
                                    <a:cubicBezTo>
                                      <a:pt x="40767" y="0"/>
                                      <a:pt x="40957" y="0"/>
                                      <a:pt x="41148" y="0"/>
                                    </a:cubicBezTo>
                                    <a:lnTo>
                                      <a:pt x="41624" y="0"/>
                                    </a:lnTo>
                                    <a:cubicBezTo>
                                      <a:pt x="41720" y="0"/>
                                      <a:pt x="41910" y="0"/>
                                      <a:pt x="42100" y="0"/>
                                    </a:cubicBezTo>
                                    <a:lnTo>
                                      <a:pt x="42577" y="0"/>
                                    </a:lnTo>
                                    <a:cubicBezTo>
                                      <a:pt x="42672" y="0"/>
                                      <a:pt x="42863" y="0"/>
                                      <a:pt x="43053" y="0"/>
                                    </a:cubicBezTo>
                                    <a:lnTo>
                                      <a:pt x="43434" y="0"/>
                                    </a:lnTo>
                                    <a:cubicBezTo>
                                      <a:pt x="43529" y="0"/>
                                      <a:pt x="43720" y="0"/>
                                      <a:pt x="43910" y="0"/>
                                    </a:cubicBezTo>
                                    <a:lnTo>
                                      <a:pt x="44387" y="0"/>
                                    </a:lnTo>
                                    <a:cubicBezTo>
                                      <a:pt x="44482" y="0"/>
                                      <a:pt x="44672" y="0"/>
                                      <a:pt x="44863" y="0"/>
                                    </a:cubicBezTo>
                                    <a:lnTo>
                                      <a:pt x="45339" y="0"/>
                                    </a:lnTo>
                                    <a:cubicBezTo>
                                      <a:pt x="45434" y="0"/>
                                      <a:pt x="45625" y="0"/>
                                      <a:pt x="45815" y="0"/>
                                    </a:cubicBezTo>
                                    <a:lnTo>
                                      <a:pt x="46196" y="0"/>
                                    </a:lnTo>
                                    <a:cubicBezTo>
                                      <a:pt x="46291" y="0"/>
                                      <a:pt x="46482" y="0"/>
                                      <a:pt x="46672" y="0"/>
                                    </a:cubicBezTo>
                                    <a:lnTo>
                                      <a:pt x="47149" y="0"/>
                                    </a:lnTo>
                                    <a:cubicBezTo>
                                      <a:pt x="47244" y="0"/>
                                      <a:pt x="47435" y="0"/>
                                      <a:pt x="47625" y="0"/>
                                    </a:cubicBezTo>
                                    <a:lnTo>
                                      <a:pt x="48101" y="0"/>
                                    </a:lnTo>
                                    <a:cubicBezTo>
                                      <a:pt x="48196" y="0"/>
                                      <a:pt x="48387" y="0"/>
                                      <a:pt x="48578" y="0"/>
                                    </a:cubicBezTo>
                                    <a:lnTo>
                                      <a:pt x="48958" y="0"/>
                                    </a:lnTo>
                                    <a:cubicBezTo>
                                      <a:pt x="49054" y="0"/>
                                      <a:pt x="49244" y="0"/>
                                      <a:pt x="49435" y="0"/>
                                    </a:cubicBezTo>
                                    <a:lnTo>
                                      <a:pt x="49911" y="0"/>
                                    </a:lnTo>
                                    <a:cubicBezTo>
                                      <a:pt x="50006" y="0"/>
                                      <a:pt x="50197" y="0"/>
                                      <a:pt x="50387" y="0"/>
                                    </a:cubicBezTo>
                                    <a:lnTo>
                                      <a:pt x="50863" y="0"/>
                                    </a:lnTo>
                                    <a:cubicBezTo>
                                      <a:pt x="50959" y="0"/>
                                      <a:pt x="51149" y="0"/>
                                      <a:pt x="51340" y="0"/>
                                    </a:cubicBezTo>
                                    <a:lnTo>
                                      <a:pt x="51721" y="0"/>
                                    </a:lnTo>
                                    <a:cubicBezTo>
                                      <a:pt x="51816" y="0"/>
                                      <a:pt x="52006" y="0"/>
                                      <a:pt x="52197" y="0"/>
                                    </a:cubicBezTo>
                                    <a:lnTo>
                                      <a:pt x="52673" y="0"/>
                                    </a:lnTo>
                                    <a:cubicBezTo>
                                      <a:pt x="52769" y="0"/>
                                      <a:pt x="52959" y="0"/>
                                      <a:pt x="53149" y="0"/>
                                    </a:cubicBezTo>
                                    <a:lnTo>
                                      <a:pt x="53626" y="0"/>
                                    </a:lnTo>
                                    <a:cubicBezTo>
                                      <a:pt x="53721" y="0"/>
                                      <a:pt x="53912" y="0"/>
                                      <a:pt x="54102" y="0"/>
                                    </a:cubicBezTo>
                                    <a:lnTo>
                                      <a:pt x="54483" y="0"/>
                                    </a:lnTo>
                                    <a:cubicBezTo>
                                      <a:pt x="54578" y="0"/>
                                      <a:pt x="54769" y="0"/>
                                      <a:pt x="54959" y="0"/>
                                    </a:cubicBezTo>
                                    <a:lnTo>
                                      <a:pt x="55436" y="0"/>
                                    </a:lnTo>
                                    <a:cubicBezTo>
                                      <a:pt x="55531" y="0"/>
                                      <a:pt x="55721" y="0"/>
                                      <a:pt x="55912" y="0"/>
                                    </a:cubicBezTo>
                                    <a:lnTo>
                                      <a:pt x="56388" y="0"/>
                                    </a:lnTo>
                                    <a:cubicBezTo>
                                      <a:pt x="56483" y="0"/>
                                      <a:pt x="56674" y="0"/>
                                      <a:pt x="56864" y="0"/>
                                    </a:cubicBezTo>
                                    <a:lnTo>
                                      <a:pt x="57245" y="0"/>
                                    </a:lnTo>
                                    <a:cubicBezTo>
                                      <a:pt x="57340" y="0"/>
                                      <a:pt x="57531" y="0"/>
                                      <a:pt x="57721" y="0"/>
                                    </a:cubicBezTo>
                                    <a:lnTo>
                                      <a:pt x="58198" y="0"/>
                                    </a:lnTo>
                                    <a:cubicBezTo>
                                      <a:pt x="58293" y="0"/>
                                      <a:pt x="58483" y="0"/>
                                      <a:pt x="58674" y="0"/>
                                    </a:cubicBezTo>
                                    <a:lnTo>
                                      <a:pt x="59150" y="0"/>
                                    </a:lnTo>
                                    <a:cubicBezTo>
                                      <a:pt x="59246" y="0"/>
                                      <a:pt x="59436" y="0"/>
                                      <a:pt x="59627" y="0"/>
                                    </a:cubicBezTo>
                                    <a:lnTo>
                                      <a:pt x="60007" y="0"/>
                                    </a:lnTo>
                                    <a:cubicBezTo>
                                      <a:pt x="60103" y="0"/>
                                      <a:pt x="60293" y="0"/>
                                      <a:pt x="60484" y="0"/>
                                    </a:cubicBezTo>
                                    <a:lnTo>
                                      <a:pt x="60960" y="0"/>
                                    </a:lnTo>
                                    <a:cubicBezTo>
                                      <a:pt x="61055" y="0"/>
                                      <a:pt x="61246" y="0"/>
                                      <a:pt x="61436" y="0"/>
                                    </a:cubicBezTo>
                                    <a:lnTo>
                                      <a:pt x="61913" y="0"/>
                                    </a:lnTo>
                                    <a:cubicBezTo>
                                      <a:pt x="62008" y="0"/>
                                      <a:pt x="62198" y="0"/>
                                      <a:pt x="62389" y="0"/>
                                    </a:cubicBezTo>
                                    <a:lnTo>
                                      <a:pt x="62770" y="0"/>
                                    </a:lnTo>
                                    <a:cubicBezTo>
                                      <a:pt x="62865" y="0"/>
                                      <a:pt x="63055" y="0"/>
                                      <a:pt x="63246" y="0"/>
                                    </a:cubicBezTo>
                                    <a:lnTo>
                                      <a:pt x="63722" y="0"/>
                                    </a:lnTo>
                                    <a:cubicBezTo>
                                      <a:pt x="63818" y="0"/>
                                      <a:pt x="64008" y="0"/>
                                      <a:pt x="64198" y="0"/>
                                    </a:cubicBezTo>
                                    <a:lnTo>
                                      <a:pt x="64675" y="0"/>
                                    </a:lnTo>
                                    <a:cubicBezTo>
                                      <a:pt x="64770" y="0"/>
                                      <a:pt x="64961" y="0"/>
                                      <a:pt x="65151" y="0"/>
                                    </a:cubicBezTo>
                                    <a:lnTo>
                                      <a:pt x="65532" y="0"/>
                                    </a:lnTo>
                                    <a:cubicBezTo>
                                      <a:pt x="65627" y="0"/>
                                      <a:pt x="65818" y="0"/>
                                      <a:pt x="66008" y="0"/>
                                    </a:cubicBezTo>
                                    <a:lnTo>
                                      <a:pt x="66485" y="0"/>
                                    </a:lnTo>
                                    <a:cubicBezTo>
                                      <a:pt x="66580" y="0"/>
                                      <a:pt x="66770" y="0"/>
                                      <a:pt x="66961" y="0"/>
                                    </a:cubicBezTo>
                                    <a:lnTo>
                                      <a:pt x="67437" y="0"/>
                                    </a:lnTo>
                                    <a:cubicBezTo>
                                      <a:pt x="67532" y="0"/>
                                      <a:pt x="67723" y="0"/>
                                      <a:pt x="67913" y="0"/>
                                    </a:cubicBezTo>
                                    <a:lnTo>
                                      <a:pt x="68294" y="0"/>
                                    </a:lnTo>
                                    <a:cubicBezTo>
                                      <a:pt x="68389" y="0"/>
                                      <a:pt x="68580" y="0"/>
                                      <a:pt x="68771" y="0"/>
                                    </a:cubicBezTo>
                                    <a:lnTo>
                                      <a:pt x="69247" y="0"/>
                                    </a:lnTo>
                                    <a:cubicBezTo>
                                      <a:pt x="69342" y="0"/>
                                      <a:pt x="69532" y="0"/>
                                      <a:pt x="69723" y="0"/>
                                    </a:cubicBezTo>
                                    <a:lnTo>
                                      <a:pt x="70199" y="0"/>
                                    </a:lnTo>
                                    <a:cubicBezTo>
                                      <a:pt x="70295" y="0"/>
                                      <a:pt x="70485" y="0"/>
                                      <a:pt x="70675" y="0"/>
                                    </a:cubicBezTo>
                                    <a:lnTo>
                                      <a:pt x="71152" y="0"/>
                                    </a:lnTo>
                                    <a:cubicBezTo>
                                      <a:pt x="71247" y="0"/>
                                      <a:pt x="71438" y="0"/>
                                      <a:pt x="71628" y="0"/>
                                    </a:cubicBezTo>
                                    <a:lnTo>
                                      <a:pt x="72104" y="0"/>
                                    </a:lnTo>
                                    <a:cubicBezTo>
                                      <a:pt x="72199" y="0"/>
                                      <a:pt x="72390" y="0"/>
                                      <a:pt x="72580" y="0"/>
                                    </a:cubicBezTo>
                                    <a:lnTo>
                                      <a:pt x="73057" y="0"/>
                                    </a:lnTo>
                                    <a:cubicBezTo>
                                      <a:pt x="73152" y="0"/>
                                      <a:pt x="73343" y="0"/>
                                      <a:pt x="73533" y="0"/>
                                    </a:cubicBezTo>
                                    <a:lnTo>
                                      <a:pt x="73914" y="0"/>
                                    </a:lnTo>
                                    <a:cubicBezTo>
                                      <a:pt x="74009" y="0"/>
                                      <a:pt x="74200" y="0"/>
                                      <a:pt x="74390" y="0"/>
                                    </a:cubicBezTo>
                                    <a:lnTo>
                                      <a:pt x="74866" y="0"/>
                                    </a:lnTo>
                                    <a:cubicBezTo>
                                      <a:pt x="74962" y="0"/>
                                      <a:pt x="75152" y="0"/>
                                      <a:pt x="75343" y="0"/>
                                    </a:cubicBezTo>
                                    <a:lnTo>
                                      <a:pt x="75819" y="0"/>
                                    </a:lnTo>
                                    <a:cubicBezTo>
                                      <a:pt x="75914" y="0"/>
                                      <a:pt x="76105" y="0"/>
                                      <a:pt x="76295" y="0"/>
                                    </a:cubicBezTo>
                                    <a:lnTo>
                                      <a:pt x="76676" y="0"/>
                                    </a:lnTo>
                                    <a:cubicBezTo>
                                      <a:pt x="76771" y="0"/>
                                      <a:pt x="76962" y="0"/>
                                      <a:pt x="77153" y="0"/>
                                    </a:cubicBezTo>
                                    <a:lnTo>
                                      <a:pt x="77629" y="0"/>
                                    </a:lnTo>
                                    <a:cubicBezTo>
                                      <a:pt x="77724" y="0"/>
                                      <a:pt x="77914" y="0"/>
                                      <a:pt x="78105" y="0"/>
                                    </a:cubicBezTo>
                                    <a:lnTo>
                                      <a:pt x="78581" y="0"/>
                                    </a:lnTo>
                                    <a:cubicBezTo>
                                      <a:pt x="78677" y="0"/>
                                      <a:pt x="78867" y="0"/>
                                      <a:pt x="79057" y="0"/>
                                    </a:cubicBezTo>
                                    <a:lnTo>
                                      <a:pt x="79438" y="0"/>
                                    </a:lnTo>
                                    <a:cubicBezTo>
                                      <a:pt x="79534" y="0"/>
                                      <a:pt x="79724" y="0"/>
                                      <a:pt x="79915" y="0"/>
                                    </a:cubicBezTo>
                                    <a:lnTo>
                                      <a:pt x="80391" y="0"/>
                                    </a:lnTo>
                                    <a:cubicBezTo>
                                      <a:pt x="80486" y="0"/>
                                      <a:pt x="80677" y="0"/>
                                      <a:pt x="80867" y="0"/>
                                    </a:cubicBezTo>
                                    <a:lnTo>
                                      <a:pt x="81344" y="0"/>
                                    </a:lnTo>
                                    <a:cubicBezTo>
                                      <a:pt x="81439" y="0"/>
                                      <a:pt x="81629" y="0"/>
                                      <a:pt x="81820" y="0"/>
                                    </a:cubicBezTo>
                                    <a:lnTo>
                                      <a:pt x="82201" y="0"/>
                                    </a:lnTo>
                                    <a:cubicBezTo>
                                      <a:pt x="82296" y="0"/>
                                      <a:pt x="82487" y="0"/>
                                      <a:pt x="82677" y="0"/>
                                    </a:cubicBezTo>
                                    <a:lnTo>
                                      <a:pt x="83153" y="0"/>
                                    </a:lnTo>
                                    <a:cubicBezTo>
                                      <a:pt x="83248" y="0"/>
                                      <a:pt x="83439" y="0"/>
                                      <a:pt x="83629" y="0"/>
                                    </a:cubicBezTo>
                                    <a:lnTo>
                                      <a:pt x="84106" y="0"/>
                                    </a:lnTo>
                                    <a:cubicBezTo>
                                      <a:pt x="84201" y="0"/>
                                      <a:pt x="84391" y="0"/>
                                      <a:pt x="84582" y="0"/>
                                    </a:cubicBezTo>
                                    <a:lnTo>
                                      <a:pt x="84963" y="0"/>
                                    </a:lnTo>
                                    <a:cubicBezTo>
                                      <a:pt x="85058" y="0"/>
                                      <a:pt x="85249" y="0"/>
                                      <a:pt x="85439" y="0"/>
                                    </a:cubicBezTo>
                                    <a:lnTo>
                                      <a:pt x="85915" y="0"/>
                                    </a:lnTo>
                                    <a:cubicBezTo>
                                      <a:pt x="86011" y="0"/>
                                      <a:pt x="86201" y="0"/>
                                      <a:pt x="86392" y="0"/>
                                    </a:cubicBezTo>
                                    <a:lnTo>
                                      <a:pt x="86868" y="0"/>
                                    </a:lnTo>
                                    <a:cubicBezTo>
                                      <a:pt x="86963" y="0"/>
                                      <a:pt x="87154" y="0"/>
                                      <a:pt x="87344" y="0"/>
                                    </a:cubicBezTo>
                                    <a:lnTo>
                                      <a:pt x="87725" y="0"/>
                                    </a:lnTo>
                                    <a:cubicBezTo>
                                      <a:pt x="87821" y="0"/>
                                      <a:pt x="88011" y="0"/>
                                      <a:pt x="88202" y="0"/>
                                    </a:cubicBezTo>
                                    <a:lnTo>
                                      <a:pt x="88678" y="0"/>
                                    </a:lnTo>
                                    <a:cubicBezTo>
                                      <a:pt x="88773" y="0"/>
                                      <a:pt x="88963" y="0"/>
                                      <a:pt x="89154" y="0"/>
                                    </a:cubicBezTo>
                                    <a:lnTo>
                                      <a:pt x="89630" y="0"/>
                                    </a:lnTo>
                                    <a:cubicBezTo>
                                      <a:pt x="89725" y="0"/>
                                      <a:pt x="89916" y="0"/>
                                      <a:pt x="90106" y="0"/>
                                    </a:cubicBezTo>
                                    <a:lnTo>
                                      <a:pt x="90583" y="0"/>
                                    </a:lnTo>
                                    <a:cubicBezTo>
                                      <a:pt x="90678" y="0"/>
                                      <a:pt x="90869" y="0"/>
                                      <a:pt x="91059" y="0"/>
                                    </a:cubicBezTo>
                                    <a:lnTo>
                                      <a:pt x="91535" y="0"/>
                                    </a:lnTo>
                                    <a:cubicBezTo>
                                      <a:pt x="91630" y="0"/>
                                      <a:pt x="91821" y="0"/>
                                      <a:pt x="92012" y="0"/>
                                    </a:cubicBezTo>
                                    <a:lnTo>
                                      <a:pt x="92488" y="0"/>
                                    </a:lnTo>
                                    <a:cubicBezTo>
                                      <a:pt x="92583" y="0"/>
                                      <a:pt x="92773" y="0"/>
                                      <a:pt x="92964" y="0"/>
                                    </a:cubicBezTo>
                                    <a:lnTo>
                                      <a:pt x="93345" y="0"/>
                                    </a:lnTo>
                                    <a:cubicBezTo>
                                      <a:pt x="93440" y="0"/>
                                      <a:pt x="93631" y="0"/>
                                      <a:pt x="93821" y="0"/>
                                    </a:cubicBezTo>
                                    <a:lnTo>
                                      <a:pt x="94297" y="0"/>
                                    </a:lnTo>
                                    <a:cubicBezTo>
                                      <a:pt x="94393" y="0"/>
                                      <a:pt x="94583" y="0"/>
                                      <a:pt x="94774" y="0"/>
                                    </a:cubicBezTo>
                                    <a:lnTo>
                                      <a:pt x="95250" y="0"/>
                                    </a:lnTo>
                                    <a:cubicBezTo>
                                      <a:pt x="95345" y="0"/>
                                      <a:pt x="95536" y="0"/>
                                      <a:pt x="95726" y="0"/>
                                    </a:cubicBezTo>
                                    <a:lnTo>
                                      <a:pt x="96107" y="0"/>
                                    </a:lnTo>
                                    <a:cubicBezTo>
                                      <a:pt x="96203" y="0"/>
                                      <a:pt x="96393" y="0"/>
                                      <a:pt x="96583" y="0"/>
                                    </a:cubicBezTo>
                                    <a:lnTo>
                                      <a:pt x="97060" y="0"/>
                                    </a:lnTo>
                                    <a:cubicBezTo>
                                      <a:pt x="97155" y="0"/>
                                      <a:pt x="97346" y="0"/>
                                      <a:pt x="97536" y="0"/>
                                    </a:cubicBezTo>
                                    <a:lnTo>
                                      <a:pt x="98012" y="0"/>
                                    </a:lnTo>
                                    <a:cubicBezTo>
                                      <a:pt x="98107" y="0"/>
                                      <a:pt x="98298" y="0"/>
                                      <a:pt x="98488" y="0"/>
                                    </a:cubicBezTo>
                                    <a:lnTo>
                                      <a:pt x="98870" y="0"/>
                                    </a:lnTo>
                                    <a:cubicBezTo>
                                      <a:pt x="98965" y="0"/>
                                      <a:pt x="99155" y="0"/>
                                      <a:pt x="99346" y="0"/>
                                    </a:cubicBezTo>
                                    <a:lnTo>
                                      <a:pt x="99822" y="0"/>
                                    </a:lnTo>
                                    <a:cubicBezTo>
                                      <a:pt x="99917" y="0"/>
                                      <a:pt x="100108" y="0"/>
                                      <a:pt x="100298" y="0"/>
                                    </a:cubicBezTo>
                                    <a:lnTo>
                                      <a:pt x="100774" y="0"/>
                                    </a:lnTo>
                                    <a:cubicBezTo>
                                      <a:pt x="100870" y="0"/>
                                      <a:pt x="101060" y="0"/>
                                      <a:pt x="101251" y="0"/>
                                    </a:cubicBezTo>
                                    <a:lnTo>
                                      <a:pt x="101632" y="0"/>
                                    </a:lnTo>
                                    <a:cubicBezTo>
                                      <a:pt x="101727" y="0"/>
                                      <a:pt x="101918" y="0"/>
                                      <a:pt x="102108" y="0"/>
                                    </a:cubicBezTo>
                                    <a:lnTo>
                                      <a:pt x="102584" y="0"/>
                                    </a:lnTo>
                                    <a:cubicBezTo>
                                      <a:pt x="102679" y="0"/>
                                      <a:pt x="102870" y="0"/>
                                      <a:pt x="103061" y="0"/>
                                    </a:cubicBezTo>
                                    <a:lnTo>
                                      <a:pt x="103537" y="0"/>
                                    </a:lnTo>
                                    <a:cubicBezTo>
                                      <a:pt x="103632" y="0"/>
                                      <a:pt x="103822" y="0"/>
                                      <a:pt x="104013" y="0"/>
                                    </a:cubicBezTo>
                                    <a:lnTo>
                                      <a:pt x="104394" y="0"/>
                                    </a:lnTo>
                                    <a:cubicBezTo>
                                      <a:pt x="104489" y="0"/>
                                      <a:pt x="104680" y="0"/>
                                      <a:pt x="104870" y="0"/>
                                    </a:cubicBezTo>
                                    <a:lnTo>
                                      <a:pt x="105346" y="0"/>
                                    </a:lnTo>
                                    <a:cubicBezTo>
                                      <a:pt x="105442" y="0"/>
                                      <a:pt x="105632" y="0"/>
                                      <a:pt x="105823" y="0"/>
                                    </a:cubicBezTo>
                                    <a:lnTo>
                                      <a:pt x="106299" y="0"/>
                                    </a:lnTo>
                                    <a:cubicBezTo>
                                      <a:pt x="106394" y="0"/>
                                      <a:pt x="106585" y="0"/>
                                      <a:pt x="106775" y="0"/>
                                    </a:cubicBezTo>
                                    <a:lnTo>
                                      <a:pt x="107156" y="0"/>
                                    </a:lnTo>
                                    <a:cubicBezTo>
                                      <a:pt x="107252" y="0"/>
                                      <a:pt x="107442" y="0"/>
                                      <a:pt x="107632" y="0"/>
                                    </a:cubicBezTo>
                                    <a:lnTo>
                                      <a:pt x="108109" y="0"/>
                                    </a:lnTo>
                                    <a:cubicBezTo>
                                      <a:pt x="108204" y="0"/>
                                      <a:pt x="108395" y="0"/>
                                      <a:pt x="108585" y="0"/>
                                    </a:cubicBezTo>
                                    <a:lnTo>
                                      <a:pt x="109061" y="0"/>
                                    </a:lnTo>
                                    <a:cubicBezTo>
                                      <a:pt x="109252" y="0"/>
                                      <a:pt x="109347" y="0"/>
                                      <a:pt x="109538" y="0"/>
                                    </a:cubicBezTo>
                                    <a:lnTo>
                                      <a:pt x="110014" y="0"/>
                                    </a:lnTo>
                                    <a:cubicBezTo>
                                      <a:pt x="110109" y="0"/>
                                      <a:pt x="110299" y="0"/>
                                      <a:pt x="110490" y="0"/>
                                    </a:cubicBezTo>
                                    <a:lnTo>
                                      <a:pt x="110966" y="0"/>
                                    </a:lnTo>
                                    <a:cubicBezTo>
                                      <a:pt x="111062" y="0"/>
                                      <a:pt x="111252" y="0"/>
                                      <a:pt x="111443" y="0"/>
                                    </a:cubicBezTo>
                                    <a:lnTo>
                                      <a:pt x="111919" y="0"/>
                                    </a:lnTo>
                                    <a:cubicBezTo>
                                      <a:pt x="112109" y="0"/>
                                      <a:pt x="112204" y="0"/>
                                      <a:pt x="112300" y="0"/>
                                    </a:cubicBezTo>
                                    <a:lnTo>
                                      <a:pt x="112776" y="0"/>
                                    </a:lnTo>
                                    <a:cubicBezTo>
                                      <a:pt x="112871" y="0"/>
                                      <a:pt x="113062" y="0"/>
                                      <a:pt x="113252" y="0"/>
                                    </a:cubicBezTo>
                                    <a:lnTo>
                                      <a:pt x="113729" y="0"/>
                                    </a:lnTo>
                                    <a:cubicBezTo>
                                      <a:pt x="113824" y="0"/>
                                      <a:pt x="114014" y="0"/>
                                      <a:pt x="114205" y="0"/>
                                    </a:cubicBezTo>
                                    <a:lnTo>
                                      <a:pt x="114681" y="0"/>
                                    </a:lnTo>
                                    <a:cubicBezTo>
                                      <a:pt x="114871" y="0"/>
                                      <a:pt x="114967" y="0"/>
                                      <a:pt x="115062" y="0"/>
                                    </a:cubicBezTo>
                                    <a:lnTo>
                                      <a:pt x="115538" y="0"/>
                                    </a:lnTo>
                                    <a:cubicBezTo>
                                      <a:pt x="115633" y="0"/>
                                      <a:pt x="115824" y="0"/>
                                      <a:pt x="116014" y="0"/>
                                    </a:cubicBezTo>
                                    <a:lnTo>
                                      <a:pt x="116491" y="0"/>
                                    </a:lnTo>
                                    <a:cubicBezTo>
                                      <a:pt x="116586" y="0"/>
                                      <a:pt x="116777" y="0"/>
                                      <a:pt x="116967" y="0"/>
                                    </a:cubicBezTo>
                                    <a:lnTo>
                                      <a:pt x="117443" y="0"/>
                                    </a:lnTo>
                                    <a:cubicBezTo>
                                      <a:pt x="117634" y="0"/>
                                      <a:pt x="117729" y="0"/>
                                      <a:pt x="117824" y="0"/>
                                    </a:cubicBezTo>
                                    <a:lnTo>
                                      <a:pt x="118300" y="0"/>
                                    </a:lnTo>
                                    <a:cubicBezTo>
                                      <a:pt x="118396" y="0"/>
                                      <a:pt x="118586" y="0"/>
                                      <a:pt x="118777" y="0"/>
                                    </a:cubicBezTo>
                                    <a:lnTo>
                                      <a:pt x="119253" y="0"/>
                                    </a:lnTo>
                                    <a:cubicBezTo>
                                      <a:pt x="119348" y="0"/>
                                      <a:pt x="119539" y="0"/>
                                      <a:pt x="119729" y="0"/>
                                    </a:cubicBezTo>
                                    <a:lnTo>
                                      <a:pt x="120205" y="0"/>
                                    </a:lnTo>
                                    <a:cubicBezTo>
                                      <a:pt x="120396" y="0"/>
                                      <a:pt x="120491" y="0"/>
                                      <a:pt x="120587" y="0"/>
                                    </a:cubicBezTo>
                                    <a:lnTo>
                                      <a:pt x="121063" y="0"/>
                                    </a:lnTo>
                                    <a:cubicBezTo>
                                      <a:pt x="121158" y="0"/>
                                      <a:pt x="121348" y="0"/>
                                      <a:pt x="121539" y="0"/>
                                    </a:cubicBezTo>
                                    <a:lnTo>
                                      <a:pt x="122015" y="0"/>
                                    </a:lnTo>
                                    <a:cubicBezTo>
                                      <a:pt x="122111" y="0"/>
                                      <a:pt x="122301" y="0"/>
                                      <a:pt x="122491" y="0"/>
                                    </a:cubicBezTo>
                                    <a:lnTo>
                                      <a:pt x="122968" y="0"/>
                                    </a:lnTo>
                                    <a:cubicBezTo>
                                      <a:pt x="123158" y="0"/>
                                      <a:pt x="123254" y="0"/>
                                      <a:pt x="123349" y="0"/>
                                    </a:cubicBezTo>
                                    <a:lnTo>
                                      <a:pt x="123825" y="0"/>
                                    </a:lnTo>
                                    <a:cubicBezTo>
                                      <a:pt x="123920" y="0"/>
                                      <a:pt x="124111" y="0"/>
                                      <a:pt x="124301" y="0"/>
                                    </a:cubicBezTo>
                                    <a:lnTo>
                                      <a:pt x="124778" y="0"/>
                                    </a:lnTo>
                                    <a:cubicBezTo>
                                      <a:pt x="124873" y="0"/>
                                      <a:pt x="125063" y="0"/>
                                      <a:pt x="125254" y="0"/>
                                    </a:cubicBezTo>
                                    <a:lnTo>
                                      <a:pt x="125730" y="0"/>
                                    </a:lnTo>
                                    <a:cubicBezTo>
                                      <a:pt x="125921" y="0"/>
                                      <a:pt x="126016" y="0"/>
                                      <a:pt x="126111" y="0"/>
                                    </a:cubicBezTo>
                                    <a:lnTo>
                                      <a:pt x="126587" y="0"/>
                                    </a:lnTo>
                                    <a:cubicBezTo>
                                      <a:pt x="126682" y="0"/>
                                      <a:pt x="126873" y="0"/>
                                      <a:pt x="127063" y="0"/>
                                    </a:cubicBezTo>
                                    <a:lnTo>
                                      <a:pt x="127540" y="0"/>
                                    </a:lnTo>
                                    <a:cubicBezTo>
                                      <a:pt x="127635" y="0"/>
                                      <a:pt x="127825" y="0"/>
                                      <a:pt x="128016" y="0"/>
                                    </a:cubicBezTo>
                                    <a:lnTo>
                                      <a:pt x="128492" y="0"/>
                                    </a:lnTo>
                                    <a:cubicBezTo>
                                      <a:pt x="128683" y="0"/>
                                      <a:pt x="128778" y="0"/>
                                      <a:pt x="128969" y="0"/>
                                    </a:cubicBezTo>
                                    <a:lnTo>
                                      <a:pt x="129445" y="0"/>
                                    </a:lnTo>
                                    <a:cubicBezTo>
                                      <a:pt x="129540" y="0"/>
                                      <a:pt x="129730" y="0"/>
                                      <a:pt x="129921" y="0"/>
                                    </a:cubicBezTo>
                                    <a:lnTo>
                                      <a:pt x="130397" y="0"/>
                                    </a:lnTo>
                                    <a:cubicBezTo>
                                      <a:pt x="130493" y="0"/>
                                      <a:pt x="130683" y="0"/>
                                      <a:pt x="130873" y="0"/>
                                    </a:cubicBezTo>
                                    <a:lnTo>
                                      <a:pt x="131350" y="0"/>
                                    </a:lnTo>
                                    <a:cubicBezTo>
                                      <a:pt x="131540" y="0"/>
                                      <a:pt x="131636" y="0"/>
                                      <a:pt x="131826" y="0"/>
                                    </a:cubicBezTo>
                                    <a:lnTo>
                                      <a:pt x="132302" y="0"/>
                                    </a:lnTo>
                                    <a:cubicBezTo>
                                      <a:pt x="132397" y="0"/>
                                      <a:pt x="132588" y="0"/>
                                      <a:pt x="132779" y="0"/>
                                    </a:cubicBezTo>
                                    <a:lnTo>
                                      <a:pt x="133255" y="0"/>
                                    </a:lnTo>
                                    <a:cubicBezTo>
                                      <a:pt x="133350" y="0"/>
                                      <a:pt x="133540" y="0"/>
                                      <a:pt x="133731" y="0"/>
                                    </a:cubicBezTo>
                                    <a:lnTo>
                                      <a:pt x="134207" y="0"/>
                                    </a:lnTo>
                                    <a:cubicBezTo>
                                      <a:pt x="134398" y="0"/>
                                      <a:pt x="134493" y="0"/>
                                      <a:pt x="134588" y="0"/>
                                    </a:cubicBezTo>
                                    <a:lnTo>
                                      <a:pt x="135064" y="0"/>
                                    </a:lnTo>
                                    <a:cubicBezTo>
                                      <a:pt x="135160" y="0"/>
                                      <a:pt x="135350" y="0"/>
                                      <a:pt x="135541" y="0"/>
                                    </a:cubicBezTo>
                                    <a:lnTo>
                                      <a:pt x="136017" y="0"/>
                                    </a:lnTo>
                                    <a:cubicBezTo>
                                      <a:pt x="136112" y="0"/>
                                      <a:pt x="136303" y="0"/>
                                      <a:pt x="136493" y="0"/>
                                    </a:cubicBezTo>
                                    <a:lnTo>
                                      <a:pt x="126778" y="0"/>
                                    </a:lnTo>
                                    <a:cubicBezTo>
                                      <a:pt x="126968" y="0"/>
                                      <a:pt x="127063" y="0"/>
                                      <a:pt x="127159" y="0"/>
                                    </a:cubicBezTo>
                                    <a:lnTo>
                                      <a:pt x="127635" y="0"/>
                                    </a:lnTo>
                                    <a:cubicBezTo>
                                      <a:pt x="127730" y="0"/>
                                      <a:pt x="127921" y="0"/>
                                      <a:pt x="128111" y="0"/>
                                    </a:cubicBezTo>
                                    <a:lnTo>
                                      <a:pt x="128588" y="0"/>
                                    </a:lnTo>
                                    <a:cubicBezTo>
                                      <a:pt x="128683" y="0"/>
                                      <a:pt x="128873" y="0"/>
                                      <a:pt x="129064" y="0"/>
                                    </a:cubicBezTo>
                                    <a:lnTo>
                                      <a:pt x="129540" y="0"/>
                                    </a:lnTo>
                                    <a:cubicBezTo>
                                      <a:pt x="129730" y="0"/>
                                      <a:pt x="129826" y="0"/>
                                      <a:pt x="129921" y="0"/>
                                    </a:cubicBezTo>
                                    <a:lnTo>
                                      <a:pt x="130397" y="0"/>
                                    </a:lnTo>
                                    <a:cubicBezTo>
                                      <a:pt x="130493" y="0"/>
                                      <a:pt x="130683" y="0"/>
                                      <a:pt x="130873" y="0"/>
                                    </a:cubicBezTo>
                                    <a:lnTo>
                                      <a:pt x="131350" y="0"/>
                                    </a:lnTo>
                                    <a:cubicBezTo>
                                      <a:pt x="131445" y="0"/>
                                      <a:pt x="131636" y="0"/>
                                      <a:pt x="131826" y="0"/>
                                    </a:cubicBezTo>
                                    <a:lnTo>
                                      <a:pt x="132302" y="0"/>
                                    </a:lnTo>
                                    <a:cubicBezTo>
                                      <a:pt x="132493" y="0"/>
                                      <a:pt x="132588" y="0"/>
                                      <a:pt x="132683" y="0"/>
                                    </a:cubicBezTo>
                                    <a:lnTo>
                                      <a:pt x="133160" y="0"/>
                                    </a:lnTo>
                                    <a:cubicBezTo>
                                      <a:pt x="133255" y="0"/>
                                      <a:pt x="133445" y="0"/>
                                      <a:pt x="133636" y="0"/>
                                    </a:cubicBezTo>
                                    <a:lnTo>
                                      <a:pt x="134112" y="0"/>
                                    </a:lnTo>
                                    <a:cubicBezTo>
                                      <a:pt x="134207" y="0"/>
                                      <a:pt x="134398" y="0"/>
                                      <a:pt x="134588" y="0"/>
                                    </a:cubicBezTo>
                                    <a:lnTo>
                                      <a:pt x="135064" y="0"/>
                                    </a:lnTo>
                                    <a:cubicBezTo>
                                      <a:pt x="135255" y="0"/>
                                      <a:pt x="135350" y="0"/>
                                      <a:pt x="135446" y="0"/>
                                    </a:cubicBezTo>
                                    <a:lnTo>
                                      <a:pt x="135922" y="0"/>
                                    </a:lnTo>
                                    <a:cubicBezTo>
                                      <a:pt x="136017" y="0"/>
                                      <a:pt x="136207" y="0"/>
                                      <a:pt x="136398" y="0"/>
                                    </a:cubicBezTo>
                                    <a:lnTo>
                                      <a:pt x="136303" y="0"/>
                                    </a:lnTo>
                                    <a:cubicBezTo>
                                      <a:pt x="136398" y="0"/>
                                      <a:pt x="136588" y="0"/>
                                      <a:pt x="136779" y="0"/>
                                    </a:cubicBezTo>
                                    <a:lnTo>
                                      <a:pt x="137255" y="0"/>
                                    </a:lnTo>
                                    <a:cubicBezTo>
                                      <a:pt x="137446" y="0"/>
                                      <a:pt x="137541" y="0"/>
                                      <a:pt x="137636" y="0"/>
                                    </a:cubicBezTo>
                                    <a:lnTo>
                                      <a:pt x="138113" y="0"/>
                                    </a:lnTo>
                                    <a:cubicBezTo>
                                      <a:pt x="138208" y="0"/>
                                      <a:pt x="138398" y="0"/>
                                      <a:pt x="138589" y="0"/>
                                    </a:cubicBezTo>
                                    <a:lnTo>
                                      <a:pt x="139065" y="0"/>
                                    </a:lnTo>
                                    <a:cubicBezTo>
                                      <a:pt x="139160" y="0"/>
                                      <a:pt x="139351" y="0"/>
                                      <a:pt x="139541" y="0"/>
                                    </a:cubicBezTo>
                                    <a:lnTo>
                                      <a:pt x="140018" y="0"/>
                                    </a:lnTo>
                                    <a:cubicBezTo>
                                      <a:pt x="140208" y="0"/>
                                      <a:pt x="140303" y="0"/>
                                      <a:pt x="140494" y="0"/>
                                    </a:cubicBezTo>
                                    <a:lnTo>
                                      <a:pt x="140970" y="0"/>
                                    </a:lnTo>
                                    <a:cubicBezTo>
                                      <a:pt x="141065" y="0"/>
                                      <a:pt x="141256" y="0"/>
                                      <a:pt x="141446" y="0"/>
                                    </a:cubicBezTo>
                                    <a:lnTo>
                                      <a:pt x="141922" y="0"/>
                                    </a:lnTo>
                                    <a:cubicBezTo>
                                      <a:pt x="142018" y="0"/>
                                      <a:pt x="142208" y="0"/>
                                      <a:pt x="142399" y="0"/>
                                    </a:cubicBezTo>
                                    <a:lnTo>
                                      <a:pt x="142875" y="0"/>
                                    </a:lnTo>
                                    <a:cubicBezTo>
                                      <a:pt x="143065" y="0"/>
                                      <a:pt x="143161" y="0"/>
                                      <a:pt x="143256" y="0"/>
                                    </a:cubicBezTo>
                                    <a:lnTo>
                                      <a:pt x="143732" y="0"/>
                                    </a:lnTo>
                                    <a:cubicBezTo>
                                      <a:pt x="143828" y="0"/>
                                      <a:pt x="144018" y="0"/>
                                      <a:pt x="144208" y="0"/>
                                    </a:cubicBezTo>
                                    <a:lnTo>
                                      <a:pt x="144685" y="0"/>
                                    </a:lnTo>
                                    <a:cubicBezTo>
                                      <a:pt x="144780" y="0"/>
                                      <a:pt x="144971" y="0"/>
                                      <a:pt x="145161" y="0"/>
                                    </a:cubicBezTo>
                                    <a:lnTo>
                                      <a:pt x="145637" y="0"/>
                                    </a:lnTo>
                                    <a:cubicBezTo>
                                      <a:pt x="145828" y="0"/>
                                      <a:pt x="145923" y="0"/>
                                      <a:pt x="146018" y="0"/>
                                    </a:cubicBezTo>
                                    <a:lnTo>
                                      <a:pt x="146495" y="0"/>
                                    </a:lnTo>
                                    <a:cubicBezTo>
                                      <a:pt x="146590" y="0"/>
                                      <a:pt x="146780" y="0"/>
                                      <a:pt x="146971" y="0"/>
                                    </a:cubicBezTo>
                                    <a:lnTo>
                                      <a:pt x="147447" y="0"/>
                                    </a:lnTo>
                                    <a:cubicBezTo>
                                      <a:pt x="147542" y="0"/>
                                      <a:pt x="147733" y="0"/>
                                      <a:pt x="147923" y="0"/>
                                    </a:cubicBezTo>
                                    <a:lnTo>
                                      <a:pt x="148399" y="0"/>
                                    </a:lnTo>
                                    <a:cubicBezTo>
                                      <a:pt x="148590" y="0"/>
                                      <a:pt x="148685" y="0"/>
                                      <a:pt x="148780" y="0"/>
                                    </a:cubicBezTo>
                                    <a:lnTo>
                                      <a:pt x="149257" y="0"/>
                                    </a:lnTo>
                                    <a:cubicBezTo>
                                      <a:pt x="149352" y="0"/>
                                      <a:pt x="149543" y="0"/>
                                      <a:pt x="149733" y="0"/>
                                    </a:cubicBezTo>
                                    <a:lnTo>
                                      <a:pt x="150209" y="0"/>
                                    </a:lnTo>
                                    <a:cubicBezTo>
                                      <a:pt x="150304" y="0"/>
                                      <a:pt x="150495" y="0"/>
                                      <a:pt x="150686" y="0"/>
                                    </a:cubicBezTo>
                                    <a:lnTo>
                                      <a:pt x="151162" y="0"/>
                                    </a:lnTo>
                                    <a:cubicBezTo>
                                      <a:pt x="151352" y="0"/>
                                      <a:pt x="151447" y="0"/>
                                      <a:pt x="151543" y="0"/>
                                    </a:cubicBezTo>
                                    <a:lnTo>
                                      <a:pt x="152019" y="0"/>
                                    </a:lnTo>
                                    <a:cubicBezTo>
                                      <a:pt x="152114" y="0"/>
                                      <a:pt x="152305" y="0"/>
                                      <a:pt x="152495" y="0"/>
                                    </a:cubicBezTo>
                                    <a:lnTo>
                                      <a:pt x="152971" y="0"/>
                                    </a:lnTo>
                                    <a:cubicBezTo>
                                      <a:pt x="153067" y="0"/>
                                      <a:pt x="153257" y="0"/>
                                      <a:pt x="153448" y="0"/>
                                    </a:cubicBezTo>
                                    <a:lnTo>
                                      <a:pt x="153924" y="0"/>
                                    </a:lnTo>
                                    <a:cubicBezTo>
                                      <a:pt x="154114" y="0"/>
                                      <a:pt x="154210" y="0"/>
                                      <a:pt x="154305" y="0"/>
                                    </a:cubicBezTo>
                                    <a:lnTo>
                                      <a:pt x="154781" y="0"/>
                                    </a:lnTo>
                                    <a:cubicBezTo>
                                      <a:pt x="154877" y="0"/>
                                      <a:pt x="155067" y="0"/>
                                      <a:pt x="155257" y="0"/>
                                    </a:cubicBezTo>
                                    <a:lnTo>
                                      <a:pt x="155734" y="0"/>
                                    </a:lnTo>
                                    <a:cubicBezTo>
                                      <a:pt x="155829" y="0"/>
                                      <a:pt x="156020" y="0"/>
                                      <a:pt x="156210" y="0"/>
                                    </a:cubicBezTo>
                                    <a:lnTo>
                                      <a:pt x="156686" y="0"/>
                                    </a:lnTo>
                                    <a:cubicBezTo>
                                      <a:pt x="156877" y="0"/>
                                      <a:pt x="156972" y="0"/>
                                      <a:pt x="157067" y="0"/>
                                    </a:cubicBezTo>
                                    <a:lnTo>
                                      <a:pt x="157544" y="0"/>
                                    </a:lnTo>
                                    <a:cubicBezTo>
                                      <a:pt x="157639" y="0"/>
                                      <a:pt x="157829" y="0"/>
                                      <a:pt x="158020" y="0"/>
                                    </a:cubicBezTo>
                                    <a:lnTo>
                                      <a:pt x="158496" y="0"/>
                                    </a:lnTo>
                                    <a:cubicBezTo>
                                      <a:pt x="158591" y="0"/>
                                      <a:pt x="158782" y="0"/>
                                      <a:pt x="158972" y="0"/>
                                    </a:cubicBezTo>
                                    <a:lnTo>
                                      <a:pt x="159448" y="0"/>
                                    </a:lnTo>
                                    <a:cubicBezTo>
                                      <a:pt x="159639" y="0"/>
                                      <a:pt x="159734" y="0"/>
                                      <a:pt x="159925" y="0"/>
                                    </a:cubicBezTo>
                                    <a:lnTo>
                                      <a:pt x="160211" y="0"/>
                                    </a:lnTo>
                                    <a:cubicBezTo>
                                      <a:pt x="163639" y="0"/>
                                      <a:pt x="166402" y="2762"/>
                                      <a:pt x="166402" y="6191"/>
                                    </a:cubicBezTo>
                                    <a:cubicBezTo>
                                      <a:pt x="165068" y="9620"/>
                                      <a:pt x="162306" y="12382"/>
                                      <a:pt x="158877" y="12382"/>
                                    </a:cubicBezTo>
                                    <a:close/>
                                  </a:path>
                                </a:pathLst>
                              </a:custGeom>
                              <a:grpFill/>
                              <a:ln w="3175" cap="flat">
                                <a:solidFill>
                                  <a:schemeClr val="accent3"/>
                                </a:solidFill>
                                <a:prstDash val="solid"/>
                                <a:miter/>
                              </a:ln>
                            </wps:spPr>
                            <wps:bodyPr rtlCol="0" anchor="ctr"/>
                          </wps:wsp>
                          <wps:wsp>
                            <wps:cNvPr id="41" name="Freeform: Shape 41">
                              <a:extLst>
                                <a:ext uri="{FF2B5EF4-FFF2-40B4-BE49-F238E27FC236}">
                                  <a16:creationId xmlns:a16="http://schemas.microsoft.com/office/drawing/2014/main" id="{757B3353-B5F9-ACD0-41C9-9E10E4514CB8}"/>
                                </a:ext>
                              </a:extLst>
                            </wps:cNvPr>
                            <wps:cNvSpPr/>
                            <wps:spPr>
                              <a:xfrm>
                                <a:off x="6289117" y="924771"/>
                                <a:ext cx="285750" cy="9525"/>
                              </a:xfrm>
                              <a:custGeom>
                                <a:avLst/>
                                <a:gdLst>
                                  <a:gd name="connsiteX0" fmla="*/ 288226 w 285750"/>
                                  <a:gd name="connsiteY0" fmla="*/ 12382 h 9525"/>
                                  <a:gd name="connsiteX1" fmla="*/ 6191 w 285750"/>
                                  <a:gd name="connsiteY1" fmla="*/ 12382 h 9525"/>
                                  <a:gd name="connsiteX2" fmla="*/ 0 w 285750"/>
                                  <a:gd name="connsiteY2" fmla="*/ 6191 h 9525"/>
                                  <a:gd name="connsiteX3" fmla="*/ 6191 w 285750"/>
                                  <a:gd name="connsiteY3" fmla="*/ 0 h 9525"/>
                                  <a:gd name="connsiteX4" fmla="*/ 288226 w 285750"/>
                                  <a:gd name="connsiteY4" fmla="*/ 0 h 9525"/>
                                  <a:gd name="connsiteX5" fmla="*/ 294418 w 285750"/>
                                  <a:gd name="connsiteY5" fmla="*/ 6191 h 9525"/>
                                  <a:gd name="connsiteX6" fmla="*/ 288226 w 285750"/>
                                  <a:gd name="connsiteY6" fmla="*/ 12382 h 9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5750" h="9525">
                                    <a:moveTo>
                                      <a:pt x="288226" y="12382"/>
                                    </a:moveTo>
                                    <a:lnTo>
                                      <a:pt x="6191" y="12382"/>
                                    </a:lnTo>
                                    <a:cubicBezTo>
                                      <a:pt x="2762" y="12382"/>
                                      <a:pt x="0" y="9620"/>
                                      <a:pt x="0" y="6191"/>
                                    </a:cubicBezTo>
                                    <a:cubicBezTo>
                                      <a:pt x="0" y="2763"/>
                                      <a:pt x="2762" y="0"/>
                                      <a:pt x="6191" y="0"/>
                                    </a:cubicBezTo>
                                    <a:lnTo>
                                      <a:pt x="288226" y="0"/>
                                    </a:lnTo>
                                    <a:cubicBezTo>
                                      <a:pt x="291655" y="0"/>
                                      <a:pt x="294418" y="2763"/>
                                      <a:pt x="294418" y="6191"/>
                                    </a:cubicBezTo>
                                    <a:cubicBezTo>
                                      <a:pt x="294418" y="9620"/>
                                      <a:pt x="291655" y="12382"/>
                                      <a:pt x="288226" y="12382"/>
                                    </a:cubicBezTo>
                                    <a:close/>
                                  </a:path>
                                </a:pathLst>
                              </a:custGeom>
                              <a:grpFill/>
                              <a:ln w="3175" cap="flat">
                                <a:solidFill>
                                  <a:schemeClr val="accent3"/>
                                </a:solidFill>
                                <a:prstDash val="solid"/>
                                <a:miter/>
                              </a:ln>
                            </wps:spPr>
                            <wps:bodyPr rtlCol="0" anchor="ctr"/>
                          </wps:wsp>
                        </wpg:grpSp>
                      </wpg:grpSp>
                      <wps:wsp>
                        <wps:cNvPr id="20" name="Rectangle 20">
                          <a:extLst>
                            <a:ext uri="{FF2B5EF4-FFF2-40B4-BE49-F238E27FC236}">
                              <a16:creationId xmlns:a16="http://schemas.microsoft.com/office/drawing/2014/main" id="{8974204C-3EDE-6EB1-EDC1-F122CD0E63D0}"/>
                            </a:ext>
                          </a:extLst>
                        </wps:cNvPr>
                        <wps:cNvSpPr/>
                        <wps:spPr>
                          <a:xfrm>
                            <a:off x="5783449" y="15692"/>
                            <a:ext cx="3350254" cy="4068581"/>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lIns="44371" tIns="44371" rIns="44371" bIns="44371" rtlCol="0" anchor="ctr"/>
                      </wps:wsp>
                      <wps:wsp>
                        <wps:cNvPr id="21" name="TextBox 17">
                          <a:extLst>
                            <a:ext uri="{FF2B5EF4-FFF2-40B4-BE49-F238E27FC236}">
                              <a16:creationId xmlns:a16="http://schemas.microsoft.com/office/drawing/2014/main" id="{028879EB-4902-0332-D098-7246F0A44312}"/>
                            </a:ext>
                          </a:extLst>
                        </wps:cNvPr>
                        <wps:cNvSpPr txBox="1"/>
                        <wps:spPr>
                          <a:xfrm>
                            <a:off x="6541503" y="171632"/>
                            <a:ext cx="1887139" cy="464757"/>
                          </a:xfrm>
                          <a:prstGeom prst="rect">
                            <a:avLst/>
                          </a:prstGeom>
                          <a:noFill/>
                        </wps:spPr>
                        <wps:txbx>
                          <w:txbxContent>
                            <w:p w14:paraId="7CACD1A5" w14:textId="77777777" w:rsidR="00C00912" w:rsidRDefault="00C00912" w:rsidP="00C00912">
                              <w:pPr>
                                <w:jc w:val="center"/>
                                <w:rPr>
                                  <w:rFonts w:ascii="Arial" w:hAnsi="Arial"/>
                                  <w:b/>
                                  <w:color w:val="194B3C"/>
                                  <w:kern w:val="24"/>
                                  <w:sz w:val="21"/>
                                  <w:szCs w:val="21"/>
                                </w:rPr>
                              </w:pPr>
                              <w:r>
                                <w:rPr>
                                  <w:rFonts w:ascii="Arial" w:hAnsi="Arial"/>
                                  <w:b/>
                                  <w:color w:val="194B3C"/>
                                  <w:kern w:val="24"/>
                                  <w:sz w:val="21"/>
                                  <w:szCs w:val="21"/>
                                </w:rPr>
                                <w:t xml:space="preserve">Tier 1 Intune with Cloud Attach Deployment </w:t>
                              </w:r>
                            </w:p>
                          </w:txbxContent>
                        </wps:txbx>
                        <wps:bodyPr vert="horz" wrap="square" lIns="0" tIns="0" rIns="0" bIns="0" rtlCol="0" anchor="ctr" anchorCtr="0">
                          <a:spAutoFit/>
                        </wps:bodyPr>
                      </wps:wsp>
                      <wps:wsp>
                        <wps:cNvPr id="22" name="TextBox 25">
                          <a:extLst>
                            <a:ext uri="{FF2B5EF4-FFF2-40B4-BE49-F238E27FC236}">
                              <a16:creationId xmlns:a16="http://schemas.microsoft.com/office/drawing/2014/main" id="{47AB06F9-8595-1397-5B20-D250C2D0AE29}"/>
                            </a:ext>
                          </a:extLst>
                        </wps:cNvPr>
                        <wps:cNvSpPr txBox="1"/>
                        <wps:spPr>
                          <a:xfrm>
                            <a:off x="6185705" y="859969"/>
                            <a:ext cx="2593205" cy="1771673"/>
                          </a:xfrm>
                          <a:prstGeom prst="rect">
                            <a:avLst/>
                          </a:prstGeom>
                          <a:noFill/>
                          <a:ln w="9525">
                            <a:noFill/>
                          </a:ln>
                        </wps:spPr>
                        <wps:txbx>
                          <w:txbxContent>
                            <w:p w14:paraId="0CF3A3B3" w14:textId="77777777" w:rsidR="00C00912" w:rsidRDefault="00C00912" w:rsidP="00C00912">
                              <w:pPr>
                                <w:spacing w:after="33"/>
                                <w:rPr>
                                  <w:rFonts w:ascii="Arial" w:hAnsi="Arial"/>
                                  <w:b/>
                                  <w:bCs/>
                                  <w:color w:val="000000"/>
                                  <w:spacing w:val="10"/>
                                  <w:kern w:val="24"/>
                                  <w:sz w:val="20"/>
                                  <w:szCs w:val="20"/>
                                  <w:lang w:val="en-US"/>
                                </w:rPr>
                              </w:pPr>
                              <w:r>
                                <w:rPr>
                                  <w:rFonts w:ascii="Arial" w:hAnsi="Arial"/>
                                  <w:b/>
                                  <w:bCs/>
                                  <w:color w:val="000000"/>
                                  <w:spacing w:val="10"/>
                                  <w:kern w:val="24"/>
                                  <w:sz w:val="20"/>
                                  <w:szCs w:val="20"/>
                                  <w:lang w:val="en-US"/>
                                </w:rPr>
                                <w:t>Activities:</w:t>
                              </w:r>
                            </w:p>
                            <w:p w14:paraId="79DBCE22" w14:textId="77777777" w:rsidR="00C00912" w:rsidRDefault="00C00912" w:rsidP="000A3AA5">
                              <w:pPr>
                                <w:pStyle w:val="ListParagraph"/>
                                <w:numPr>
                                  <w:ilvl w:val="2"/>
                                  <w:numId w:val="30"/>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Enable Cloud Attach</w:t>
                              </w:r>
                            </w:p>
                            <w:p w14:paraId="007FF2D4" w14:textId="77777777" w:rsidR="00C00912" w:rsidRDefault="00C00912" w:rsidP="000A3AA5">
                              <w:pPr>
                                <w:pStyle w:val="ListParagraph"/>
                                <w:numPr>
                                  <w:ilvl w:val="2"/>
                                  <w:numId w:val="30"/>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Onboarding and testing of severs into Intune</w:t>
                              </w:r>
                            </w:p>
                            <w:p w14:paraId="479367E3" w14:textId="77777777" w:rsidR="00C00912" w:rsidRDefault="00C00912" w:rsidP="000A3AA5">
                              <w:pPr>
                                <w:pStyle w:val="ListParagraph"/>
                                <w:numPr>
                                  <w:ilvl w:val="2"/>
                                  <w:numId w:val="30"/>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Integration of Intune and MDE</w:t>
                              </w:r>
                            </w:p>
                          </w:txbxContent>
                        </wps:txbx>
                        <wps:bodyPr wrap="square" lIns="0" tIns="0" rIns="0" bIns="0" rtlCol="0" anchor="t">
                          <a:spAutoFit/>
                        </wps:bodyPr>
                      </wps:wsp>
                      <wps:wsp>
                        <wps:cNvPr id="23" name="TextBox 26">
                          <a:extLst>
                            <a:ext uri="{FF2B5EF4-FFF2-40B4-BE49-F238E27FC236}">
                              <a16:creationId xmlns:a16="http://schemas.microsoft.com/office/drawing/2014/main" id="{30FFEEC9-8360-9A90-94DE-0F0EBADFD51C}"/>
                            </a:ext>
                          </a:extLst>
                        </wps:cNvPr>
                        <wps:cNvSpPr txBox="1"/>
                        <wps:spPr>
                          <a:xfrm>
                            <a:off x="6185704" y="2008146"/>
                            <a:ext cx="2593205" cy="1928640"/>
                          </a:xfrm>
                          <a:prstGeom prst="rect">
                            <a:avLst/>
                          </a:prstGeom>
                          <a:noFill/>
                          <a:ln w="9525">
                            <a:noFill/>
                          </a:ln>
                        </wps:spPr>
                        <wps:txbx>
                          <w:txbxContent>
                            <w:p w14:paraId="7D054422" w14:textId="77777777" w:rsidR="00C00912" w:rsidRDefault="00C00912" w:rsidP="00C00912">
                              <w:pPr>
                                <w:spacing w:after="33"/>
                                <w:rPr>
                                  <w:rFonts w:ascii="Arial" w:hAnsi="Arial"/>
                                  <w:b/>
                                  <w:bCs/>
                                  <w:color w:val="000000"/>
                                  <w:spacing w:val="10"/>
                                  <w:kern w:val="24"/>
                                  <w:sz w:val="20"/>
                                  <w:szCs w:val="20"/>
                                  <w:lang w:val="en-US"/>
                                </w:rPr>
                              </w:pPr>
                              <w:r>
                                <w:rPr>
                                  <w:rFonts w:ascii="Arial" w:hAnsi="Arial"/>
                                  <w:b/>
                                  <w:bCs/>
                                  <w:color w:val="000000"/>
                                  <w:spacing w:val="10"/>
                                  <w:kern w:val="24"/>
                                  <w:sz w:val="20"/>
                                  <w:szCs w:val="20"/>
                                  <w:lang w:val="en-US"/>
                                </w:rPr>
                                <w:t>Ideal outcome:</w:t>
                              </w:r>
                            </w:p>
                            <w:p w14:paraId="4E13BB65" w14:textId="77777777" w:rsidR="00C00912" w:rsidRDefault="00C00912" w:rsidP="000A3AA5">
                              <w:pPr>
                                <w:pStyle w:val="ListParagraph"/>
                                <w:numPr>
                                  <w:ilvl w:val="2"/>
                                  <w:numId w:val="31"/>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 xml:space="preserve">Cloud </w:t>
                              </w:r>
                              <w:proofErr w:type="gramStart"/>
                              <w:r>
                                <w:rPr>
                                  <w:rFonts w:ascii="Arial" w:hAnsi="Arial"/>
                                  <w:color w:val="000000"/>
                                  <w:spacing w:val="10"/>
                                  <w:kern w:val="24"/>
                                  <w:sz w:val="20"/>
                                  <w:szCs w:val="20"/>
                                </w:rPr>
                                <w:t>attach</w:t>
                              </w:r>
                              <w:proofErr w:type="gramEnd"/>
                              <w:r>
                                <w:rPr>
                                  <w:rFonts w:ascii="Arial" w:hAnsi="Arial"/>
                                  <w:color w:val="000000"/>
                                  <w:spacing w:val="10"/>
                                  <w:kern w:val="24"/>
                                  <w:sz w:val="20"/>
                                  <w:szCs w:val="20"/>
                                </w:rPr>
                                <w:t xml:space="preserve"> successfully enabled</w:t>
                              </w:r>
                            </w:p>
                            <w:p w14:paraId="6608F305" w14:textId="77777777" w:rsidR="00C00912" w:rsidRDefault="00C00912" w:rsidP="000A3AA5">
                              <w:pPr>
                                <w:pStyle w:val="ListParagraph"/>
                                <w:numPr>
                                  <w:ilvl w:val="2"/>
                                  <w:numId w:val="31"/>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All servers successfully onboarded to Intune</w:t>
                              </w:r>
                            </w:p>
                            <w:p w14:paraId="00600526" w14:textId="77777777" w:rsidR="00C00912" w:rsidRDefault="00C00912" w:rsidP="000A3AA5">
                              <w:pPr>
                                <w:pStyle w:val="ListParagraph"/>
                                <w:numPr>
                                  <w:ilvl w:val="2"/>
                                  <w:numId w:val="31"/>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 xml:space="preserve">Integration with MDE is completed successfully </w:t>
                              </w:r>
                            </w:p>
                          </w:txbxContent>
                        </wps:txbx>
                        <wps:bodyPr wrap="square" lIns="0" tIns="0" rIns="0" bIns="0" rtlCol="0" anchor="t">
                          <a:spAutoFit/>
                        </wps:bodyPr>
                      </wps:wsp>
                    </wpg:wgp>
                  </a:graphicData>
                </a:graphic>
              </wp:anchor>
            </w:drawing>
          </mc:Choice>
          <mc:Fallback>
            <w:pict>
              <v:group w14:anchorId="50B62ACE" id="Group 33" o:spid="_x0000_s1026" style="position:absolute;left:0;text-align:left;margin-left:831.8pt;margin-top:41.5pt;width:224pt;height:299.2pt;z-index:251658241" coordorigin="57396" coordsize="33941,40842" o:gfxdata="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">
                <v:group id="Group 19" o:spid="_x0000_s1027" style="position:absolute;left:57396;width:7416;height:7023" coordorigin="57396" coordsize="9127,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4" o:spid="_x0000_s1028" type="#_x0000_t75" style="position:absolute;left:57306;top:-80;width:9310;height:87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">
                    <v:imagedata r:id="rId14" o:title=""/>
                    <o:lock v:ext="edit" aspectratio="f"/>
                  </v:shape>
                  <v:group id="Graphic 226" o:spid="_x0000_s1029" style="position:absolute;left:60900;top:2949;width:2130;height:2742" coordorigin="60900,2949" coordsize="5840,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Shape 26" o:spid="_x0000_s1030" style="position:absolute;left:61978;top:3989;width:4763;height:6477;visibility:visible;mso-wrap-style:square;v-text-anchor:middle" coordsize="47625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" path="m470726,649605r-464535,c2762,649605,,646843,,643414l,6191c,2763,2762,,6191,l354711,v1619,,3239,667,4382,1810l475202,117920v1143,1143,1810,2762,1810,4381l477012,643319v-95,3524,-2857,6286,-6286,6286xm12383,637223r452151,l464534,124969,352044,12478r-339757,l12287,637223r96,xe" fillcolor="#194b3c" strokecolor="#194b3c" strokeweight=".25pt">
                      <v:stroke joinstyle="miter"/>
                      <v:path arrowok="t" o:connecttype="custom" o:connectlocs="470726,649605;6191,649605;0,643414;0,6191;6191,0;354711,0;359093,1810;475202,117920;477012,122301;477012,643319;470726,649605;12383,637223;464534,637223;464534,124969;352044,12478;12287,12478;12287,637223" o:connectangles="0,0,0,0,0,0,0,0,0,0,0,0,0,0,0,0,0"/>
                    </v:shape>
                    <v:shape id="Freeform: Shape 27" o:spid="_x0000_s1031" style="position:absolute;left:60900;top:2949;width:4762;height:6477;visibility:visible;mso-wrap-style:square;v-text-anchor:middle" coordsize="47625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" path="m6191,649605c2762,649605,,646843,,643414l,6191c,2763,2762,,6191,l470726,v3429,,6191,2763,6191,6191c476917,9620,474155,12382,470726,12382r-458343,l12383,643414v,3429,-2763,6191,-6192,6191xe" filled="f" strokecolor="#194b3c" strokeweight=".25pt">
                      <v:stroke joinstyle="miter"/>
                      <v:path arrowok="t" o:connecttype="custom" o:connectlocs="6191,649605;0,643414;0,6191;6191,0;470726,0;476917,6191;470726,12382;12383,12382;12383,643414;6191,649605" o:connectangles="0,0,0,0,0,0,0,0,0,0"/>
                    </v:shape>
                    <v:shape id="Freeform: Shape 28" o:spid="_x0000_s1032" style="position:absolute;left:65462;top:3990;width:1239;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" path="m122491,128475v,,-95,,-190,l6191,128475c2762,128475,,125713,,122284l,6174c,3697,1524,1411,3810,459,6191,-494,8763,78,10573,1792l125825,117140v1715,1143,2858,3048,2858,5144c128683,125713,125921,128475,122491,128475xm12382,116092r94965,l12382,21128r,94964xe" filled="f" strokecolor="#196b24 [3206]" strokeweight=".25pt">
                      <v:stroke joinstyle="miter"/>
                      <v:path arrowok="t" o:connecttype="custom" o:connectlocs="122491,128475;122301,128475;6191,128475;0,122284;0,6174;3810,459;10573,1792;125825,117140;128683,122284;122491,128475;12382,116092;107347,116092;12382,21128;12382,116092" o:connectangles="0,0,0,0,0,0,0,0,0,0,0,0,0,0"/>
                    </v:shape>
                    <v:shape id="Freeform: Shape 29" o:spid="_x0000_s1033" style="position:absolute;left:63195;top:6006;width:2286;height:2286;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" path="m116681,233648c52292,233648,,181165,,116777,,52388,52388,,116681,v64485,,116872,52388,116872,116777c233553,181260,181166,233648,116681,233648xm116681,12382c59150,12382,12383,59245,12383,116777v,57626,46767,104489,104298,104489c174308,221266,221171,174403,221171,116777,221171,59245,174308,12382,116681,12382xe" filled="f" strokecolor="#196b24 [3206]" strokeweight=".25pt">
                      <v:stroke joinstyle="miter"/>
                      <v:path arrowok="t" o:connecttype="custom" o:connectlocs="116681,233648;0,116777;116681,0;233553,116777;116681,233648;116681,12382;12383,116777;116681,221266;221171,116777;116681,12382" o:connectangles="0,0,0,0,0,0,0,0,0,0"/>
                    </v:shape>
                    <v:shape id="Freeform: Shape 30" o:spid="_x0000_s1034" style="position:absolute;left:64013;top:5559;width:666;height:572;visibility:visible;mso-wrap-style:square;v-text-anchor:middle" coordsize="6667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" path="m63817,60960v-571,,-1143,-95,-1619,-190c44767,55912,25527,55912,7906,60770v-1810,476,-3906,95,-5430,-1049c953,58578,,56769,,54769l,6191c,2762,2762,,6191,l63722,v3429,,6191,2762,6191,6191l69913,54769v,1905,-857,3715,-2476,4952c66484,60484,65151,60960,63817,60960xm34957,44672v7620,,15240,762,22669,2191l57626,12287r-45148,l12478,46863v7334,-1429,14859,-2191,22479,-2191xe" filled="f" strokecolor="#196b24 [3206]" strokeweight=".25pt">
                      <v:stroke joinstyle="miter"/>
                      <v:path arrowok="t" o:connecttype="custom" o:connectlocs="63817,60960;62198,60770;7906,60770;2476,59721;0,54769;0,6191;6191,0;63722,0;69913,6191;69913,54769;67437,59721;63817,60960;34957,44672;57626,46863;57626,12287;12478,12287;12478,46863;34957,44672" o:connectangles="0,0,0,0,0,0,0,0,0,0,0,0,0,0,0,0,0,0"/>
                    </v:shape>
                    <v:shape id="Freeform: Shape 31" o:spid="_x0000_s1035" style="position:absolute;left:65083;top:6086;width:762;height:857;visibility:visible;mso-wrap-style:square;v-text-anchor:middle" coordsize="762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" path="m34927,86579v-762,,-1620,-191,-2381,-476c30736,85341,29402,83816,28926,82007,26545,73054,23021,64481,18448,56670,13877,48670,8257,41335,1780,34858,446,33525,-220,31619,65,29714,351,27810,1399,26095,3113,25143l45214,854c46643,-4,48357,-194,49881,187v1619,381,2953,1429,3715,2857l82361,52955v1715,2953,667,6763,-2286,8478l37975,85721v-953,572,-2001,858,-3048,858xm15972,31905v4953,5715,9430,11907,13144,18574c32927,56956,35974,63909,38451,71148l68455,53813,45881,14665,15972,31905xe" filled="f" strokecolor="#196b24 [3206]" strokeweight=".25pt">
                      <v:stroke joinstyle="miter"/>
                      <v:path arrowok="t" o:connecttype="custom" o:connectlocs="34927,86579;32546,86103;28926,82007;18448,56670;1780,34858;65,29714;3113,25143;45214,854;49881,187;53596,3044;82361,52955;80075,61433;37975,85721;34927,86579;15972,31905;29116,50479;38451,71148;68455,53813;45881,14665;15972,31905" o:connectangles="0,0,0,0,0,0,0,0,0,0,0,0,0,0,0,0,0,0,0,0"/>
                    </v:shape>
                    <v:shape id="Freeform: Shape 35" o:spid="_x0000_s1036" style="position:absolute;left:65082;top:7397;width:762;height:857;visibility:visible;mso-wrap-style:square;v-text-anchor:middle" coordsize="762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" path="m48357,86576v-1048,,-2191,-286,-3143,-857l3113,61430c1399,60478,351,58763,65,56858,-221,54953,446,53048,1875,51619,8257,45333,13876,37999,18543,29998,23020,22187,26544,13615,29021,4566,29497,2756,30831,1232,32641,470v1714,-762,3810,-572,5429,381l80170,25140v2953,1714,4001,5525,2286,8477l53691,83433v-857,1429,-2191,2477,-3810,2857c49405,86481,48833,86576,48357,86576xm16162,54572l46071,71907,68645,32855,38641,15520v-2476,7239,-5619,14192,-9334,20669c25401,42761,21020,48952,16162,54572xe" filled="f" strokecolor="#196b24 [3206]" strokeweight=".25pt">
                      <v:stroke joinstyle="miter"/>
                      <v:path arrowok="t" o:connecttype="custom" o:connectlocs="48357,86576;45214,85719;3113,61430;65,56858;1875,51619;18543,29998;29021,4566;32641,470;38070,851;80170,25140;82456,33617;53691,83433;49881,86290;48357,86576;16162,54572;46071,71907;68645,32855;38641,15520;29307,36189;16162,54572" o:connectangles="0,0,0,0,0,0,0,0,0,0,0,0,0,0,0,0,0,0,0,0"/>
                    </v:shape>
                    <v:shape id="Freeform: Shape 36" o:spid="_x0000_s1037" style="position:absolute;left:64014;top:8180;width:666;height:572;visibility:visible;mso-wrap-style:square;v-text-anchor:middle" coordsize="6667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" path="m63722,60970r-57531,c2762,60970,,58208,,54779l,6201c,4296,858,2486,2477,1248,4001,105,6001,-276,7906,200v17526,4858,36766,4858,54292,c64103,-276,66104,105,67628,1248v1524,1143,2476,2953,2476,4953l70104,54779v-190,3429,-2953,6191,-6382,6191xm12287,48588r45149,l57436,14012v-14764,2953,-30385,2953,-45149,l12287,48588xe" filled="f" strokecolor="#196b24 [3206]" strokeweight=".25pt">
                      <v:stroke joinstyle="miter"/>
                      <v:path arrowok="t" o:connecttype="custom" o:connectlocs="63722,60970;6191,60970;0,54779;0,6201;2477,1248;7906,200;62198,200;67628,1248;70104,6201;70104,54779;63722,60970;12287,48588;57436,48588;57436,14012;12287,14012;12287,48588" o:connectangles="0,0,0,0,0,0,0,0,0,0,0,0,0,0,0,0"/>
                    </v:shape>
                    <v:shape id="Freeform: Shape 37" o:spid="_x0000_s1038" style="position:absolute;left:62812;top:7398;width:762;height:857;visibility:visible;mso-wrap-style:square;v-text-anchor:middle" coordsize="762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" path="m34953,86481v-2095,,-4191,-1143,-5334,-3143l854,33522c-3,32093,-194,30379,187,28855,568,27235,1616,25902,3045,25140l45145,852v1619,-953,3715,-1144,5429,-382c52384,1232,53718,2756,54194,4566v2381,8953,5905,17431,10477,25337c69339,37903,74958,45238,81340,51715v1333,1333,2000,3239,1715,5143c82769,58763,81626,60478,80006,61430l38001,85624v-952,571,-2000,857,-3048,857xm14570,32665l37144,71812,67053,54572c62100,48857,57718,42666,53908,36094,50098,29521,46955,22568,44478,15425l14570,32665xe" filled="f" strokecolor="#196b24 [3206]" strokeweight=".25pt">
                      <v:stroke joinstyle="miter"/>
                      <v:path arrowok="t" o:connecttype="custom" o:connectlocs="34953,86481;29619,83338;854,33522;187,28855;3045,25140;45145,852;50574,470;54194,4566;64671,29903;81340,51715;83055,56858;80006,61430;38001,85624;34953,86481;14570,32665;37144,71812;67053,54572;53908,36094;44478,15425;14570,32665" o:connectangles="0,0,0,0,0,0,0,0,0,0,0,0,0,0,0,0,0,0,0,0"/>
                    </v:shape>
                    <v:shape id="Freeform: Shape 38" o:spid="_x0000_s1039" style="position:absolute;left:62810;top:6087;width:762;height:857;visibility:visible;mso-wrap-style:square;v-text-anchor:middle" coordsize="762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" path="m48355,86484v-1047,,-2095,-286,-3143,-858l3112,61338c159,59623,-889,55813,826,52860l29591,3045c30448,1616,31782,568,33306,187v1619,-381,3239,-190,4667,667l79979,25143v1714,952,2762,2666,3048,4572c83312,31620,82646,33525,81217,34858,74835,41145,69215,48479,64548,56575,59976,64481,56452,73053,54071,81912v-477,1905,-1810,3429,-3620,4096c49975,86293,49213,86484,48355,86484xm14732,53718l44736,71053v2476,-7143,5620,-14097,9430,-20669c57976,43717,62453,37620,67310,32000l37402,14665,14732,53718xe" filled="f" strokecolor="#196b24 [3206]" strokeweight=".25pt">
                      <v:stroke joinstyle="miter"/>
                      <v:path arrowok="t" o:connecttype="custom" o:connectlocs="48355,86484;45212,85626;3112,61338;826,52860;29591,3045;33306,187;37973,854;79979,25143;83027,29715;81217,34858;64548,56575;54071,81912;50451,86008;48355,86484;14732,53718;44736,71053;54166,50384;67310,32000;37402,14665;14732,53718" o:connectangles="0,0,0,0,0,0,0,0,0,0,0,0,0,0,0,0,0,0,0,0"/>
                    </v:shape>
                    <v:shape id="Freeform: Shape 39" o:spid="_x0000_s1040" style="position:absolute;left:63747;top:6559;width:1143;height:1143;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" path="m61531,122967c27622,122967,,95345,,61436,,27527,27622,,61531,v33909,,61532,27527,61532,61436c123063,95345,95440,122967,61531,122967xm61531,12382v-27051,,-49053,22003,-49053,49054c12478,88582,34480,110585,61531,110585v27147,,49149,-22098,49149,-49149c110680,34385,88678,12382,61531,12382xe" filled="f" strokecolor="#196b24 [3206]" strokeweight=".25pt">
                      <v:stroke joinstyle="miter"/>
                      <v:path arrowok="t" o:connecttype="custom" o:connectlocs="61531,122967;0,61436;61531,0;123063,61436;61531,122967;61531,12382;12478,61436;61531,110585;110680,61436;61531,12382" o:connectangles="0,0,0,0,0,0,0,0,0,0"/>
                    </v:shape>
                    <v:shape id="Freeform: Shape 40" o:spid="_x0000_s1041" style="position:absolute;left:63551;top:9668;width:1619;height:95;visibility:visible;mso-wrap-style:square;v-text-anchor:middle" coordsize="161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" path="m158877,12382v-286,,-476,,-762,c157829,12382,157544,12382,157258,12382v-286,,-572,,-858,c156115,12382,155829,12382,155543,12382v-286,,-571,,-857,c154400,12382,154114,12382,153829,12382v-286,,-572,,-858,c152686,12382,152400,12382,152114,12382v-285,,-571,,-857,c150971,12382,150686,12382,150400,12382v-286,,-572,,-857,c149257,12382,148971,12382,148685,12382v-286,,-571,,-857,c147542,12382,147256,12382,146971,12382v-286,,-572,,-858,c145828,12382,145542,12382,145256,12382v-285,,-571,,-857,c144113,12382,143828,12382,143542,12382v-286,,-572,,-857,c142399,12382,142113,12382,141827,12382v-286,,-571,,-857,c140684,12382,140398,12382,140113,12382v-286,,-572,,-858,c138970,12382,138684,12382,138398,12382v-285,,-571,,-857,c137255,12382,136970,12382,136684,12382v-286,,-572,,-857,c135541,12382,135255,12382,134969,12382v-286,,-571,,-857,c133826,12382,133540,12382,133255,12382v-286,,-572,,-858,c132112,12382,131826,12382,131540,12382v-286,,-571,,-857,c130397,12382,130112,12382,129826,12382v-286,,-572,,-857,c128683,12382,128397,12382,128111,12382v-286,,-571,,-857,c126968,12382,126682,12382,126397,12382v-286,,-572,,-858,c125254,12382,124968,12382,124682,12382v-286,,-571,,-857,c123539,12382,123254,12382,122968,12382v-286,,-572,,-857,c121825,12382,121539,12382,121253,12382v-285,,-571,,-857,c120110,12382,119824,12382,119539,12382v-286,,-572,,-858,c118396,12382,118110,12382,117824,12382v-286,,-571,,-857,c116681,12382,116396,12382,116110,12382v-286,,-572,,-857,c114967,12382,114681,12382,114395,12382v-285,,-571,,-857,c113252,12382,112966,12382,112681,12382v-286,,-572,,-858,c111538,12382,111252,12382,110966,12382v-286,,-571,,-857,c109823,12382,109538,12382,109252,12382v-286,,-572,,-857,c108109,12382,107823,12382,107537,12382v-285,,-571,,-857,c106394,12382,106108,12382,105823,12382v-286,,-572,,-858,c104680,12382,104394,12382,104108,12382v-286,,-571,,-857,c102965,12382,102679,12382,102394,12382v-286,,-572,,-857,c101251,12382,100965,12382,100679,12382v-285,,-571,,-857,c99536,12382,99250,12382,98965,12382v-286,,-572,,-858,c97822,12382,97536,12382,97250,12382v-286,,-571,,-857,c96107,12382,95821,12382,95536,12382v-286,,-572,,-857,c94393,12382,94107,12382,93821,12382v-285,,-571,,-857,c92678,12382,92393,12382,92107,12382v-286,,-572,,-858,c90964,12382,90678,12382,90392,12382v-286,,-571,,-857,c89249,12382,88963,12382,88678,12382v-286,,-572,,-857,c87535,12382,87249,12382,86963,12382v-285,,-571,,-857,c85820,12382,85535,12382,85249,12382v-286,,-572,,-858,c84106,12382,83820,12382,83534,12382v-286,,-571,,-857,c82391,12382,82105,12382,81820,12382v-286,,-572,,-857,c80677,12382,80391,12382,80105,12382v-285,,-571,,-857,c78962,12382,78677,12382,78391,12382v-286,,-572,,-858,c77248,12382,76962,12382,76676,12382v-286,,-571,,-857,c75533,12382,75247,12382,74962,12382v-286,,-572,,-858,c73819,12382,73533,12382,73247,12382v-285,,-571,,-857,c72104,12382,71819,12382,71533,12382v-286,,-572,,-858,c70390,12382,70104,12382,69818,12382v-286,,-571,,-857,c68675,12382,68389,12382,68104,12382v-286,,-572,,-858,c66961,12382,66675,12382,66389,12382v-285,,-571,,-857,c65246,12382,64961,12382,64675,12382v-286,,-572,,-857,c63532,12382,63246,12382,62960,12382v-286,,-571,,-857,c61817,12382,61531,12382,61246,12382v-286,,-572,,-858,c60103,12382,59817,12382,59531,12382v-285,,-571,,-857,c58388,12382,58103,12382,57817,12382v-286,,-572,,-857,c56674,12382,56388,12382,56102,12382v-286,,-571,,-857,c54959,12382,54673,12382,54388,12382v-286,,-572,,-858,c53245,12382,52959,12382,52673,12382v-285,,-571,,-857,c51530,12382,51245,12382,50959,12382v-286,,-572,,-857,c49816,12382,49530,12382,49244,12382v-286,,-571,,-857,c48101,12382,47815,12382,47530,12382v-286,,-572,,-858,c46387,12382,46101,12382,45815,12382v-286,,-571,,-857,c44672,12382,44387,12382,44101,12382v-286,,-572,,-857,c42958,12382,42672,12382,42386,12382v-286,,-571,,-857,c41243,12382,40957,12382,40672,12382v-286,,-572,,-858,c39529,12382,39243,12382,38957,12382v-286,,-571,,-857,c37814,12382,37529,12382,37243,12382v-286,,-572,,-857,c36100,12382,35814,12382,35528,12382v-285,,-571,,-857,c34385,12382,34099,12382,33814,12382v-286,,-572,,-858,c32671,12382,32385,12382,32099,12382v-286,,-571,,-857,c30956,12382,30671,12382,30385,12382v-286,,-572,,-857,c29242,12382,28956,12382,28670,12382v-285,,-571,,-857,c27527,12382,27241,12382,26956,12382v-286,,-572,,-858,c25813,12382,25527,12382,25241,12382v-286,,-571,,-857,c24098,12382,23813,12382,23527,12382v-286,,-572,,-857,c22384,12382,22098,12382,21812,12382v-285,,-571,,-857,c20669,12382,20383,12382,20098,12382v-286,,-572,,-858,c18955,12382,18669,12382,18383,12382v-286,,-571,,-857,c17240,12382,16954,12382,16669,12382v-286,,-572,,-857,c15526,12382,15240,12382,14954,12382v-285,,-571,,-857,c13811,12382,13525,12382,13240,12382v-286,,-572,,-858,c12097,12382,11811,12382,11525,12382v-286,,-571,,-857,c10382,12382,10096,12382,9811,12382v-286,,-572,,-857,c8668,12382,8382,12382,8096,12382v-285,,-571,,-857,c6953,12382,6668,12382,6382,12382,2953,12382,,9620,,6191,,2762,2572,,6001,r476,c6572,,6763,,6953,r381,c7429,,7620,,7811,r476,c8382,,8572,,8763,r476,c9335,,9525,,9715,r381,c10192,,10382,,10573,r476,c11144,,11335,,11525,r477,c12097,,12287,,12478,r476,c13049,,13240,,13430,r476,c14002,,14192,,14383,r476,c14954,,15145,,15335,r381,c15812,,16002,,16193,r476,c16764,,16954,,17145,r476,c17716,,17907,,18097,r382,c18574,,18764,,18955,r476,c19526,,19717,,19907,r476,c20479,,20669,,20860,r381,c21336,,21527,,21717,r476,c22288,,22479,,22670,r476,c23241,,23431,,23622,r381,c24098,,24289,,24479,r476,c25051,,25241,,25432,r476,c26003,,26194,,26384,r381,c26861,,27051,,27241,r477,c27813,,28004,,28194,r476,c28765,,28956,,29146,r382,c29623,,29813,,30004,r476,c30575,,30766,,30956,r476,c31528,,31718,,31909,r476,c32480,,32671,,32861,r477,c33433,,33623,,33814,r476,c34385,,34576,,34766,r381,c35243,,35433,,35623,r477,c36195,,36386,,36576,r476,c37147,,37338,,37529,r381,c38005,,38195,,38386,r476,c38957,,39148,,39338,r476,c39910,,40100,,40291,r381,c40767,,40957,,41148,r476,c41720,,41910,,42100,r477,c42672,,42863,,43053,r381,c43529,,43720,,43910,r477,c44482,,44672,,44863,r476,c45434,,45625,,45815,r381,c46291,,46482,,46672,r477,c47244,,47435,,47625,r476,c48196,,48387,,48578,r380,c49054,,49244,,49435,r476,c50006,,50197,,50387,r476,c50959,,51149,,51340,r381,c51816,,52006,,52197,r476,c52769,,52959,,53149,r477,c53721,,53912,,54102,r381,c54578,,54769,,54959,r477,c55531,,55721,,55912,r476,c56483,,56674,,56864,r381,c57340,,57531,,57721,r477,c58293,,58483,,58674,r476,c59246,,59436,,59627,r380,c60103,,60293,,60484,r476,c61055,,61246,,61436,r477,c62008,,62198,,62389,r381,c62865,,63055,,63246,r476,c63818,,64008,,64198,r477,c64770,,64961,,65151,r381,c65627,,65818,,66008,r477,c66580,,66770,,66961,r476,c67532,,67723,,67913,r381,c68389,,68580,,68771,r476,c69342,,69532,,69723,r476,c70295,,70485,,70675,r477,c71247,,71438,,71628,r476,c72199,,72390,,72580,r477,c73152,,73343,,73533,r381,c74009,,74200,,74390,r476,c74962,,75152,,75343,r476,c75914,,76105,,76295,r381,c76771,,76962,,77153,r476,c77724,,77914,,78105,r476,c78677,,78867,,79057,r381,c79534,,79724,,79915,r476,c80486,,80677,,80867,r477,c81439,,81629,,81820,r381,c82296,,82487,,82677,r476,c83248,,83439,,83629,r477,c84201,,84391,,84582,r381,c85058,,85249,,85439,r476,c86011,,86201,,86392,r476,c86963,,87154,,87344,r381,c87821,,88011,,88202,r476,c88773,,88963,,89154,r476,c89725,,89916,,90106,r477,c90678,,90869,,91059,r476,c91630,,91821,,92012,r476,c92583,,92773,,92964,r381,c93440,,93631,,93821,r476,c94393,,94583,,94774,r476,c95345,,95536,,95726,r381,c96203,,96393,,96583,r477,c97155,,97346,,97536,r476,c98107,,98298,,98488,r382,c98965,,99155,,99346,r476,c99917,,100108,,100298,r476,c100870,,101060,,101251,r381,c101727,,101918,,102108,r476,c102679,,102870,,103061,r476,c103632,,103822,,104013,r381,c104489,,104680,,104870,r476,c105442,,105632,,105823,r476,c106394,,106585,,106775,r381,c107252,,107442,,107632,r477,c108204,,108395,,108585,r476,c109252,,109347,,109538,r476,c110109,,110299,,110490,r476,c111062,,111252,,111443,r476,c112109,,112204,,112300,r476,c112871,,113062,,113252,r477,c113824,,114014,,114205,r476,c114871,,114967,,115062,r476,c115633,,115824,,116014,r477,c116586,,116777,,116967,r476,c117634,,117729,,117824,r476,c118396,,118586,,118777,r476,c119348,,119539,,119729,r476,c120396,,120491,,120587,r476,c121158,,121348,,121539,r476,c122111,,122301,,122491,r477,c123158,,123254,,123349,r476,c123920,,124111,,124301,r477,c124873,,125063,,125254,r476,c125921,,126016,,126111,r476,c126682,,126873,,127063,r477,c127635,,127825,,128016,r476,c128683,,128778,,128969,r476,c129540,,129730,,129921,r476,c130493,,130683,,130873,r477,c131540,,131636,,131826,r476,c132397,,132588,,132779,r476,c133350,,133540,,133731,r476,c134398,,134493,,134588,r476,c135160,,135350,,135541,r476,c136112,,136303,,136493,r-9715,c126968,,127063,,127159,r476,c127730,,127921,,128111,r477,c128683,,128873,,129064,r476,c129730,,129826,,129921,r476,c130493,,130683,,130873,r477,c131445,,131636,,131826,r476,c132493,,132588,,132683,r477,c133255,,133445,,133636,r476,c134207,,134398,,134588,r476,c135255,,135350,,135446,r476,c136017,,136207,,136398,r-95,c136398,,136588,,136779,r476,c137446,,137541,,137636,r477,c138208,,138398,,138589,r476,c139160,,139351,,139541,r477,c140208,,140303,,140494,r476,c141065,,141256,,141446,r476,c142018,,142208,,142399,r476,c143065,,143161,,143256,r476,c143828,,144018,,144208,r477,c144780,,144971,,145161,r476,c145828,,145923,,146018,r477,c146590,,146780,,146971,r476,c147542,,147733,,147923,r476,c148590,,148685,,148780,r477,c149352,,149543,,149733,r476,c150304,,150495,,150686,r476,c151352,,151447,,151543,r476,c152114,,152305,,152495,r476,c153067,,153257,,153448,r476,c154114,,154210,,154305,r476,c154877,,155067,,155257,r477,c155829,,156020,,156210,r476,c156877,,156972,,157067,r477,c157639,,157829,,158020,r476,c158591,,158782,,158972,r476,c159639,,159734,,159925,r286,c163639,,166402,2762,166402,6191v-1334,3429,-4096,6191,-7525,6191xe" filled="f" strokecolor="#196b24 [3206]" strokeweight=".25pt">
                      <v:stroke joinstyle="miter"/>
                      <v:path arrowok="t" o:connecttype="custom" o:connectlocs="158877,12382;158115,12382;157258,12382;156400,12382;155543,12382;154686,12382;153829,12382;152971,12382;152114,12382;151257,12382;150400,12382;149543,12382;148685,12382;147828,12382;146971,12382;146113,12382;145256,12382;144399,12382;143542,12382;142685,12382;141827,12382;140970,12382;140113,12382;139255,12382;138398,12382;137541,12382;136684,12382;135827,12382;134969,12382;134112,12382;133255,12382;132397,12382;131540,12382;130683,12382;129826,12382;128969,12382;128111,12382;127254,12382;126397,12382;125539,12382;124682,12382;123825,12382;122968,12382;122111,12382;121253,12382;120396,12382;119539,12382;118681,12382;117824,12382;116967,12382;116110,12382;115253,12382;114395,12382;113538,12382;112681,12382;111823,12382;110966,12382;110109,12382;109252,12382;108395,12382;107537,12382;106680,12382;105823,12382;104965,12382;104108,12382;103251,12382;102394,12382;101537,12382;100679,12382;99822,12382;98965,12382;98107,12382;97250,12382;96393,12382;95536,12382;94679,12382;93821,12382;92964,12382;92107,12382;91249,12382;90392,12382;89535,12382;88678,12382;87821,12382;86963,12382;86106,12382;85249,12382;84391,12382;83534,12382;82677,12382;81820,12382;80963,12382;80105,12382;79248,12382;78391,12382;77533,12382;76676,12382;75819,12382;74962,12382;74104,12382;73247,12382;72390,12382;71533,12382;70675,12382;69818,12382;68961,12382;68104,12382;67246,12382;66389,12382;65532,12382;64675,12382;63818,12382;62960,12382;62103,12382;61246,12382;60388,12382;59531,12382;58674,12382;57817,12382;56960,12382;56102,12382;55245,12382;54388,12382;53530,12382;52673,12382;51816,12382;50959,12382;50102,12382;49244,12382;48387,12382;47530,12382;46672,12382;45815,12382;44958,12382;44101,12382;43244,12382;42386,12382;41529,12382;40672,12382;39814,12382;38957,12382;38100,12382;37243,12382;36386,12382;35528,12382;34671,12382;33814,12382;32956,12382;32099,12382;31242,12382;30385,12382;29528,12382;28670,12382;27813,12382;26956,12382;26098,12382;25241,12382;24384,12382;23527,12382;22670,12382;21812,12382;20955,12382;20098,12382;19240,12382;18383,12382;17526,12382;16669,12382;15812,12382;14954,12382;14097,12382;13240,12382;12382,12382;11525,12382;10668,12382;9811,12382;8954,12382;8096,12382;7239,12382;6382,12382;0,6191;6001,0;6477,0;6953,0;7334,0;7811,0;8287,0;8763,0;9239,0;9715,0;10096,0;10573,0;11049,0;11525,0;12002,0;12478,0;12954,0;13430,0;13906,0;14383,0;14859,0;15335,0;15716,0;16193,0;16669,0;17145,0;17621,0;18097,0;18479,0;18955,0;19431,0;19907,0;20383,0;20860,0;21241,0;21717,0;22193,0;22670,0;23146,0;23622,0;24003,0;24479,0;24955,0;25432,0;25908,0;26384,0;26765,0;27241,0;27718,0;28194,0;28670,0;29146,0;29528,0;30004,0;30480,0;30956,0;31432,0;31909,0;32385,0;32861,0;33338,0;33814,0;34290,0;34766,0;35147,0;35623,0;36100,0;36576,0;37052,0;37529,0;37910,0;38386,0;38862,0;39338,0;39814,0;40291,0;40672,0;41148,0;41624,0;42100,0;42577,0;43053,0;43434,0;43910,0;44387,0;44863,0;45339,0;45815,0;46196,0;46672,0;47149,0;47625,0;48101,0;48578,0;48958,0;49435,0;49911,0;50387,0;50863,0;51340,0;51721,0;52197,0;52673,0;53149,0;53626,0;54102,0;54483,0;54959,0;55436,0;55912,0;56388,0;56864,0;57245,0;57721,0;58198,0;58674,0;59150,0;59627,0;60007,0;60484,0;60960,0;61436,0;61913,0;62389,0;62770,0;63246,0;63722,0;64198,0;64675,0;65151,0;65532,0;66008,0;66485,0;66961,0;67437,0;67913,0;68294,0;68771,0;69247,0;69723,0;70199,0;70675,0;71152,0;71628,0;72104,0;72580,0;73057,0;73533,0;73914,0;74390,0;74866,0;75343,0;75819,0;76295,0;76676,0;77153,0;77629,0;78105,0;78581,0;79057,0;79438,0;79915,0;80391,0;80867,0;81344,0;81820,0;82201,0;82677,0;83153,0;83629,0;84106,0;84582,0;84963,0;85439,0;85915,0;86392,0;86868,0;87344,0;87725,0;88202,0;88678,0;89154,0;89630,0;90106,0;90583,0;91059,0;91535,0;92012,0;92488,0;92964,0;93345,0;93821,0;94297,0;94774,0;95250,0;95726,0;96107,0;96583,0;97060,0;97536,0;98012,0;98488,0;98870,0;99346,0;99822,0;100298,0;100774,0;101251,0;101632,0;102108,0;102584,0;103061,0;103537,0;104013,0;104394,0;104870,0;105346,0;105823,0;106299,0;106775,0;107156,0;107632,0;108109,0;108585,0;109061,0;109538,0;110014,0;110490,0;110966,0;111443,0;111919,0;112300,0;112776,0;113252,0;113729,0;114205,0;114681,0;115062,0;115538,0;116014,0;116491,0;116967,0;117443,0;117824,0;118300,0;118777,0;119253,0;119729,0;120205,0;120587,0;121063,0;121539,0;122015,0;122491,0;122968,0;123349,0;123825,0;124301,0;124778,0;125254,0;125730,0;126111,0;126587,0;127063,0;127540,0;128016,0;128492,0;128969,0;129445,0;129921,0;130397,0;130873,0;131350,0;131826,0;132302,0;132779,0;133255,0;133731,0;134207,0;134588,0;135064,0;135541,0;136017,0;136493,0;126778,0;127159,0;127635,0;128111,0;128588,0;129064,0;129540,0;129921,0;130397,0;130873,0;131350,0;131826,0;132302,0;132683,0;133160,0;133636,0;134112,0;134588,0;135064,0;135446,0;135922,0;136398,0;136303,0;136779,0;137255,0;137636,0;138113,0;138589,0;139065,0;139541,0;140018,0;140494,0;140970,0;141446,0;141922,0;142399,0;142875,0;143256,0;143732,0;144208,0;144685,0;145161,0;145637,0;146018,0;146495,0;146971,0;147447,0;147923,0;148399,0;148780,0;149257,0;149733,0;150209,0;150686,0;151162,0;151543,0;152019,0;152495,0;152971,0;153448,0;153924,0;154305,0;154781,0;155257,0;155734,0;156210,0;156686,0;157067,0;157544,0;158020,0;158496,0;158972,0;159448,0;159925,0;160211,0;166402,6191;158877,1238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41" o:spid="_x0000_s1042" style="position:absolute;left:62891;top:9247;width:2857;height:95;visibility:visible;mso-wrap-style:square;v-text-anchor:middle"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" path="m288226,12382r-282035,c2762,12382,,9620,,6191,,2763,2762,,6191,l288226,v3429,,6192,2763,6192,6191c294418,9620,291655,12382,288226,12382xe" filled="f" strokecolor="#196b24 [3206]" strokeweight=".25pt">
                      <v:stroke joinstyle="miter"/>
                      <v:path arrowok="t" o:connecttype="custom" o:connectlocs="288226,12382;6191,12382;0,6191;6191,0;288226,0;294418,6191;288226,12382" o:connectangles="0,0,0,0,0,0,0"/>
                    </v:shape>
                  </v:group>
                </v:group>
                <v:rect id="Rectangle 20" o:spid="_x0000_s1043" style="position:absolute;left:57834;top:156;width:33503;height:40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" filled="f" strokecolor="#156082 [3204]" strokeweight="1pt">
                  <v:textbox inset="1.2325mm,1.2325mm,1.2325mm,1.2325mm"/>
                </v:rect>
                <v:shapetype id="_x0000_t202" coordsize="21600,21600" o:spt="202" path="m,l,21600r21600,l21600,xe">
                  <v:stroke joinstyle="miter"/>
                  <v:path gradientshapeok="t" o:connecttype="rect"/>
                </v:shapetype>
                <v:shape id="TextBox 17" o:spid="_x0000_s1044" type="#_x0000_t202" style="position:absolute;left:65415;top:1716;width:18871;height:4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" filled="f" stroked="f">
                  <v:textbox style="mso-fit-shape-to-text:t" inset="0,0,0,0">
                    <w:txbxContent>
                      <w:p w14:paraId="7CACD1A5" w14:textId="77777777" w:rsidR="00C00912" w:rsidRDefault="00C00912" w:rsidP="00C00912">
                        <w:pPr>
                          <w:jc w:val="center"/>
                          <w:rPr>
                            <w:rFonts w:ascii="Arial" w:hAnsi="Arial"/>
                            <w:b/>
                            <w:color w:val="194B3C"/>
                            <w:kern w:val="24"/>
                            <w:sz w:val="21"/>
                            <w:szCs w:val="21"/>
                          </w:rPr>
                        </w:pPr>
                        <w:r>
                          <w:rPr>
                            <w:rFonts w:ascii="Arial" w:hAnsi="Arial"/>
                            <w:b/>
                            <w:color w:val="194B3C"/>
                            <w:kern w:val="24"/>
                            <w:sz w:val="21"/>
                            <w:szCs w:val="21"/>
                          </w:rPr>
                          <w:t xml:space="preserve">Tier 1 Intune with Cloud Attach Deployment </w:t>
                        </w:r>
                      </w:p>
                    </w:txbxContent>
                  </v:textbox>
                </v:shape>
                <v:shape id="TextBox 25" o:spid="_x0000_s1045" type="#_x0000_t202" style="position:absolute;left:61857;top:8599;width:25932;height:17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14:paraId="0CF3A3B3" w14:textId="77777777" w:rsidR="00C00912" w:rsidRDefault="00C00912" w:rsidP="00C00912">
                        <w:pPr>
                          <w:spacing w:after="33"/>
                          <w:rPr>
                            <w:rFonts w:ascii="Arial" w:hAnsi="Arial"/>
                            <w:b/>
                            <w:bCs/>
                            <w:color w:val="000000"/>
                            <w:spacing w:val="10"/>
                            <w:kern w:val="24"/>
                            <w:sz w:val="20"/>
                            <w:szCs w:val="20"/>
                            <w:lang w:val="en-US"/>
                          </w:rPr>
                        </w:pPr>
                        <w:r>
                          <w:rPr>
                            <w:rFonts w:ascii="Arial" w:hAnsi="Arial"/>
                            <w:b/>
                            <w:bCs/>
                            <w:color w:val="000000"/>
                            <w:spacing w:val="10"/>
                            <w:kern w:val="24"/>
                            <w:sz w:val="20"/>
                            <w:szCs w:val="20"/>
                            <w:lang w:val="en-US"/>
                          </w:rPr>
                          <w:t>Activities:</w:t>
                        </w:r>
                      </w:p>
                      <w:p w14:paraId="79DBCE22" w14:textId="77777777" w:rsidR="00C00912" w:rsidRDefault="00C00912" w:rsidP="000A3AA5">
                        <w:pPr>
                          <w:pStyle w:val="ListParagraph"/>
                          <w:numPr>
                            <w:ilvl w:val="2"/>
                            <w:numId w:val="30"/>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Enable Cloud Attach</w:t>
                        </w:r>
                      </w:p>
                      <w:p w14:paraId="007FF2D4" w14:textId="77777777" w:rsidR="00C00912" w:rsidRDefault="00C00912" w:rsidP="000A3AA5">
                        <w:pPr>
                          <w:pStyle w:val="ListParagraph"/>
                          <w:numPr>
                            <w:ilvl w:val="2"/>
                            <w:numId w:val="30"/>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Onboarding and testing of severs into Intune</w:t>
                        </w:r>
                      </w:p>
                      <w:p w14:paraId="479367E3" w14:textId="77777777" w:rsidR="00C00912" w:rsidRDefault="00C00912" w:rsidP="000A3AA5">
                        <w:pPr>
                          <w:pStyle w:val="ListParagraph"/>
                          <w:numPr>
                            <w:ilvl w:val="2"/>
                            <w:numId w:val="30"/>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Integration of Intune and MDE</w:t>
                        </w:r>
                      </w:p>
                    </w:txbxContent>
                  </v:textbox>
                </v:shape>
                <v:shape id="TextBox 26" o:spid="_x0000_s1046" type="#_x0000_t202" style="position:absolute;left:61857;top:20081;width:25932;height:1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14:paraId="7D054422" w14:textId="77777777" w:rsidR="00C00912" w:rsidRDefault="00C00912" w:rsidP="00C00912">
                        <w:pPr>
                          <w:spacing w:after="33"/>
                          <w:rPr>
                            <w:rFonts w:ascii="Arial" w:hAnsi="Arial"/>
                            <w:b/>
                            <w:bCs/>
                            <w:color w:val="000000"/>
                            <w:spacing w:val="10"/>
                            <w:kern w:val="24"/>
                            <w:sz w:val="20"/>
                            <w:szCs w:val="20"/>
                            <w:lang w:val="en-US"/>
                          </w:rPr>
                        </w:pPr>
                        <w:r>
                          <w:rPr>
                            <w:rFonts w:ascii="Arial" w:hAnsi="Arial"/>
                            <w:b/>
                            <w:bCs/>
                            <w:color w:val="000000"/>
                            <w:spacing w:val="10"/>
                            <w:kern w:val="24"/>
                            <w:sz w:val="20"/>
                            <w:szCs w:val="20"/>
                            <w:lang w:val="en-US"/>
                          </w:rPr>
                          <w:t>Ideal outcome:</w:t>
                        </w:r>
                      </w:p>
                      <w:p w14:paraId="4E13BB65" w14:textId="77777777" w:rsidR="00C00912" w:rsidRDefault="00C00912" w:rsidP="000A3AA5">
                        <w:pPr>
                          <w:pStyle w:val="ListParagraph"/>
                          <w:numPr>
                            <w:ilvl w:val="2"/>
                            <w:numId w:val="31"/>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 xml:space="preserve">Cloud </w:t>
                        </w:r>
                        <w:proofErr w:type="gramStart"/>
                        <w:r>
                          <w:rPr>
                            <w:rFonts w:ascii="Arial" w:hAnsi="Arial"/>
                            <w:color w:val="000000"/>
                            <w:spacing w:val="10"/>
                            <w:kern w:val="24"/>
                            <w:sz w:val="20"/>
                            <w:szCs w:val="20"/>
                          </w:rPr>
                          <w:t>attach</w:t>
                        </w:r>
                        <w:proofErr w:type="gramEnd"/>
                        <w:r>
                          <w:rPr>
                            <w:rFonts w:ascii="Arial" w:hAnsi="Arial"/>
                            <w:color w:val="000000"/>
                            <w:spacing w:val="10"/>
                            <w:kern w:val="24"/>
                            <w:sz w:val="20"/>
                            <w:szCs w:val="20"/>
                          </w:rPr>
                          <w:t xml:space="preserve"> successfully enabled</w:t>
                        </w:r>
                      </w:p>
                      <w:p w14:paraId="6608F305" w14:textId="77777777" w:rsidR="00C00912" w:rsidRDefault="00C00912" w:rsidP="000A3AA5">
                        <w:pPr>
                          <w:pStyle w:val="ListParagraph"/>
                          <w:numPr>
                            <w:ilvl w:val="2"/>
                            <w:numId w:val="31"/>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All servers successfully onboarded to Intune</w:t>
                        </w:r>
                      </w:p>
                      <w:p w14:paraId="00600526" w14:textId="77777777" w:rsidR="00C00912" w:rsidRDefault="00C00912" w:rsidP="000A3AA5">
                        <w:pPr>
                          <w:pStyle w:val="ListParagraph"/>
                          <w:numPr>
                            <w:ilvl w:val="2"/>
                            <w:numId w:val="31"/>
                          </w:numPr>
                          <w:spacing w:after="0" w:line="240" w:lineRule="auto"/>
                          <w:rPr>
                            <w:rFonts w:ascii="Arial" w:hAnsi="Arial"/>
                            <w:color w:val="000000"/>
                            <w:spacing w:val="10"/>
                            <w:kern w:val="24"/>
                            <w:sz w:val="20"/>
                            <w:szCs w:val="20"/>
                          </w:rPr>
                        </w:pPr>
                        <w:r>
                          <w:rPr>
                            <w:rFonts w:ascii="Arial" w:hAnsi="Arial"/>
                            <w:color w:val="000000"/>
                            <w:spacing w:val="10"/>
                            <w:kern w:val="24"/>
                            <w:sz w:val="20"/>
                            <w:szCs w:val="20"/>
                          </w:rPr>
                          <w:t xml:space="preserve">Integration with MDE is completed successfully </w:t>
                        </w:r>
                      </w:p>
                    </w:txbxContent>
                  </v:textbox>
                </v:shape>
              </v:group>
              <o:OLEObject Type="Embed" ProgID="Excel.Chart.8" ShapeID="Chart 24" DrawAspect="Content" ObjectID="_1810243106" r:id="rId15">
                <o:FieldCodes>\s</o:FieldCodes>
              </o:OLEObject>
            </w:pict>
          </mc:Fallback>
        </mc:AlternateContent>
      </w:r>
      <w:r w:rsidR="007B7F30">
        <w:t xml:space="preserve">Unified Management </w:t>
      </w:r>
      <w:r w:rsidR="00272A6D">
        <w:t>–</w:t>
      </w:r>
      <w:r w:rsidR="007B7F30">
        <w:t xml:space="preserve"> </w:t>
      </w:r>
      <w:r w:rsidR="00272A6D">
        <w:t xml:space="preserve">Cloud attaching </w:t>
      </w:r>
      <w:r w:rsidR="00750009">
        <w:t>configuration manager</w:t>
      </w:r>
      <w:r w:rsidR="00272A6D">
        <w:t xml:space="preserve"> with Intune </w:t>
      </w:r>
      <w:r w:rsidR="00BB24E6">
        <w:t>provide</w:t>
      </w:r>
      <w:r w:rsidR="0053770F">
        <w:t xml:space="preserve">s </w:t>
      </w:r>
      <w:r w:rsidR="00BB24E6">
        <w:t>modern management</w:t>
      </w:r>
      <w:r w:rsidR="005D727E">
        <w:t xml:space="preserve"> </w:t>
      </w:r>
      <w:r w:rsidR="00082ED1">
        <w:t xml:space="preserve">features e.g., </w:t>
      </w:r>
      <w:r w:rsidR="00DD742D">
        <w:t xml:space="preserve">zero touch provisioning, </w:t>
      </w:r>
      <w:r w:rsidR="0048128F">
        <w:t xml:space="preserve">app deployment, </w:t>
      </w:r>
      <w:r w:rsidR="00E145F0">
        <w:t>remote device management</w:t>
      </w:r>
      <w:r w:rsidR="00261B29">
        <w:t xml:space="preserve"> etc.</w:t>
      </w:r>
      <w:r w:rsidR="000B64A8">
        <w:t xml:space="preserve"> This allows </w:t>
      </w:r>
      <w:r w:rsidR="00CA39AF">
        <w:t xml:space="preserve">unified </w:t>
      </w:r>
      <w:r w:rsidR="002156AF">
        <w:t xml:space="preserve">and efficient </w:t>
      </w:r>
      <w:r w:rsidR="000B64A8">
        <w:t>clou</w:t>
      </w:r>
      <w:r w:rsidR="00645D68">
        <w:t>d management</w:t>
      </w:r>
      <w:r w:rsidR="003F0205">
        <w:t xml:space="preserve"> across platforms</w:t>
      </w:r>
      <w:r w:rsidR="00645D68">
        <w:t xml:space="preserve"> for </w:t>
      </w:r>
      <w:r w:rsidR="005A287A">
        <w:t>different device types</w:t>
      </w:r>
      <w:r w:rsidR="003F0205">
        <w:t>.</w:t>
      </w:r>
    </w:p>
    <w:p w14:paraId="26EEE81C" w14:textId="3B58A9DE" w:rsidR="00010A52" w:rsidRDefault="00010A52" w:rsidP="00B3086A"/>
    <w:p w14:paraId="7CD97253" w14:textId="43788DCC" w:rsidR="00B567BB" w:rsidRDefault="00B567BB" w:rsidP="00AE3DD1">
      <w:pPr>
        <w:keepNext/>
        <w:keepLines/>
        <w:numPr>
          <w:ilvl w:val="0"/>
          <w:numId w:val="2"/>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Deployment</w:t>
      </w:r>
    </w:p>
    <w:p w14:paraId="56F47901" w14:textId="7C2A347D" w:rsidR="007F5DD1" w:rsidRDefault="007F5DD1" w:rsidP="007F5DD1"/>
    <w:p w14:paraId="68CD53DF" w14:textId="44DBB368" w:rsidR="000117A8" w:rsidRDefault="007F5DD1" w:rsidP="00DB68C8">
      <w:pPr>
        <w:jc w:val="both"/>
      </w:pPr>
      <w:r>
        <w:t>A&amp;O is currently using configuration manger version 2303 with an upgrade to 2309 planned in Nov</w:t>
      </w:r>
      <w:r w:rsidR="00AD2935">
        <w:t xml:space="preserve">ember </w:t>
      </w:r>
      <w:r>
        <w:t xml:space="preserve">24. The deployment steps </w:t>
      </w:r>
      <w:r w:rsidR="00AD2935">
        <w:t xml:space="preserve">mentioned in this section </w:t>
      </w:r>
      <w:r>
        <w:t>are aligned to</w:t>
      </w:r>
      <w:r w:rsidR="00FB2E84">
        <w:t xml:space="preserve"> this version and above. Older and newer versions of </w:t>
      </w:r>
      <w:r w:rsidR="00750009">
        <w:t>configuration manager</w:t>
      </w:r>
      <w:r w:rsidR="00FB2E84">
        <w:t xml:space="preserve"> may have </w:t>
      </w:r>
      <w:r w:rsidR="005B5C8C">
        <w:t>different configuration steps.</w:t>
      </w:r>
    </w:p>
    <w:p w14:paraId="37507340" w14:textId="77777777" w:rsidR="001C1ED6" w:rsidRPr="00C76079" w:rsidRDefault="001C1ED6" w:rsidP="00822E28">
      <w:pPr>
        <w:spacing w:after="0" w:line="257" w:lineRule="auto"/>
      </w:pPr>
    </w:p>
    <w:p w14:paraId="250B5B1D" w14:textId="10B25E85" w:rsidR="00371966" w:rsidRPr="00712F29" w:rsidRDefault="00A34198" w:rsidP="00822E28">
      <w:pPr>
        <w:spacing w:after="0" w:line="257" w:lineRule="auto"/>
        <w:rPr>
          <w:b/>
        </w:rPr>
      </w:pPr>
      <w:r>
        <w:rPr>
          <w:b/>
          <w:bCs/>
        </w:rPr>
        <w:t>Detailed step by step deployment diagram is shown below.</w:t>
      </w:r>
    </w:p>
    <w:p w14:paraId="4F121CE9" w14:textId="77777777" w:rsidR="00371966" w:rsidRDefault="00371966" w:rsidP="00822E28">
      <w:pPr>
        <w:spacing w:after="0" w:line="257" w:lineRule="auto"/>
      </w:pPr>
    </w:p>
    <w:p w14:paraId="6CF3BA02" w14:textId="2689CC46" w:rsidR="00371966" w:rsidRPr="00C76079" w:rsidRDefault="00A34198" w:rsidP="00822E28">
      <w:pPr>
        <w:spacing w:after="0" w:line="257" w:lineRule="auto"/>
      </w:pPr>
      <w:r w:rsidRPr="00A34198">
        <w:rPr>
          <w:noProof/>
        </w:rPr>
        <w:drawing>
          <wp:inline distT="0" distB="0" distL="0" distR="0" wp14:anchorId="0F6E66AF" wp14:editId="542EBBC0">
            <wp:extent cx="5943600" cy="3083560"/>
            <wp:effectExtent l="19050" t="19050" r="19050" b="21590"/>
            <wp:docPr id="1186259377" name="Picture 118625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59377" name=""/>
                    <pic:cNvPicPr/>
                  </pic:nvPicPr>
                  <pic:blipFill>
                    <a:blip r:embed="rId16"/>
                    <a:stretch>
                      <a:fillRect/>
                    </a:stretch>
                  </pic:blipFill>
                  <pic:spPr>
                    <a:xfrm>
                      <a:off x="0" y="0"/>
                      <a:ext cx="5943600" cy="3083560"/>
                    </a:xfrm>
                    <a:prstGeom prst="rect">
                      <a:avLst/>
                    </a:prstGeom>
                    <a:ln w="9525">
                      <a:solidFill>
                        <a:schemeClr val="tx1"/>
                      </a:solidFill>
                    </a:ln>
                  </pic:spPr>
                </pic:pic>
              </a:graphicData>
            </a:graphic>
          </wp:inline>
        </w:drawing>
      </w:r>
    </w:p>
    <w:p w14:paraId="1A81C317" w14:textId="2B402F92" w:rsidR="008A0E3C" w:rsidRPr="003E4C2F" w:rsidRDefault="00C32960" w:rsidP="003E4C2F">
      <w:pPr>
        <w:pStyle w:val="ListParagraph"/>
        <w:keepNext/>
        <w:keepLines/>
        <w:numPr>
          <w:ilvl w:val="1"/>
          <w:numId w:val="2"/>
        </w:numPr>
        <w:spacing w:before="240" w:after="0"/>
        <w:jc w:val="both"/>
        <w:outlineLvl w:val="2"/>
        <w:rPr>
          <w:rFonts w:ascii="Calibri Light" w:eastAsia="Times New Roman" w:hAnsi="Calibri Light" w:cs="Times New Roman"/>
          <w:color w:val="2F5496"/>
          <w:sz w:val="32"/>
          <w:szCs w:val="32"/>
        </w:rPr>
      </w:pPr>
      <w:r w:rsidRPr="003E4C2F">
        <w:rPr>
          <w:rFonts w:ascii="Calibri Light" w:eastAsia="Times New Roman" w:hAnsi="Calibri Light" w:cs="Times New Roman"/>
          <w:color w:val="2F5496"/>
          <w:sz w:val="32"/>
          <w:szCs w:val="32"/>
        </w:rPr>
        <w:t>Pilot Deploymen</w:t>
      </w:r>
      <w:r w:rsidR="008A0E3C" w:rsidRPr="003E4C2F">
        <w:rPr>
          <w:rFonts w:ascii="Calibri Light" w:eastAsia="Times New Roman" w:hAnsi="Calibri Light" w:cs="Times New Roman"/>
          <w:color w:val="2F5496"/>
          <w:sz w:val="32"/>
          <w:szCs w:val="32"/>
        </w:rPr>
        <w:t>t</w:t>
      </w:r>
      <w:r w:rsidR="00CA3598">
        <w:rPr>
          <w:rFonts w:ascii="Calibri Light" w:eastAsia="Times New Roman" w:hAnsi="Calibri Light" w:cs="Times New Roman"/>
          <w:color w:val="2F5496"/>
          <w:sz w:val="32"/>
          <w:szCs w:val="32"/>
        </w:rPr>
        <w:t xml:space="preserve"> Strategy</w:t>
      </w:r>
    </w:p>
    <w:p w14:paraId="16EC3D77" w14:textId="77777777" w:rsidR="006E6F12" w:rsidRDefault="006E6F12" w:rsidP="008A0E3C"/>
    <w:p w14:paraId="68188E6D" w14:textId="793836F6" w:rsidR="41044B35" w:rsidRDefault="001A1B4C" w:rsidP="41044B35">
      <w:pPr>
        <w:jc w:val="both"/>
      </w:pPr>
      <w:r>
        <w:lastRenderedPageBreak/>
        <w:t>An initial set of</w:t>
      </w:r>
      <w:r w:rsidR="00CC6BF1" w:rsidRPr="00CC6BF1">
        <w:t xml:space="preserve"> servers that host non-critical applications</w:t>
      </w:r>
      <w:r>
        <w:t xml:space="preserve"> will be selected for deployment</w:t>
      </w:r>
      <w:r w:rsidR="00CC6BF1" w:rsidRPr="00CC6BF1">
        <w:t>. A</w:t>
      </w:r>
      <w:r w:rsidR="00CC6BF1">
        <w:t>&amp;O</w:t>
      </w:r>
      <w:r w:rsidR="00CC6BF1" w:rsidRPr="00CC6BF1">
        <w:t xml:space="preserve"> has a ranking system for server criticality, consisting of the three tiers outlined in the table below.</w:t>
      </w:r>
    </w:p>
    <w:tbl>
      <w:tblPr>
        <w:tblStyle w:val="TableGrid"/>
        <w:tblpPr w:leftFromText="180" w:rightFromText="180" w:vertAnchor="text" w:horzAnchor="margin" w:tblpY="185"/>
        <w:tblW w:w="10207" w:type="dxa"/>
        <w:tblLook w:val="04A0" w:firstRow="1" w:lastRow="0" w:firstColumn="1" w:lastColumn="0" w:noHBand="0" w:noVBand="1"/>
      </w:tblPr>
      <w:tblGrid>
        <w:gridCol w:w="3261"/>
        <w:gridCol w:w="3397"/>
        <w:gridCol w:w="3549"/>
      </w:tblGrid>
      <w:tr w:rsidR="008969A3" w14:paraId="7B5712BB" w14:textId="77777777" w:rsidTr="004E4017">
        <w:trPr>
          <w:trHeight w:val="159"/>
        </w:trPr>
        <w:tc>
          <w:tcPr>
            <w:tcW w:w="3261" w:type="dxa"/>
            <w:vAlign w:val="center"/>
          </w:tcPr>
          <w:p w14:paraId="58C39F56" w14:textId="77777777" w:rsidR="008969A3" w:rsidRPr="00DB68C8" w:rsidRDefault="008969A3" w:rsidP="008C298E">
            <w:r w:rsidRPr="6EE1E064">
              <w:t>Tier</w:t>
            </w:r>
          </w:p>
        </w:tc>
        <w:tc>
          <w:tcPr>
            <w:tcW w:w="3397" w:type="dxa"/>
            <w:vAlign w:val="center"/>
          </w:tcPr>
          <w:p w14:paraId="63C47D15" w14:textId="77777777" w:rsidR="008969A3" w:rsidRPr="00DB68C8" w:rsidRDefault="008969A3" w:rsidP="008C298E">
            <w:r w:rsidRPr="6EE1E064">
              <w:t>Resilience</w:t>
            </w:r>
          </w:p>
        </w:tc>
        <w:tc>
          <w:tcPr>
            <w:tcW w:w="3549" w:type="dxa"/>
            <w:vAlign w:val="center"/>
          </w:tcPr>
          <w:p w14:paraId="03FF7C7A" w14:textId="77777777" w:rsidR="008969A3" w:rsidRPr="00DB68C8" w:rsidRDefault="008969A3" w:rsidP="008C298E">
            <w:r w:rsidRPr="6EE1E064">
              <w:t>Example Servers/Services</w:t>
            </w:r>
          </w:p>
        </w:tc>
      </w:tr>
      <w:tr w:rsidR="008969A3" w14:paraId="1DBF941F" w14:textId="77777777" w:rsidTr="004E4017">
        <w:tc>
          <w:tcPr>
            <w:tcW w:w="3261" w:type="dxa"/>
            <w:vAlign w:val="center"/>
          </w:tcPr>
          <w:p w14:paraId="56769BE6" w14:textId="77777777" w:rsidR="008969A3" w:rsidRPr="00DB68C8" w:rsidRDefault="008969A3" w:rsidP="008C298E">
            <w:r w:rsidRPr="6EE1E064">
              <w:t>Tier 1 Core IT services supporting fee-earning operations</w:t>
            </w:r>
          </w:p>
        </w:tc>
        <w:tc>
          <w:tcPr>
            <w:tcW w:w="3397" w:type="dxa"/>
            <w:vAlign w:val="center"/>
          </w:tcPr>
          <w:p w14:paraId="1F47AC16" w14:textId="77777777" w:rsidR="008969A3" w:rsidRPr="00DB68C8" w:rsidRDefault="008969A3" w:rsidP="008C298E">
            <w:r w:rsidRPr="6EE1E064">
              <w:t>Resilience significant and infrastructure in place to facilitate rapid recovery (cited at 2 geographical locations/load balanced)</w:t>
            </w:r>
          </w:p>
        </w:tc>
        <w:tc>
          <w:tcPr>
            <w:tcW w:w="3549" w:type="dxa"/>
            <w:vAlign w:val="center"/>
          </w:tcPr>
          <w:p w14:paraId="1BA18031" w14:textId="6F08A4D4" w:rsidR="008969A3" w:rsidRPr="00DB68C8" w:rsidRDefault="008969A3" w:rsidP="008C298E">
            <w:r w:rsidRPr="6EE1E064">
              <w:t xml:space="preserve"> Active Directory, Email, SharePoint, Mimecast</w:t>
            </w:r>
          </w:p>
        </w:tc>
      </w:tr>
      <w:tr w:rsidR="008969A3" w14:paraId="3D41DA34" w14:textId="77777777" w:rsidTr="004E4017">
        <w:tc>
          <w:tcPr>
            <w:tcW w:w="3261" w:type="dxa"/>
            <w:vAlign w:val="center"/>
          </w:tcPr>
          <w:p w14:paraId="59A22534" w14:textId="77777777" w:rsidR="008969A3" w:rsidRPr="00DB68C8" w:rsidRDefault="008969A3" w:rsidP="008C298E">
            <w:r w:rsidRPr="6EE1E064">
              <w:t>Tier 2 Non-core IT services supporting fee-earning operations</w:t>
            </w:r>
          </w:p>
        </w:tc>
        <w:tc>
          <w:tcPr>
            <w:tcW w:w="3397" w:type="dxa"/>
            <w:vAlign w:val="center"/>
          </w:tcPr>
          <w:p w14:paraId="3C7A21B8" w14:textId="77777777" w:rsidR="008969A3" w:rsidRPr="00DB68C8" w:rsidRDefault="008969A3" w:rsidP="008C298E">
            <w:r w:rsidRPr="6EE1E064">
              <w:t>Less resilience</w:t>
            </w:r>
          </w:p>
        </w:tc>
        <w:tc>
          <w:tcPr>
            <w:tcW w:w="3549" w:type="dxa"/>
            <w:vAlign w:val="center"/>
          </w:tcPr>
          <w:p w14:paraId="346C63EA" w14:textId="6F849382" w:rsidR="008969A3" w:rsidRPr="00DB68C8" w:rsidRDefault="008969A3" w:rsidP="008C298E">
            <w:proofErr w:type="spellStart"/>
            <w:r w:rsidRPr="6EE1E064">
              <w:t>Templafy</w:t>
            </w:r>
            <w:proofErr w:type="spellEnd"/>
            <w:r w:rsidRPr="6EE1E064">
              <w:t xml:space="preserve">,  Condeco, Wireless, </w:t>
            </w:r>
            <w:proofErr w:type="spellStart"/>
            <w:r w:rsidRPr="6EE1E064">
              <w:t>Netbackup</w:t>
            </w:r>
            <w:proofErr w:type="spellEnd"/>
          </w:p>
        </w:tc>
      </w:tr>
      <w:tr w:rsidR="008969A3" w14:paraId="0086303A" w14:textId="77777777" w:rsidTr="004E4017">
        <w:tc>
          <w:tcPr>
            <w:tcW w:w="3261" w:type="dxa"/>
            <w:vAlign w:val="center"/>
          </w:tcPr>
          <w:p w14:paraId="225CE0B2" w14:textId="77777777" w:rsidR="008969A3" w:rsidRPr="00DB68C8" w:rsidRDefault="008969A3" w:rsidP="008C298E">
            <w:r w:rsidRPr="6EE1E064">
              <w:t>Tier 3 Support services and non-critical services</w:t>
            </w:r>
          </w:p>
        </w:tc>
        <w:tc>
          <w:tcPr>
            <w:tcW w:w="3397" w:type="dxa"/>
            <w:vAlign w:val="center"/>
          </w:tcPr>
          <w:p w14:paraId="6024E467" w14:textId="77777777" w:rsidR="008969A3" w:rsidRPr="00DB68C8" w:rsidRDefault="008969A3" w:rsidP="008C298E">
            <w:r w:rsidRPr="6EE1E064">
              <w:t>Best endeavours</w:t>
            </w:r>
          </w:p>
        </w:tc>
        <w:tc>
          <w:tcPr>
            <w:tcW w:w="3549" w:type="dxa"/>
            <w:vAlign w:val="center"/>
          </w:tcPr>
          <w:p w14:paraId="025B3829" w14:textId="08EC9CAF" w:rsidR="008969A3" w:rsidRPr="00DB68C8" w:rsidRDefault="008969A3" w:rsidP="008C298E">
            <w:r w:rsidRPr="6EE1E064">
              <w:t xml:space="preserve">Collaborate, </w:t>
            </w:r>
            <w:proofErr w:type="gramStart"/>
            <w:r w:rsidRPr="6EE1E064">
              <w:t>eDiscovery,  ICM</w:t>
            </w:r>
            <w:proofErr w:type="gramEnd"/>
            <w:r w:rsidRPr="6EE1E064">
              <w:t xml:space="preserve"> Bibles</w:t>
            </w:r>
          </w:p>
        </w:tc>
      </w:tr>
    </w:tbl>
    <w:p w14:paraId="111AEA09" w14:textId="77777777" w:rsidR="00047530" w:rsidRDefault="00047530" w:rsidP="00DB68C8">
      <w:pPr>
        <w:jc w:val="both"/>
      </w:pPr>
    </w:p>
    <w:p w14:paraId="0BEEBA35" w14:textId="4BE09E41" w:rsidR="00896029" w:rsidRDefault="00896029" w:rsidP="008C298E">
      <w:pPr>
        <w:jc w:val="both"/>
      </w:pPr>
      <w:r>
        <w:t xml:space="preserve"> </w:t>
      </w:r>
      <w:r w:rsidR="004569FA">
        <w:t xml:space="preserve">We will identify a group of servers within Tier 3 for the pilot deployment. This group of servers has the </w:t>
      </w:r>
      <w:r w:rsidR="001505E1">
        <w:t xml:space="preserve">lowest business </w:t>
      </w:r>
      <w:r>
        <w:t>criticality,</w:t>
      </w:r>
      <w:r w:rsidR="001505E1">
        <w:t xml:space="preserve"> </w:t>
      </w:r>
      <w:r w:rsidR="00FA0C18">
        <w:t>and the deployment will have the lowest impact on business services</w:t>
      </w:r>
      <w:r w:rsidR="00DC79D9">
        <w:t>.</w:t>
      </w:r>
    </w:p>
    <w:p w14:paraId="23FCE59C" w14:textId="3C405AF8" w:rsidR="00C32960" w:rsidRDefault="006A2DDB" w:rsidP="00633110">
      <w:r>
        <w:t>During the pilot deployment, any challenges</w:t>
      </w:r>
      <w:r w:rsidR="00FB156F">
        <w:t xml:space="preserve"> and their solutions should be documented to assist with the later deployments in the rollout. </w:t>
      </w:r>
    </w:p>
    <w:p w14:paraId="0E799171" w14:textId="653D01A1" w:rsidR="000117A8" w:rsidRPr="00FC54CD" w:rsidRDefault="00DF62D5" w:rsidP="00D5733E">
      <w:pPr>
        <w:pStyle w:val="ListParagraph"/>
        <w:keepNext/>
        <w:keepLines/>
        <w:numPr>
          <w:ilvl w:val="1"/>
          <w:numId w:val="2"/>
        </w:numPr>
        <w:spacing w:before="240" w:after="0"/>
        <w:jc w:val="both"/>
        <w:outlineLvl w:val="2"/>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D</w:t>
      </w:r>
      <w:r w:rsidR="00560FDB" w:rsidRPr="00FC54CD">
        <w:rPr>
          <w:rFonts w:ascii="Calibri Light" w:eastAsia="Times New Roman" w:hAnsi="Calibri Light" w:cs="Times New Roman"/>
          <w:color w:val="2F5496"/>
          <w:sz w:val="32"/>
          <w:szCs w:val="32"/>
        </w:rPr>
        <w:t>eployment</w:t>
      </w:r>
      <w:r w:rsidR="00D24443" w:rsidRPr="00FC54CD">
        <w:rPr>
          <w:rFonts w:ascii="Calibri Light" w:eastAsia="Times New Roman" w:hAnsi="Calibri Light" w:cs="Times New Roman"/>
          <w:color w:val="2F5496"/>
          <w:sz w:val="32"/>
          <w:szCs w:val="32"/>
        </w:rPr>
        <w:t xml:space="preserve"> Roadmap</w:t>
      </w:r>
      <w:r w:rsidR="00560FDB" w:rsidRPr="00FC54CD">
        <w:rPr>
          <w:rFonts w:ascii="Calibri Light" w:eastAsia="Times New Roman" w:hAnsi="Calibri Light" w:cs="Times New Roman"/>
          <w:color w:val="2F5496"/>
          <w:sz w:val="32"/>
          <w:szCs w:val="32"/>
        </w:rPr>
        <w:t xml:space="preserve"> Diagram</w:t>
      </w:r>
    </w:p>
    <w:p w14:paraId="1B216BAD" w14:textId="3544020D" w:rsidR="00F2637E" w:rsidRDefault="00910E36" w:rsidP="00910E36">
      <w:pPr>
        <w:keepNext/>
        <w:keepLines/>
        <w:spacing w:before="240" w:after="0"/>
        <w:jc w:val="both"/>
      </w:pPr>
      <w:r>
        <w:t xml:space="preserve">Following the pilot deployment, we will </w:t>
      </w:r>
      <w:r w:rsidR="0024732E">
        <w:t>roll out the</w:t>
      </w:r>
      <w:r>
        <w:t xml:space="preserve"> deployment of Intune with cloud attach to each Tier, in order of least </w:t>
      </w:r>
      <w:r w:rsidR="0024732E">
        <w:t xml:space="preserve">criticality to most. This will allow us to incorporate lessons learned at each stage meaning the final deployment to Tier 1 servers should be the smoothest and will have least impact on the most critical business services. </w:t>
      </w:r>
    </w:p>
    <w:p w14:paraId="2B8A457B" w14:textId="7A803F1A" w:rsidR="005212F1" w:rsidRPr="005212F1" w:rsidRDefault="005212F1" w:rsidP="005212F1"/>
    <w:p w14:paraId="56877FB1" w14:textId="6A5E0B2A" w:rsidR="005212F1" w:rsidRPr="005212F1" w:rsidRDefault="003309BC" w:rsidP="005212F1">
      <w:r w:rsidRPr="003309BC">
        <w:rPr>
          <w:noProof/>
        </w:rPr>
        <w:lastRenderedPageBreak/>
        <w:drawing>
          <wp:anchor distT="0" distB="0" distL="114300" distR="114300" simplePos="0" relativeHeight="251658242" behindDoc="0" locked="0" layoutInCell="1" allowOverlap="1" wp14:anchorId="72E3DB60" wp14:editId="6B72E627">
            <wp:simplePos x="0" y="0"/>
            <wp:positionH relativeFrom="margin">
              <wp:align>left</wp:align>
            </wp:positionH>
            <wp:positionV relativeFrom="paragraph">
              <wp:posOffset>222885</wp:posOffset>
            </wp:positionV>
            <wp:extent cx="7390720" cy="3283306"/>
            <wp:effectExtent l="0" t="0" r="7620" b="0"/>
            <wp:wrapSquare wrapText="bothSides"/>
            <wp:docPr id="35563337" name="Picture 35563337"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3337" name="Picture 1" descr="A screenshot of a docume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390720" cy="3283306"/>
                    </a:xfrm>
                    <a:prstGeom prst="rect">
                      <a:avLst/>
                    </a:prstGeom>
                  </pic:spPr>
                </pic:pic>
              </a:graphicData>
            </a:graphic>
            <wp14:sizeRelH relativeFrom="margin">
              <wp14:pctWidth>0</wp14:pctWidth>
            </wp14:sizeRelH>
            <wp14:sizeRelV relativeFrom="margin">
              <wp14:pctHeight>0</wp14:pctHeight>
            </wp14:sizeRelV>
          </wp:anchor>
        </w:drawing>
      </w:r>
    </w:p>
    <w:p w14:paraId="0BC8821D" w14:textId="6553BD88" w:rsidR="005212F1" w:rsidRPr="005212F1" w:rsidRDefault="005212F1" w:rsidP="005212F1"/>
    <w:p w14:paraId="75169878" w14:textId="34DF2F56" w:rsidR="61DDCFE9" w:rsidRDefault="005D7111">
      <w:r>
        <w:rPr>
          <w:noProof/>
          <w14:ligatures w14:val="standardContextual"/>
        </w:rPr>
        <mc:AlternateContent>
          <mc:Choice Requires="wps">
            <w:drawing>
              <wp:anchor distT="0" distB="0" distL="114300" distR="114300" simplePos="0" relativeHeight="251658240" behindDoc="0" locked="0" layoutInCell="1" allowOverlap="1" wp14:anchorId="5AA7DDCA" wp14:editId="7127D15A">
                <wp:simplePos x="0" y="0"/>
                <wp:positionH relativeFrom="margin">
                  <wp:align>left</wp:align>
                </wp:positionH>
                <wp:positionV relativeFrom="paragraph">
                  <wp:posOffset>136360</wp:posOffset>
                </wp:positionV>
                <wp:extent cx="5556885" cy="358140"/>
                <wp:effectExtent l="19050" t="0" r="24765" b="22860"/>
                <wp:wrapSquare wrapText="bothSides"/>
                <wp:docPr id="197" name="Arrow: Chevron 197"/>
                <wp:cNvGraphicFramePr/>
                <a:graphic xmlns:a="http://schemas.openxmlformats.org/drawingml/2006/main">
                  <a:graphicData uri="http://schemas.microsoft.com/office/word/2010/wordprocessingShape">
                    <wps:wsp>
                      <wps:cNvSpPr/>
                      <wps:spPr>
                        <a:xfrm>
                          <a:off x="0" y="0"/>
                          <a:ext cx="5556885" cy="358140"/>
                        </a:xfrm>
                        <a:prstGeom prst="chevr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3BBE6E" w14:textId="6C63B690" w:rsidR="00993AD3" w:rsidRPr="00903F22" w:rsidRDefault="00993AD3" w:rsidP="00903F22">
                            <w:pPr>
                              <w:spacing w:before="80"/>
                              <w:jc w:val="center"/>
                              <w:rPr>
                                <w:b/>
                                <w:bCs/>
                                <w:color w:val="FFFFFF" w:themeColor="background1"/>
                                <w:sz w:val="24"/>
                                <w:szCs w:val="24"/>
                              </w:rPr>
                            </w:pPr>
                            <w:r w:rsidRPr="00903F22">
                              <w:rPr>
                                <w:b/>
                                <w:bCs/>
                                <w:color w:val="FFFFFF" w:themeColor="background1"/>
                                <w:sz w:val="24"/>
                                <w:szCs w:val="24"/>
                              </w:rPr>
                              <w:t>Deployment of Intune with Cloud Attach across server Tier 1, 2 and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7DDCA"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97" o:spid="_x0000_s1047" type="#_x0000_t55" style="position:absolute;margin-left:0;margin-top:10.75pt;width:437.55pt;height:28.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" adj="20904" fillcolor="#156082 [3204]" strokecolor="#030e13 [484]" strokeweight="1pt">
                <v:textbox>
                  <w:txbxContent>
                    <w:p w14:paraId="003BBE6E" w14:textId="6C63B690" w:rsidR="00993AD3" w:rsidRPr="00903F22" w:rsidRDefault="00993AD3" w:rsidP="00903F22">
                      <w:pPr>
                        <w:spacing w:before="80"/>
                        <w:jc w:val="center"/>
                        <w:rPr>
                          <w:b/>
                          <w:bCs/>
                          <w:color w:val="FFFFFF" w:themeColor="background1"/>
                          <w:sz w:val="24"/>
                          <w:szCs w:val="24"/>
                        </w:rPr>
                      </w:pPr>
                      <w:r w:rsidRPr="00903F22">
                        <w:rPr>
                          <w:b/>
                          <w:bCs/>
                          <w:color w:val="FFFFFF" w:themeColor="background1"/>
                          <w:sz w:val="24"/>
                          <w:szCs w:val="24"/>
                        </w:rPr>
                        <w:t>Deployment of Intune with Cloud Attach across server Tier 1, 2 and 3</w:t>
                      </w:r>
                    </w:p>
                  </w:txbxContent>
                </v:textbox>
                <w10:wrap type="square" anchorx="margin"/>
              </v:shape>
            </w:pict>
          </mc:Fallback>
        </mc:AlternateContent>
      </w:r>
    </w:p>
    <w:p w14:paraId="52FDDD54" w14:textId="661BEB84" w:rsidR="61DDCFE9" w:rsidRDefault="61DDCFE9"/>
    <w:tbl>
      <w:tblPr>
        <w:tblStyle w:val="TableGrid"/>
        <w:tblW w:w="0" w:type="auto"/>
        <w:tblLayout w:type="fixed"/>
        <w:tblLook w:val="06A0" w:firstRow="1" w:lastRow="0" w:firstColumn="1" w:lastColumn="0" w:noHBand="1" w:noVBand="1"/>
      </w:tblPr>
      <w:tblGrid>
        <w:gridCol w:w="3120"/>
        <w:gridCol w:w="3120"/>
        <w:gridCol w:w="3120"/>
      </w:tblGrid>
      <w:tr w:rsidR="008211D1" w14:paraId="391D860A" w14:textId="77777777" w:rsidTr="63C9E203">
        <w:trPr>
          <w:trHeight w:val="300"/>
        </w:trPr>
        <w:tc>
          <w:tcPr>
            <w:tcW w:w="3120" w:type="dxa"/>
          </w:tcPr>
          <w:p w14:paraId="1BC13638" w14:textId="7C3C70CE" w:rsidR="008211D1" w:rsidRPr="00761FA0" w:rsidRDefault="008211D1" w:rsidP="4BA664C4">
            <w:pPr>
              <w:spacing w:after="33"/>
              <w:rPr>
                <w:rFonts w:ascii="Arial" w:eastAsia="Arial" w:hAnsi="Arial" w:cs="Arial"/>
                <w:b/>
                <w:bCs/>
                <w:color w:val="000000" w:themeColor="text1"/>
                <w:sz w:val="20"/>
                <w:szCs w:val="20"/>
              </w:rPr>
            </w:pPr>
            <w:r w:rsidRPr="00761FA0">
              <w:rPr>
                <w:rFonts w:ascii="Arial" w:eastAsia="Arial" w:hAnsi="Arial" w:cs="Arial"/>
                <w:b/>
                <w:bCs/>
                <w:color w:val="000000" w:themeColor="text1"/>
                <w:sz w:val="20"/>
                <w:szCs w:val="20"/>
              </w:rPr>
              <w:t>Tier 3</w:t>
            </w:r>
          </w:p>
        </w:tc>
        <w:tc>
          <w:tcPr>
            <w:tcW w:w="3120" w:type="dxa"/>
          </w:tcPr>
          <w:p w14:paraId="5E49D477" w14:textId="6B4AC7FB" w:rsidR="008211D1" w:rsidRPr="00761FA0" w:rsidRDefault="00761FA0" w:rsidP="4061FBDD">
            <w:pPr>
              <w:rPr>
                <w:b/>
                <w:bCs/>
              </w:rPr>
            </w:pPr>
            <w:r w:rsidRPr="00761FA0">
              <w:rPr>
                <w:b/>
                <w:bCs/>
              </w:rPr>
              <w:t>Tier 2</w:t>
            </w:r>
          </w:p>
        </w:tc>
        <w:tc>
          <w:tcPr>
            <w:tcW w:w="3120" w:type="dxa"/>
          </w:tcPr>
          <w:p w14:paraId="5168B611" w14:textId="17EDA9F5" w:rsidR="008211D1" w:rsidRPr="00761FA0" w:rsidRDefault="00761FA0" w:rsidP="63C9E203">
            <w:pPr>
              <w:rPr>
                <w:b/>
                <w:bCs/>
              </w:rPr>
            </w:pPr>
            <w:r w:rsidRPr="00761FA0">
              <w:rPr>
                <w:b/>
                <w:bCs/>
              </w:rPr>
              <w:t>Tier 1</w:t>
            </w:r>
          </w:p>
        </w:tc>
      </w:tr>
      <w:tr w:rsidR="4061FBDD" w14:paraId="20C8720E" w14:textId="5F4CCD4F" w:rsidTr="63C9E203">
        <w:trPr>
          <w:trHeight w:val="300"/>
        </w:trPr>
        <w:tc>
          <w:tcPr>
            <w:tcW w:w="3120" w:type="dxa"/>
          </w:tcPr>
          <w:p w14:paraId="3C4D3F48" w14:textId="1CF797E5" w:rsidR="6C141A21" w:rsidRDefault="712FC375" w:rsidP="4BA664C4">
            <w:pPr>
              <w:spacing w:after="33"/>
              <w:rPr>
                <w:rFonts w:ascii="Arial" w:eastAsia="Arial" w:hAnsi="Arial" w:cs="Arial"/>
                <w:b/>
                <w:color w:val="000000" w:themeColor="text1"/>
                <w:sz w:val="20"/>
                <w:szCs w:val="20"/>
              </w:rPr>
            </w:pPr>
            <w:r w:rsidRPr="298B4C91">
              <w:rPr>
                <w:rFonts w:ascii="Arial" w:eastAsia="Arial" w:hAnsi="Arial" w:cs="Arial"/>
                <w:b/>
                <w:bCs/>
                <w:color w:val="000000" w:themeColor="text1"/>
                <w:sz w:val="20"/>
                <w:szCs w:val="20"/>
              </w:rPr>
              <w:t xml:space="preserve">  </w:t>
            </w:r>
            <w:r>
              <w:br/>
            </w:r>
            <w:r>
              <w:br/>
            </w:r>
            <w:r>
              <w:br/>
            </w:r>
            <w:r w:rsidR="6C141A21" w:rsidRPr="4BA664C4">
              <w:rPr>
                <w:rFonts w:ascii="Arial" w:eastAsia="Arial" w:hAnsi="Arial" w:cs="Arial"/>
                <w:b/>
                <w:bCs/>
                <w:color w:val="000000" w:themeColor="text1"/>
                <w:sz w:val="20"/>
                <w:szCs w:val="20"/>
              </w:rPr>
              <w:t>Activities:</w:t>
            </w:r>
          </w:p>
          <w:p w14:paraId="14B68E0E" w14:textId="38496E3A" w:rsidR="6C141A21" w:rsidRDefault="6C141A21" w:rsidP="4BA664C4">
            <w:pPr>
              <w:spacing w:after="33"/>
              <w:ind w:left="360" w:hanging="360"/>
            </w:pPr>
            <w:r w:rsidRPr="4BA664C4">
              <w:rPr>
                <w:rFonts w:ascii="Aptos" w:eastAsia="Aptos" w:hAnsi="Aptos" w:cs="Aptos"/>
                <w:sz w:val="20"/>
                <w:szCs w:val="20"/>
              </w:rPr>
              <w:t>1.</w:t>
            </w:r>
            <w:r w:rsidRPr="4BA664C4">
              <w:rPr>
                <w:rFonts w:ascii="Arial" w:eastAsia="Arial" w:hAnsi="Arial" w:cs="Arial"/>
                <w:color w:val="000000" w:themeColor="text1"/>
                <w:sz w:val="20"/>
                <w:szCs w:val="20"/>
              </w:rPr>
              <w:t>Enable Cloud Attach</w:t>
            </w:r>
          </w:p>
          <w:p w14:paraId="653D80F8" w14:textId="09FFFFE0" w:rsidR="6C141A21" w:rsidRDefault="6C141A21" w:rsidP="4BA664C4">
            <w:pPr>
              <w:spacing w:after="33"/>
              <w:ind w:left="360" w:hanging="360"/>
            </w:pPr>
            <w:r w:rsidRPr="4BA664C4">
              <w:rPr>
                <w:rFonts w:ascii="Aptos" w:eastAsia="Aptos" w:hAnsi="Aptos" w:cs="Aptos"/>
                <w:sz w:val="20"/>
                <w:szCs w:val="20"/>
              </w:rPr>
              <w:t>2.</w:t>
            </w:r>
            <w:r w:rsidRPr="4BA664C4">
              <w:rPr>
                <w:rFonts w:ascii="Arial" w:eastAsia="Arial" w:hAnsi="Arial" w:cs="Arial"/>
                <w:color w:val="000000" w:themeColor="text1"/>
                <w:sz w:val="20"/>
                <w:szCs w:val="20"/>
              </w:rPr>
              <w:t>Onboarding and testing of severs into Intune</w:t>
            </w:r>
          </w:p>
          <w:p w14:paraId="20EE85C0" w14:textId="6DCF71AB" w:rsidR="6C141A21" w:rsidRDefault="6C141A21" w:rsidP="4BA664C4">
            <w:pPr>
              <w:spacing w:after="33"/>
              <w:ind w:left="360" w:hanging="360"/>
            </w:pPr>
            <w:r w:rsidRPr="4BA664C4">
              <w:rPr>
                <w:rFonts w:ascii="Aptos" w:eastAsia="Aptos" w:hAnsi="Aptos" w:cs="Aptos"/>
                <w:sz w:val="20"/>
                <w:szCs w:val="20"/>
              </w:rPr>
              <w:t>3.</w:t>
            </w:r>
            <w:r w:rsidRPr="4BA664C4">
              <w:rPr>
                <w:rFonts w:ascii="Arial" w:eastAsia="Arial" w:hAnsi="Arial" w:cs="Arial"/>
                <w:color w:val="000000" w:themeColor="text1"/>
                <w:sz w:val="20"/>
                <w:szCs w:val="20"/>
              </w:rPr>
              <w:t>Integration of Intune and MDE</w:t>
            </w:r>
          </w:p>
          <w:p w14:paraId="7021AE31" w14:textId="3D8D2F9F" w:rsidR="4FD999DF" w:rsidRDefault="4FD999DF" w:rsidP="4FD999DF"/>
          <w:p w14:paraId="09C5C9CF" w14:textId="622777D1" w:rsidR="4FD999DF" w:rsidRDefault="4FD999DF" w:rsidP="4FD999DF"/>
          <w:p w14:paraId="35A8712D" w14:textId="689629C2" w:rsidR="59D148BE" w:rsidRDefault="59D148BE" w:rsidP="4FD999DF">
            <w:pPr>
              <w:spacing w:after="33"/>
            </w:pPr>
            <w:r w:rsidRPr="4FD999DF">
              <w:rPr>
                <w:rFonts w:ascii="Arial" w:eastAsia="Arial" w:hAnsi="Arial" w:cs="Arial"/>
                <w:b/>
                <w:bCs/>
                <w:color w:val="000000" w:themeColor="text1"/>
                <w:sz w:val="20"/>
                <w:szCs w:val="20"/>
              </w:rPr>
              <w:t>Ideal outcome:</w:t>
            </w:r>
          </w:p>
          <w:p w14:paraId="13DD2D1C" w14:textId="1F97C62F" w:rsidR="59D148BE" w:rsidRDefault="59D148BE" w:rsidP="4FD999DF">
            <w:pPr>
              <w:spacing w:after="33"/>
              <w:ind w:left="360" w:hanging="360"/>
            </w:pPr>
            <w:r w:rsidRPr="4FD999DF">
              <w:rPr>
                <w:rFonts w:ascii="Aptos" w:eastAsia="Aptos" w:hAnsi="Aptos" w:cs="Aptos"/>
                <w:sz w:val="20"/>
                <w:szCs w:val="20"/>
              </w:rPr>
              <w:t>1.</w:t>
            </w:r>
            <w:r w:rsidRPr="4FD999DF">
              <w:rPr>
                <w:rFonts w:ascii="Arial" w:eastAsia="Arial" w:hAnsi="Arial" w:cs="Arial"/>
                <w:color w:val="000000" w:themeColor="text1"/>
                <w:sz w:val="20"/>
                <w:szCs w:val="20"/>
              </w:rPr>
              <w:t>Cloud attach successfully enabled</w:t>
            </w:r>
          </w:p>
          <w:p w14:paraId="1E56FC21" w14:textId="7509C52D" w:rsidR="59D148BE" w:rsidRDefault="59D148BE" w:rsidP="4FD999DF">
            <w:pPr>
              <w:spacing w:after="33"/>
              <w:ind w:left="360" w:hanging="360"/>
            </w:pPr>
            <w:r w:rsidRPr="4FD999DF">
              <w:rPr>
                <w:rFonts w:ascii="Aptos" w:eastAsia="Aptos" w:hAnsi="Aptos" w:cs="Aptos"/>
                <w:sz w:val="20"/>
                <w:szCs w:val="20"/>
              </w:rPr>
              <w:t>2.</w:t>
            </w:r>
            <w:r w:rsidRPr="4FD999DF">
              <w:rPr>
                <w:rFonts w:ascii="Arial" w:eastAsia="Arial" w:hAnsi="Arial" w:cs="Arial"/>
                <w:color w:val="000000" w:themeColor="text1"/>
                <w:sz w:val="20"/>
                <w:szCs w:val="20"/>
              </w:rPr>
              <w:t>All servers successfully onboarded to Intune</w:t>
            </w:r>
          </w:p>
          <w:p w14:paraId="34609CD9" w14:textId="67336362" w:rsidR="59D148BE" w:rsidRDefault="59D148BE" w:rsidP="4FD999DF">
            <w:pPr>
              <w:spacing w:after="33"/>
              <w:ind w:left="360" w:hanging="360"/>
            </w:pPr>
            <w:r w:rsidRPr="4FD999DF">
              <w:rPr>
                <w:rFonts w:ascii="Aptos" w:eastAsia="Aptos" w:hAnsi="Aptos" w:cs="Aptos"/>
                <w:sz w:val="20"/>
                <w:szCs w:val="20"/>
              </w:rPr>
              <w:t>3.</w:t>
            </w:r>
            <w:r w:rsidRPr="4FD999DF">
              <w:rPr>
                <w:rFonts w:ascii="Arial" w:eastAsia="Arial" w:hAnsi="Arial" w:cs="Arial"/>
                <w:color w:val="000000" w:themeColor="text1"/>
                <w:sz w:val="20"/>
                <w:szCs w:val="20"/>
              </w:rPr>
              <w:t>Integration with MDE is completed successfully</w:t>
            </w:r>
          </w:p>
          <w:p w14:paraId="7E5DC55B" w14:textId="675531EE" w:rsidR="4FD999DF" w:rsidRDefault="4FD999DF" w:rsidP="4FD999DF"/>
          <w:p w14:paraId="317DD1ED" w14:textId="658568A6" w:rsidR="4061FBDD" w:rsidRDefault="4061FBDD" w:rsidP="4061FBDD"/>
        </w:tc>
        <w:tc>
          <w:tcPr>
            <w:tcW w:w="3120" w:type="dxa"/>
          </w:tcPr>
          <w:p w14:paraId="40CE61A8" w14:textId="7FB923EC" w:rsidR="4061FBDD" w:rsidRDefault="4061FBDD" w:rsidP="4061FBDD"/>
        </w:tc>
        <w:tc>
          <w:tcPr>
            <w:tcW w:w="3120" w:type="dxa"/>
          </w:tcPr>
          <w:p w14:paraId="03EBA66D" w14:textId="54DA6B85" w:rsidR="63C9E203" w:rsidRDefault="63C9E203" w:rsidP="63C9E203"/>
        </w:tc>
      </w:tr>
    </w:tbl>
    <w:p w14:paraId="614152E9" w14:textId="0037FEC0" w:rsidR="005212F1" w:rsidRPr="005212F1" w:rsidRDefault="005212F1" w:rsidP="005212F1"/>
    <w:p w14:paraId="59B7D670" w14:textId="3A68505A" w:rsidR="005212F1" w:rsidRPr="005212F1" w:rsidRDefault="005212F1" w:rsidP="005212F1"/>
    <w:p w14:paraId="305FA00B" w14:textId="3861377E" w:rsidR="005212F1" w:rsidRPr="005212F1" w:rsidRDefault="005212F1" w:rsidP="005212F1"/>
    <w:p w14:paraId="07664A1D" w14:textId="62EB5B9A" w:rsidR="005212F1" w:rsidRPr="005212F1" w:rsidRDefault="005212F1" w:rsidP="005212F1"/>
    <w:p w14:paraId="7FE212D0" w14:textId="42C3AB43" w:rsidR="005212F1" w:rsidRPr="005212F1" w:rsidRDefault="005212F1" w:rsidP="005212F1"/>
    <w:p w14:paraId="4633F405" w14:textId="7C646EC9" w:rsidR="005212F1" w:rsidRPr="005212F1" w:rsidRDefault="005212F1" w:rsidP="005212F1"/>
    <w:p w14:paraId="025C3849" w14:textId="77777777" w:rsidR="00BF594F" w:rsidRDefault="00BF594F" w:rsidP="005212F1"/>
    <w:p w14:paraId="7E8CD452" w14:textId="461DE81A" w:rsidR="005212F1" w:rsidRPr="005212F1" w:rsidRDefault="000B2D76" w:rsidP="008506A3">
      <w:r w:rsidRPr="000B2D76">
        <w:t xml:space="preserve">Deployment of the onboarding script can either be done via group policy in AD or can be done via </w:t>
      </w:r>
      <w:r w:rsidR="00750009">
        <w:t>configuration manager</w:t>
      </w:r>
      <w:r w:rsidRPr="000B2D76">
        <w:t>.</w:t>
      </w:r>
      <w:r w:rsidR="00621A70">
        <w:t xml:space="preserve"> </w:t>
      </w:r>
      <w:r w:rsidR="00BE24AE">
        <w:t>The below image shows the steps for server onboarding.</w:t>
      </w:r>
    </w:p>
    <w:p w14:paraId="34888405" w14:textId="77777777" w:rsidR="005212F1" w:rsidRPr="005212F1" w:rsidRDefault="005212F1" w:rsidP="005212F1"/>
    <w:p w14:paraId="1AE1BAA0" w14:textId="10E438DE" w:rsidR="0B1C293A" w:rsidRDefault="491F9DE1" w:rsidP="0B1C293A">
      <w:r>
        <w:rPr>
          <w:noProof/>
        </w:rPr>
        <w:drawing>
          <wp:inline distT="0" distB="0" distL="0" distR="0" wp14:anchorId="70188A74" wp14:editId="1A01D73D">
            <wp:extent cx="5730737" cy="2865368"/>
            <wp:effectExtent l="19050" t="19050" r="22860" b="11430"/>
            <wp:docPr id="1435483744" name="Picture 143548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886488"/>
                    <pic:cNvPicPr/>
                  </pic:nvPicPr>
                  <pic:blipFill>
                    <a:blip r:embed="rId18">
                      <a:extLst>
                        <a:ext uri="{28A0092B-C50C-407E-A947-70E740481C1C}">
                          <a14:useLocalDpi xmlns:a14="http://schemas.microsoft.com/office/drawing/2010/main" val="0"/>
                        </a:ext>
                      </a:extLst>
                    </a:blip>
                    <a:stretch>
                      <a:fillRect/>
                    </a:stretch>
                  </pic:blipFill>
                  <pic:spPr>
                    <a:xfrm>
                      <a:off x="0" y="0"/>
                      <a:ext cx="5730737" cy="2865368"/>
                    </a:xfrm>
                    <a:prstGeom prst="rect">
                      <a:avLst/>
                    </a:prstGeom>
                    <a:ln>
                      <a:solidFill>
                        <a:schemeClr val="accent1"/>
                      </a:solidFill>
                    </a:ln>
                  </pic:spPr>
                </pic:pic>
              </a:graphicData>
            </a:graphic>
          </wp:inline>
        </w:drawing>
      </w:r>
    </w:p>
    <w:p w14:paraId="62181964" w14:textId="29B6133B" w:rsidR="6930819D" w:rsidRDefault="6930819D"/>
    <w:p w14:paraId="17026845" w14:textId="6ECDBA9A" w:rsidR="211F3AC5" w:rsidRDefault="211F3AC5"/>
    <w:p w14:paraId="62A228C8" w14:textId="343440F9" w:rsidR="211F3AC5" w:rsidRDefault="211F3AC5"/>
    <w:p w14:paraId="35D71E14" w14:textId="5F96E92F" w:rsidR="211F3AC5" w:rsidRDefault="211F3AC5"/>
    <w:p w14:paraId="1633AFAF" w14:textId="0EA81537" w:rsidR="211F3AC5" w:rsidRDefault="211F3AC5"/>
    <w:p w14:paraId="36BE8C93" w14:textId="60ACF034" w:rsidR="211F3AC5" w:rsidRDefault="211F3AC5"/>
    <w:p w14:paraId="1F647CA4" w14:textId="1884457F" w:rsidR="003B0B3F" w:rsidRPr="003B0B3F" w:rsidRDefault="003B0B3F" w:rsidP="003B0B3F">
      <w:pPr>
        <w:sectPr w:rsidR="003B0B3F" w:rsidRPr="003B0B3F">
          <w:footerReference w:type="default" r:id="rId19"/>
          <w:pgSz w:w="12240" w:h="15840"/>
          <w:pgMar w:top="1440" w:right="1440" w:bottom="1440" w:left="1440" w:header="720" w:footer="720" w:gutter="0"/>
          <w:cols w:space="720"/>
          <w:docGrid w:linePitch="360"/>
        </w:sectPr>
      </w:pPr>
    </w:p>
    <w:p w14:paraId="1E83ADF4" w14:textId="5DAE47A4" w:rsidR="00A87D47" w:rsidRDefault="00A87D47" w:rsidP="00B112C0"/>
    <w:p w14:paraId="6DCEAC16" w14:textId="1CF5C707" w:rsidR="00E73E31" w:rsidRPr="0033129F" w:rsidRDefault="00E73E31" w:rsidP="00704246">
      <w:pPr>
        <w:pStyle w:val="ListParagraph"/>
        <w:keepNext/>
        <w:keepLines/>
        <w:numPr>
          <w:ilvl w:val="1"/>
          <w:numId w:val="2"/>
        </w:numPr>
        <w:spacing w:before="240" w:after="0"/>
        <w:jc w:val="both"/>
        <w:outlineLvl w:val="2"/>
        <w:rPr>
          <w:rFonts w:ascii="Calibri Light" w:eastAsia="Times New Roman" w:hAnsi="Calibri Light" w:cs="Times New Roman"/>
          <w:color w:val="2F5496"/>
          <w:sz w:val="32"/>
          <w:szCs w:val="32"/>
        </w:rPr>
      </w:pPr>
      <w:r w:rsidRPr="0033129F">
        <w:rPr>
          <w:rFonts w:ascii="Calibri Light" w:eastAsia="Times New Roman" w:hAnsi="Calibri Light" w:cs="Times New Roman"/>
          <w:color w:val="2F5496"/>
          <w:sz w:val="32"/>
          <w:szCs w:val="32"/>
        </w:rPr>
        <w:t>Deployment</w:t>
      </w:r>
      <w:r w:rsidR="00704246">
        <w:rPr>
          <w:rFonts w:ascii="Calibri Light" w:eastAsia="Times New Roman" w:hAnsi="Calibri Light" w:cs="Times New Roman"/>
          <w:color w:val="2F5496"/>
          <w:sz w:val="32"/>
          <w:szCs w:val="32"/>
        </w:rPr>
        <w:t xml:space="preserve"> Timeline</w:t>
      </w:r>
    </w:p>
    <w:p w14:paraId="04020AA2" w14:textId="77777777" w:rsidR="00CA3598" w:rsidRPr="00CA3598" w:rsidRDefault="00CA3598" w:rsidP="00CA3598"/>
    <w:p w14:paraId="364EE99F" w14:textId="261D1761" w:rsidR="000E3E5D" w:rsidRDefault="000E3E5D" w:rsidP="00861BE7">
      <w:r w:rsidRPr="000D47FB">
        <w:t xml:space="preserve">Below shown is an estimate for each collection type (Details on collection types in section </w:t>
      </w:r>
      <w:r w:rsidRPr="00A93DC0">
        <w:rPr>
          <w:color w:val="FF0000"/>
        </w:rPr>
        <w:t xml:space="preserve">&lt;to </w:t>
      </w:r>
      <w:r w:rsidR="00AA42F8" w:rsidRPr="00A93DC0">
        <w:rPr>
          <w:color w:val="FF0000"/>
        </w:rPr>
        <w:t>insert&gt;</w:t>
      </w:r>
      <w:r w:rsidR="00AA42F8" w:rsidRPr="000D47FB">
        <w:t>)</w:t>
      </w:r>
    </w:p>
    <w:tbl>
      <w:tblPr>
        <w:tblpPr w:leftFromText="180" w:rightFromText="180" w:vertAnchor="text" w:horzAnchor="margin" w:tblpY="-34"/>
        <w:tblW w:w="9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1"/>
        <w:gridCol w:w="1497"/>
        <w:gridCol w:w="1135"/>
        <w:gridCol w:w="1135"/>
        <w:gridCol w:w="1135"/>
        <w:gridCol w:w="1135"/>
        <w:gridCol w:w="1139"/>
      </w:tblGrid>
      <w:tr w:rsidR="000B133E" w:rsidRPr="00D65F9D" w14:paraId="0A123256" w14:textId="77777777" w:rsidTr="00BF594F">
        <w:trPr>
          <w:trHeight w:val="532"/>
        </w:trPr>
        <w:tc>
          <w:tcPr>
            <w:tcW w:w="2221" w:type="dxa"/>
            <w:vMerge w:val="restart"/>
            <w:shd w:val="clear" w:color="auto" w:fill="E5E5E5"/>
            <w:vAlign w:val="center"/>
            <w:hideMark/>
          </w:tcPr>
          <w:p w14:paraId="4617AFFA" w14:textId="6A835F4A" w:rsidR="00AA42F8" w:rsidRPr="00425360" w:rsidRDefault="007E7DE3" w:rsidP="007E7DE3">
            <w:pPr>
              <w:spacing w:before="100" w:beforeAutospacing="1" w:after="100" w:afterAutospacing="1" w:line="240" w:lineRule="auto"/>
              <w:jc w:val="center"/>
              <w:textAlignment w:val="baseline"/>
              <w:rPr>
                <w:rFonts w:eastAsia="Times New Roman" w:cs="Times New Roman"/>
                <w:color w:val="000000"/>
                <w:lang w:val="en-IN" w:eastAsia="en-GB"/>
              </w:rPr>
            </w:pPr>
            <w:r w:rsidRPr="00AA42F8">
              <w:rPr>
                <w:rFonts w:ascii="Arial" w:eastAsia="Times New Roman" w:hAnsi="Arial" w:cs="Arial"/>
                <w:color w:val="000000"/>
                <w:lang w:val="en-IN" w:eastAsia="en-GB"/>
              </w:rPr>
              <w:t>​</w:t>
            </w:r>
            <w:r w:rsidRPr="00425360">
              <w:rPr>
                <w:rFonts w:eastAsia="Times New Roman" w:cs="Arial"/>
                <w:b/>
                <w:color w:val="00338D"/>
                <w:lang w:val="en-IN" w:eastAsia="en-GB"/>
              </w:rPr>
              <w:t>Activity</w:t>
            </w:r>
            <w:r w:rsidRPr="00AA42F8">
              <w:rPr>
                <w:rFonts w:ascii="Arial" w:eastAsia="Times New Roman" w:hAnsi="Arial" w:cs="Arial"/>
                <w:color w:val="000000"/>
                <w:lang w:val="en-US" w:eastAsia="en-GB"/>
              </w:rPr>
              <w:t>​</w:t>
            </w:r>
          </w:p>
        </w:tc>
        <w:tc>
          <w:tcPr>
            <w:tcW w:w="1497" w:type="dxa"/>
            <w:vMerge w:val="restart"/>
            <w:shd w:val="clear" w:color="auto" w:fill="E5E5E5"/>
            <w:vAlign w:val="center"/>
            <w:hideMark/>
          </w:tcPr>
          <w:p w14:paraId="15C6F27F" w14:textId="1C0C3809" w:rsidR="00AA42F8" w:rsidRPr="00425360" w:rsidRDefault="007E7DE3" w:rsidP="007E7DE3">
            <w:pPr>
              <w:spacing w:before="100" w:beforeAutospacing="1" w:after="100" w:afterAutospacing="1" w:line="240" w:lineRule="auto"/>
              <w:jc w:val="center"/>
              <w:textAlignment w:val="baseline"/>
              <w:rPr>
                <w:rFonts w:eastAsia="Times New Roman" w:cs="Times New Roman"/>
                <w:color w:val="000000"/>
                <w:lang w:eastAsia="en-GB"/>
              </w:rPr>
            </w:pPr>
            <w:r w:rsidRPr="00AA42F8">
              <w:rPr>
                <w:rFonts w:ascii="Arial" w:eastAsia="Times New Roman" w:hAnsi="Arial" w:cs="Arial"/>
                <w:color w:val="000000"/>
                <w:lang w:eastAsia="en-GB"/>
              </w:rPr>
              <w:t>​</w:t>
            </w:r>
            <w:r w:rsidRPr="00425360">
              <w:rPr>
                <w:rFonts w:eastAsia="Times New Roman" w:cs="Arial"/>
                <w:b/>
                <w:color w:val="00338D"/>
                <w:lang w:eastAsia="en-GB"/>
              </w:rPr>
              <w:t>Week Commencing</w:t>
            </w:r>
            <w:r w:rsidRPr="00AA42F8">
              <w:rPr>
                <w:rFonts w:ascii="Arial" w:eastAsia="Times New Roman" w:hAnsi="Arial" w:cs="Arial"/>
                <w:color w:val="000000"/>
                <w:lang w:val="en-US" w:eastAsia="en-GB"/>
              </w:rPr>
              <w:t>​</w:t>
            </w:r>
          </w:p>
        </w:tc>
        <w:tc>
          <w:tcPr>
            <w:tcW w:w="1135" w:type="dxa"/>
            <w:shd w:val="clear" w:color="auto" w:fill="E5E5E5"/>
            <w:vAlign w:val="center"/>
            <w:hideMark/>
          </w:tcPr>
          <w:p w14:paraId="0C51C277" w14:textId="77777777" w:rsidR="00AA42F8" w:rsidRPr="00425360" w:rsidRDefault="00AA42F8" w:rsidP="00AA42F8">
            <w:pPr>
              <w:spacing w:before="100" w:beforeAutospacing="1" w:after="100" w:afterAutospacing="1" w:line="240" w:lineRule="auto"/>
              <w:jc w:val="center"/>
              <w:textAlignment w:val="baseline"/>
              <w:rPr>
                <w:rFonts w:eastAsia="Times New Roman" w:cs="Times New Roman"/>
                <w:color w:val="000000"/>
                <w:lang w:val="en-US" w:eastAsia="en-GB"/>
              </w:rPr>
            </w:pPr>
            <w:r w:rsidRPr="00425360">
              <w:rPr>
                <w:rFonts w:eastAsia="Times New Roman" w:cs="Arial"/>
                <w:b/>
                <w:color w:val="00338D"/>
                <w:lang w:eastAsia="en-GB"/>
              </w:rPr>
              <w:t>Week 1</w:t>
            </w:r>
            <w:r w:rsidRPr="00AA42F8">
              <w:rPr>
                <w:rFonts w:ascii="Arial" w:eastAsia="Times New Roman" w:hAnsi="Arial" w:cs="Arial"/>
                <w:color w:val="000000"/>
                <w:lang w:val="en-US" w:eastAsia="en-GB"/>
              </w:rPr>
              <w:t>​</w:t>
            </w:r>
          </w:p>
        </w:tc>
        <w:tc>
          <w:tcPr>
            <w:tcW w:w="1135" w:type="dxa"/>
            <w:shd w:val="clear" w:color="auto" w:fill="E5E5E5"/>
            <w:vAlign w:val="center"/>
            <w:hideMark/>
          </w:tcPr>
          <w:p w14:paraId="379DF7EB" w14:textId="77777777" w:rsidR="00AA42F8" w:rsidRPr="00425360" w:rsidRDefault="00AA42F8" w:rsidP="00AA42F8">
            <w:pPr>
              <w:spacing w:before="100" w:beforeAutospacing="1" w:after="100" w:afterAutospacing="1" w:line="240" w:lineRule="auto"/>
              <w:jc w:val="center"/>
              <w:textAlignment w:val="baseline"/>
              <w:rPr>
                <w:rFonts w:eastAsia="Times New Roman" w:cs="Times New Roman"/>
                <w:color w:val="000000"/>
                <w:lang w:val="en-US" w:eastAsia="en-GB"/>
              </w:rPr>
            </w:pPr>
            <w:r w:rsidRPr="00425360">
              <w:rPr>
                <w:rFonts w:eastAsia="Times New Roman" w:cs="Arial"/>
                <w:b/>
                <w:color w:val="00338D"/>
                <w:lang w:eastAsia="en-GB"/>
              </w:rPr>
              <w:t>Week 2</w:t>
            </w:r>
            <w:r w:rsidRPr="00AA42F8">
              <w:rPr>
                <w:rFonts w:ascii="Arial" w:eastAsia="Times New Roman" w:hAnsi="Arial" w:cs="Arial"/>
                <w:color w:val="000000"/>
                <w:lang w:val="en-US" w:eastAsia="en-GB"/>
              </w:rPr>
              <w:t>​</w:t>
            </w:r>
          </w:p>
        </w:tc>
        <w:tc>
          <w:tcPr>
            <w:tcW w:w="1135" w:type="dxa"/>
            <w:shd w:val="clear" w:color="auto" w:fill="E5E5E5"/>
            <w:vAlign w:val="center"/>
            <w:hideMark/>
          </w:tcPr>
          <w:p w14:paraId="423CBE0D" w14:textId="77777777" w:rsidR="00AA42F8" w:rsidRPr="00425360" w:rsidRDefault="00AA42F8" w:rsidP="00AA42F8">
            <w:pPr>
              <w:spacing w:before="100" w:beforeAutospacing="1" w:after="100" w:afterAutospacing="1" w:line="240" w:lineRule="auto"/>
              <w:jc w:val="center"/>
              <w:textAlignment w:val="baseline"/>
              <w:rPr>
                <w:rFonts w:eastAsia="Times New Roman" w:cs="Times New Roman"/>
                <w:color w:val="000000"/>
                <w:lang w:val="en-US" w:eastAsia="en-GB"/>
              </w:rPr>
            </w:pPr>
            <w:r w:rsidRPr="00425360">
              <w:rPr>
                <w:rFonts w:eastAsia="Times New Roman" w:cs="Arial"/>
                <w:b/>
                <w:color w:val="00338D"/>
                <w:lang w:eastAsia="en-GB"/>
              </w:rPr>
              <w:t>Week 3</w:t>
            </w:r>
            <w:r w:rsidRPr="00AA42F8">
              <w:rPr>
                <w:rFonts w:ascii="Arial" w:eastAsia="Times New Roman" w:hAnsi="Arial" w:cs="Arial"/>
                <w:color w:val="000000"/>
                <w:lang w:val="en-US" w:eastAsia="en-GB"/>
              </w:rPr>
              <w:t>​</w:t>
            </w:r>
          </w:p>
        </w:tc>
        <w:tc>
          <w:tcPr>
            <w:tcW w:w="1135" w:type="dxa"/>
            <w:shd w:val="clear" w:color="auto" w:fill="E5E5E5"/>
            <w:vAlign w:val="center"/>
            <w:hideMark/>
          </w:tcPr>
          <w:p w14:paraId="2F53BDBC" w14:textId="77777777" w:rsidR="00AA42F8" w:rsidRPr="00425360" w:rsidRDefault="00AA42F8" w:rsidP="00AA42F8">
            <w:pPr>
              <w:spacing w:before="100" w:beforeAutospacing="1" w:after="100" w:afterAutospacing="1" w:line="240" w:lineRule="auto"/>
              <w:jc w:val="center"/>
              <w:textAlignment w:val="baseline"/>
              <w:rPr>
                <w:rFonts w:eastAsia="Times New Roman" w:cs="Times New Roman"/>
                <w:color w:val="000000"/>
                <w:lang w:val="en-US" w:eastAsia="en-GB"/>
              </w:rPr>
            </w:pPr>
            <w:r w:rsidRPr="00425360">
              <w:rPr>
                <w:rFonts w:eastAsia="Times New Roman" w:cs="Arial"/>
                <w:b/>
                <w:color w:val="00338D"/>
                <w:lang w:eastAsia="en-GB"/>
              </w:rPr>
              <w:t>Week 4</w:t>
            </w:r>
            <w:r w:rsidRPr="00AA42F8">
              <w:rPr>
                <w:rFonts w:ascii="Arial" w:eastAsia="Times New Roman" w:hAnsi="Arial" w:cs="Arial"/>
                <w:color w:val="000000"/>
                <w:lang w:val="en-US" w:eastAsia="en-GB"/>
              </w:rPr>
              <w:t>​</w:t>
            </w:r>
          </w:p>
        </w:tc>
        <w:tc>
          <w:tcPr>
            <w:tcW w:w="1139" w:type="dxa"/>
            <w:shd w:val="clear" w:color="auto" w:fill="E5E5E5"/>
            <w:vAlign w:val="center"/>
            <w:hideMark/>
          </w:tcPr>
          <w:p w14:paraId="3AA293F0" w14:textId="77777777" w:rsidR="00AA42F8" w:rsidRPr="00425360" w:rsidRDefault="00AA42F8" w:rsidP="00AA42F8">
            <w:pPr>
              <w:spacing w:before="100" w:beforeAutospacing="1" w:after="100" w:afterAutospacing="1" w:line="240" w:lineRule="auto"/>
              <w:jc w:val="center"/>
              <w:textAlignment w:val="baseline"/>
              <w:rPr>
                <w:rFonts w:eastAsia="Times New Roman" w:cs="Times New Roman"/>
                <w:color w:val="000000"/>
                <w:lang w:val="en-US" w:eastAsia="en-GB"/>
              </w:rPr>
            </w:pPr>
            <w:r w:rsidRPr="00425360">
              <w:rPr>
                <w:rFonts w:eastAsia="Times New Roman" w:cs="Arial"/>
                <w:b/>
                <w:color w:val="00338D"/>
                <w:lang w:eastAsia="en-GB"/>
              </w:rPr>
              <w:t>Week 5</w:t>
            </w:r>
            <w:r w:rsidRPr="00AA42F8">
              <w:rPr>
                <w:rFonts w:ascii="Arial" w:eastAsia="Times New Roman" w:hAnsi="Arial" w:cs="Arial"/>
                <w:color w:val="000000"/>
                <w:lang w:val="en-US" w:eastAsia="en-GB"/>
              </w:rPr>
              <w:t>​</w:t>
            </w:r>
          </w:p>
        </w:tc>
      </w:tr>
      <w:tr w:rsidR="000B133E" w:rsidRPr="00D65F9D" w14:paraId="0306F31A" w14:textId="77777777" w:rsidTr="00BF594F">
        <w:trPr>
          <w:trHeight w:val="532"/>
        </w:trPr>
        <w:tc>
          <w:tcPr>
            <w:tcW w:w="2221" w:type="dxa"/>
            <w:vMerge/>
            <w:shd w:val="clear" w:color="auto" w:fill="E5E5E5"/>
            <w:vAlign w:val="center"/>
            <w:hideMark/>
          </w:tcPr>
          <w:p w14:paraId="7721C00A" w14:textId="72BDFFE7" w:rsidR="00AA42F8" w:rsidRPr="00AA42F8" w:rsidRDefault="00AA42F8" w:rsidP="00AA42F8">
            <w:pPr>
              <w:spacing w:before="100" w:beforeAutospacing="1" w:after="100" w:afterAutospacing="1" w:line="240" w:lineRule="auto"/>
              <w:jc w:val="center"/>
              <w:textAlignment w:val="baseline"/>
              <w:rPr>
                <w:rFonts w:ascii="Times New Roman" w:eastAsia="Times New Roman" w:hAnsi="Times New Roman" w:cs="Times New Roman"/>
                <w:color w:val="000000"/>
                <w:lang w:val="en-US" w:eastAsia="en-GB"/>
              </w:rPr>
            </w:pPr>
          </w:p>
        </w:tc>
        <w:tc>
          <w:tcPr>
            <w:tcW w:w="1497" w:type="dxa"/>
            <w:vMerge/>
            <w:shd w:val="clear" w:color="auto" w:fill="E5E5E5"/>
            <w:vAlign w:val="center"/>
            <w:hideMark/>
          </w:tcPr>
          <w:p w14:paraId="64D145AD" w14:textId="051431C6" w:rsidR="00AA42F8" w:rsidRPr="00AA42F8" w:rsidRDefault="00AA42F8" w:rsidP="00AA42F8">
            <w:pPr>
              <w:spacing w:before="100" w:beforeAutospacing="1" w:after="100" w:afterAutospacing="1" w:line="240" w:lineRule="auto"/>
              <w:jc w:val="center"/>
              <w:textAlignment w:val="baseline"/>
              <w:rPr>
                <w:rFonts w:ascii="Times New Roman" w:eastAsia="Times New Roman" w:hAnsi="Times New Roman" w:cs="Times New Roman"/>
                <w:color w:val="000000"/>
                <w:lang w:val="en-US" w:eastAsia="en-GB"/>
              </w:rPr>
            </w:pPr>
          </w:p>
        </w:tc>
        <w:tc>
          <w:tcPr>
            <w:tcW w:w="1135" w:type="dxa"/>
            <w:shd w:val="clear" w:color="auto" w:fill="E5E5E5"/>
            <w:vAlign w:val="center"/>
            <w:hideMark/>
          </w:tcPr>
          <w:p w14:paraId="4B6AFC67" w14:textId="77777777" w:rsidR="00AA42F8" w:rsidRPr="00AA42F8" w:rsidRDefault="00AA42F8" w:rsidP="00AA42F8">
            <w:pPr>
              <w:spacing w:before="100" w:beforeAutospacing="1" w:after="100" w:afterAutospacing="1" w:line="240" w:lineRule="auto"/>
              <w:textAlignment w:val="baseline"/>
              <w:rPr>
                <w:rFonts w:ascii="Times New Roman" w:eastAsia="Times New Roman" w:hAnsi="Times New Roman" w:cs="Times New Roman"/>
                <w:color w:val="000000"/>
                <w:lang w:eastAsia="en-GB"/>
              </w:rPr>
            </w:pPr>
            <w:r w:rsidRPr="00AA42F8">
              <w:rPr>
                <w:rFonts w:ascii="Arial" w:eastAsia="Times New Roman" w:hAnsi="Arial" w:cs="Arial"/>
                <w:color w:val="000000"/>
                <w:lang w:eastAsia="en-GB"/>
              </w:rPr>
              <w:t>​</w:t>
            </w:r>
          </w:p>
        </w:tc>
        <w:tc>
          <w:tcPr>
            <w:tcW w:w="1135" w:type="dxa"/>
            <w:shd w:val="clear" w:color="auto" w:fill="E5E5E5"/>
            <w:vAlign w:val="center"/>
            <w:hideMark/>
          </w:tcPr>
          <w:p w14:paraId="6261CD3D" w14:textId="77777777" w:rsidR="00AA42F8" w:rsidRPr="00AA42F8" w:rsidRDefault="00AA42F8" w:rsidP="00AA42F8">
            <w:pPr>
              <w:spacing w:before="100" w:beforeAutospacing="1" w:after="100" w:afterAutospacing="1" w:line="240" w:lineRule="auto"/>
              <w:textAlignment w:val="baseline"/>
              <w:rPr>
                <w:rFonts w:ascii="Times New Roman" w:eastAsia="Times New Roman" w:hAnsi="Times New Roman" w:cs="Times New Roman"/>
                <w:color w:val="000000"/>
                <w:lang w:eastAsia="en-GB"/>
              </w:rPr>
            </w:pPr>
            <w:r w:rsidRPr="00AA42F8">
              <w:rPr>
                <w:rFonts w:ascii="Arial" w:eastAsia="Times New Roman" w:hAnsi="Arial" w:cs="Arial"/>
                <w:color w:val="000000"/>
                <w:lang w:eastAsia="en-GB"/>
              </w:rPr>
              <w:t>​</w:t>
            </w:r>
          </w:p>
        </w:tc>
        <w:tc>
          <w:tcPr>
            <w:tcW w:w="1135" w:type="dxa"/>
            <w:shd w:val="clear" w:color="auto" w:fill="E5E5E5"/>
            <w:vAlign w:val="center"/>
            <w:hideMark/>
          </w:tcPr>
          <w:p w14:paraId="5D0B847C" w14:textId="77777777" w:rsidR="00AA42F8" w:rsidRPr="00AA42F8" w:rsidRDefault="00AA42F8" w:rsidP="00AA42F8">
            <w:pPr>
              <w:spacing w:before="100" w:beforeAutospacing="1" w:after="100" w:afterAutospacing="1" w:line="240" w:lineRule="auto"/>
              <w:textAlignment w:val="baseline"/>
              <w:rPr>
                <w:rFonts w:ascii="Times New Roman" w:eastAsia="Times New Roman" w:hAnsi="Times New Roman" w:cs="Times New Roman"/>
                <w:color w:val="000000"/>
                <w:lang w:eastAsia="en-GB"/>
              </w:rPr>
            </w:pPr>
            <w:r w:rsidRPr="00AA42F8">
              <w:rPr>
                <w:rFonts w:ascii="Arial" w:eastAsia="Times New Roman" w:hAnsi="Arial" w:cs="Arial"/>
                <w:color w:val="000000"/>
                <w:lang w:eastAsia="en-GB"/>
              </w:rPr>
              <w:t>​</w:t>
            </w:r>
          </w:p>
        </w:tc>
        <w:tc>
          <w:tcPr>
            <w:tcW w:w="1135" w:type="dxa"/>
            <w:shd w:val="clear" w:color="auto" w:fill="E5E5E5"/>
            <w:vAlign w:val="center"/>
            <w:hideMark/>
          </w:tcPr>
          <w:p w14:paraId="1DE67565" w14:textId="77777777" w:rsidR="00AA42F8" w:rsidRPr="00AA42F8" w:rsidRDefault="00AA42F8" w:rsidP="00AA42F8">
            <w:pPr>
              <w:spacing w:before="100" w:beforeAutospacing="1" w:after="100" w:afterAutospacing="1" w:line="240" w:lineRule="auto"/>
              <w:textAlignment w:val="baseline"/>
              <w:rPr>
                <w:rFonts w:ascii="Times New Roman" w:eastAsia="Times New Roman" w:hAnsi="Times New Roman" w:cs="Times New Roman"/>
                <w:color w:val="000000"/>
                <w:lang w:eastAsia="en-GB"/>
              </w:rPr>
            </w:pPr>
            <w:r w:rsidRPr="00AA42F8">
              <w:rPr>
                <w:rFonts w:ascii="Arial" w:eastAsia="Times New Roman" w:hAnsi="Arial" w:cs="Arial"/>
                <w:color w:val="000000"/>
                <w:lang w:eastAsia="en-GB"/>
              </w:rPr>
              <w:t>​</w:t>
            </w:r>
          </w:p>
        </w:tc>
        <w:tc>
          <w:tcPr>
            <w:tcW w:w="1139" w:type="dxa"/>
            <w:shd w:val="clear" w:color="auto" w:fill="E5E5E5"/>
            <w:vAlign w:val="center"/>
            <w:hideMark/>
          </w:tcPr>
          <w:p w14:paraId="2D327032" w14:textId="77777777" w:rsidR="00AA42F8" w:rsidRPr="00AA42F8" w:rsidRDefault="00AA42F8" w:rsidP="00AA42F8">
            <w:pPr>
              <w:spacing w:before="100" w:beforeAutospacing="1" w:after="100" w:afterAutospacing="1" w:line="240" w:lineRule="auto"/>
              <w:textAlignment w:val="baseline"/>
              <w:rPr>
                <w:rFonts w:ascii="Times New Roman" w:eastAsia="Times New Roman" w:hAnsi="Times New Roman" w:cs="Times New Roman"/>
                <w:color w:val="000000"/>
                <w:lang w:eastAsia="en-GB"/>
              </w:rPr>
            </w:pPr>
            <w:r w:rsidRPr="00AA42F8">
              <w:rPr>
                <w:rFonts w:ascii="Arial" w:eastAsia="Times New Roman" w:hAnsi="Arial" w:cs="Arial"/>
                <w:color w:val="000000"/>
                <w:lang w:eastAsia="en-GB"/>
              </w:rPr>
              <w:t>​</w:t>
            </w:r>
          </w:p>
        </w:tc>
      </w:tr>
      <w:tr w:rsidR="008506A3" w:rsidRPr="00D65F9D" w14:paraId="2DC5F89A" w14:textId="77777777" w:rsidTr="00BF594F">
        <w:trPr>
          <w:trHeight w:val="715"/>
        </w:trPr>
        <w:tc>
          <w:tcPr>
            <w:tcW w:w="2221" w:type="dxa"/>
            <w:shd w:val="clear" w:color="auto" w:fill="auto"/>
            <w:vAlign w:val="center"/>
          </w:tcPr>
          <w:p w14:paraId="085EAB1C" w14:textId="6378306F" w:rsidR="008506A3" w:rsidRPr="00AA42F8" w:rsidRDefault="008506A3" w:rsidP="00AA42F8">
            <w:pPr>
              <w:spacing w:before="100" w:beforeAutospacing="1" w:after="100" w:afterAutospacing="1" w:line="240" w:lineRule="auto"/>
              <w:jc w:val="center"/>
              <w:textAlignment w:val="baseline"/>
              <w:rPr>
                <w:rFonts w:eastAsiaTheme="minorEastAsia"/>
                <w:b/>
                <w:bCs/>
              </w:rPr>
            </w:pPr>
            <w:r>
              <w:rPr>
                <w:rFonts w:eastAsiaTheme="minorEastAsia"/>
                <w:b/>
                <w:bCs/>
              </w:rPr>
              <w:t>Pre-requisites</w:t>
            </w:r>
          </w:p>
        </w:tc>
        <w:tc>
          <w:tcPr>
            <w:tcW w:w="1497" w:type="dxa"/>
            <w:shd w:val="clear" w:color="auto" w:fill="auto"/>
            <w:vAlign w:val="center"/>
          </w:tcPr>
          <w:p w14:paraId="32D70D91" w14:textId="77777777" w:rsidR="008506A3" w:rsidRPr="00AA42F8" w:rsidRDefault="008506A3" w:rsidP="008506A3">
            <w:pPr>
              <w:jc w:val="center"/>
              <w:rPr>
                <w:lang w:val="en-US" w:eastAsia="en-GB"/>
              </w:rPr>
            </w:pPr>
          </w:p>
        </w:tc>
        <w:tc>
          <w:tcPr>
            <w:tcW w:w="1135" w:type="dxa"/>
            <w:shd w:val="clear" w:color="auto" w:fill="auto"/>
          </w:tcPr>
          <w:p w14:paraId="7F303695" w14:textId="14E6F0F6" w:rsidR="008506A3" w:rsidRPr="00AA42F8" w:rsidRDefault="008506A3" w:rsidP="008506A3">
            <w:pPr>
              <w:jc w:val="center"/>
              <w:rPr>
                <w:color w:val="000000" w:themeColor="text1"/>
                <w:lang w:val="en-US" w:eastAsia="en-GB"/>
              </w:rPr>
            </w:pPr>
            <w:r>
              <w:rPr>
                <w:color w:val="000000" w:themeColor="text1"/>
                <w:lang w:val="en-US" w:eastAsia="en-GB"/>
              </w:rPr>
              <w:t>X</w:t>
            </w:r>
          </w:p>
        </w:tc>
        <w:tc>
          <w:tcPr>
            <w:tcW w:w="1135" w:type="dxa"/>
            <w:shd w:val="clear" w:color="auto" w:fill="auto"/>
          </w:tcPr>
          <w:p w14:paraId="77AAFA32" w14:textId="77777777" w:rsidR="008506A3" w:rsidRPr="008506A3" w:rsidRDefault="008506A3" w:rsidP="008506A3">
            <w:pPr>
              <w:jc w:val="center"/>
              <w:rPr>
                <w:color w:val="000000" w:themeColor="text1"/>
                <w:lang w:val="en-US" w:eastAsia="en-GB"/>
              </w:rPr>
            </w:pPr>
          </w:p>
        </w:tc>
        <w:tc>
          <w:tcPr>
            <w:tcW w:w="1135" w:type="dxa"/>
            <w:shd w:val="clear" w:color="auto" w:fill="auto"/>
          </w:tcPr>
          <w:p w14:paraId="754D4AF8" w14:textId="77777777" w:rsidR="008506A3" w:rsidRPr="008506A3" w:rsidRDefault="008506A3" w:rsidP="008506A3">
            <w:pPr>
              <w:jc w:val="center"/>
              <w:rPr>
                <w:color w:val="000000" w:themeColor="text1"/>
                <w:lang w:val="en-US" w:eastAsia="en-GB"/>
              </w:rPr>
            </w:pPr>
          </w:p>
        </w:tc>
        <w:tc>
          <w:tcPr>
            <w:tcW w:w="1135" w:type="dxa"/>
            <w:shd w:val="clear" w:color="auto" w:fill="auto"/>
          </w:tcPr>
          <w:p w14:paraId="31420135" w14:textId="77777777" w:rsidR="008506A3" w:rsidRPr="008506A3" w:rsidRDefault="008506A3" w:rsidP="008506A3">
            <w:pPr>
              <w:jc w:val="center"/>
              <w:rPr>
                <w:color w:val="000000" w:themeColor="text1"/>
                <w:lang w:val="en-US" w:eastAsia="en-GB"/>
              </w:rPr>
            </w:pPr>
          </w:p>
        </w:tc>
        <w:tc>
          <w:tcPr>
            <w:tcW w:w="1139" w:type="dxa"/>
            <w:shd w:val="clear" w:color="auto" w:fill="auto"/>
          </w:tcPr>
          <w:p w14:paraId="4C35247F" w14:textId="77777777" w:rsidR="008506A3" w:rsidRPr="008506A3" w:rsidRDefault="008506A3" w:rsidP="008506A3">
            <w:pPr>
              <w:jc w:val="center"/>
              <w:rPr>
                <w:color w:val="000000" w:themeColor="text1"/>
                <w:lang w:val="en-US" w:eastAsia="en-GB"/>
              </w:rPr>
            </w:pPr>
          </w:p>
        </w:tc>
      </w:tr>
      <w:tr w:rsidR="00AA42F8" w:rsidRPr="00D65F9D" w14:paraId="7440C003" w14:textId="77777777" w:rsidTr="008506A3">
        <w:trPr>
          <w:trHeight w:val="715"/>
        </w:trPr>
        <w:tc>
          <w:tcPr>
            <w:tcW w:w="2221" w:type="dxa"/>
            <w:shd w:val="clear" w:color="auto" w:fill="auto"/>
            <w:vAlign w:val="center"/>
            <w:hideMark/>
          </w:tcPr>
          <w:p w14:paraId="3CA8E41E" w14:textId="77777777" w:rsidR="00AA42F8" w:rsidRPr="00AA42F8" w:rsidRDefault="00AA42F8" w:rsidP="00AA42F8">
            <w:pPr>
              <w:spacing w:before="100" w:beforeAutospacing="1" w:after="100" w:afterAutospacing="1" w:line="240" w:lineRule="auto"/>
              <w:jc w:val="center"/>
              <w:textAlignment w:val="baseline"/>
              <w:rPr>
                <w:rFonts w:eastAsiaTheme="minorEastAsia"/>
                <w:b/>
                <w:lang w:val="en-US" w:eastAsia="en-GB"/>
              </w:rPr>
            </w:pPr>
            <w:r w:rsidRPr="00AA42F8">
              <w:rPr>
                <w:rFonts w:eastAsiaTheme="minorEastAsia"/>
                <w:b/>
                <w:bCs/>
              </w:rPr>
              <w:t>Microsoft defender and Intune integration</w:t>
            </w:r>
          </w:p>
        </w:tc>
        <w:tc>
          <w:tcPr>
            <w:tcW w:w="1497" w:type="dxa"/>
            <w:shd w:val="clear" w:color="auto" w:fill="auto"/>
            <w:vAlign w:val="center"/>
            <w:hideMark/>
          </w:tcPr>
          <w:p w14:paraId="36442B2B" w14:textId="77777777" w:rsidR="00AA42F8" w:rsidRPr="00AA42F8" w:rsidRDefault="00AA42F8" w:rsidP="008506A3">
            <w:pPr>
              <w:jc w:val="center"/>
              <w:rPr>
                <w:rFonts w:ascii="Times New Roman" w:hAnsi="Times New Roman" w:cs="Times New Roman"/>
                <w:lang w:val="en-US" w:eastAsia="en-GB"/>
              </w:rPr>
            </w:pPr>
            <w:r w:rsidRPr="00AA42F8">
              <w:rPr>
                <w:rFonts w:ascii="Arial" w:hAnsi="Arial" w:cs="Arial"/>
                <w:lang w:val="en-US" w:eastAsia="en-GB"/>
              </w:rPr>
              <w:t>​</w:t>
            </w:r>
          </w:p>
        </w:tc>
        <w:tc>
          <w:tcPr>
            <w:tcW w:w="1135" w:type="dxa"/>
            <w:shd w:val="clear" w:color="auto" w:fill="auto"/>
          </w:tcPr>
          <w:p w14:paraId="7038DA0C" w14:textId="526F74DA" w:rsidR="00AA42F8" w:rsidRPr="008506A3" w:rsidRDefault="00AA42F8" w:rsidP="008506A3">
            <w:pPr>
              <w:jc w:val="center"/>
              <w:rPr>
                <w:color w:val="000000" w:themeColor="text1"/>
                <w:lang w:val="en-US" w:eastAsia="en-GB"/>
              </w:rPr>
            </w:pPr>
          </w:p>
        </w:tc>
        <w:tc>
          <w:tcPr>
            <w:tcW w:w="1135" w:type="dxa"/>
            <w:shd w:val="clear" w:color="auto" w:fill="auto"/>
            <w:hideMark/>
          </w:tcPr>
          <w:p w14:paraId="5011FEDC" w14:textId="7AB6D0A6" w:rsidR="00AA42F8" w:rsidRPr="008506A3" w:rsidRDefault="00AA42F8" w:rsidP="008506A3">
            <w:pPr>
              <w:jc w:val="center"/>
              <w:rPr>
                <w:color w:val="000000" w:themeColor="text1"/>
                <w:lang w:val="en-US" w:eastAsia="en-GB"/>
              </w:rPr>
            </w:pPr>
            <w:r w:rsidRPr="008506A3">
              <w:rPr>
                <w:rFonts w:ascii="Arial" w:hAnsi="Arial" w:cs="Arial"/>
                <w:color w:val="000000" w:themeColor="text1"/>
                <w:lang w:val="en-US" w:eastAsia="en-GB"/>
              </w:rPr>
              <w:t>​</w:t>
            </w:r>
            <w:r w:rsidR="008506A3" w:rsidRPr="008506A3">
              <w:rPr>
                <w:color w:val="000000" w:themeColor="text1"/>
                <w:lang w:val="en-US" w:eastAsia="en-GB"/>
              </w:rPr>
              <w:t>X</w:t>
            </w:r>
          </w:p>
        </w:tc>
        <w:tc>
          <w:tcPr>
            <w:tcW w:w="1135" w:type="dxa"/>
            <w:shd w:val="clear" w:color="auto" w:fill="auto"/>
            <w:hideMark/>
          </w:tcPr>
          <w:p w14:paraId="5D6B2B8A" w14:textId="77777777" w:rsidR="00AA42F8" w:rsidRPr="008506A3" w:rsidRDefault="00AA42F8" w:rsidP="008506A3">
            <w:pPr>
              <w:jc w:val="center"/>
              <w:rPr>
                <w:color w:val="000000" w:themeColor="text1"/>
                <w:lang w:val="en-US" w:eastAsia="en-GB"/>
              </w:rPr>
            </w:pPr>
            <w:r w:rsidRPr="008506A3">
              <w:rPr>
                <w:rFonts w:ascii="Arial" w:hAnsi="Arial" w:cs="Arial"/>
                <w:color w:val="000000" w:themeColor="text1"/>
                <w:lang w:val="en-US" w:eastAsia="en-GB"/>
              </w:rPr>
              <w:t>​</w:t>
            </w:r>
          </w:p>
        </w:tc>
        <w:tc>
          <w:tcPr>
            <w:tcW w:w="1135" w:type="dxa"/>
            <w:shd w:val="clear" w:color="auto" w:fill="auto"/>
            <w:hideMark/>
          </w:tcPr>
          <w:p w14:paraId="7372435E" w14:textId="77777777" w:rsidR="00AA42F8" w:rsidRPr="008506A3" w:rsidRDefault="00AA42F8" w:rsidP="008506A3">
            <w:pPr>
              <w:jc w:val="center"/>
              <w:rPr>
                <w:color w:val="000000" w:themeColor="text1"/>
                <w:lang w:val="en-US" w:eastAsia="en-GB"/>
              </w:rPr>
            </w:pPr>
            <w:r w:rsidRPr="008506A3">
              <w:rPr>
                <w:rFonts w:ascii="Arial" w:hAnsi="Arial" w:cs="Arial"/>
                <w:color w:val="000000" w:themeColor="text1"/>
                <w:lang w:val="en-US" w:eastAsia="en-GB"/>
              </w:rPr>
              <w:t>​</w:t>
            </w:r>
          </w:p>
        </w:tc>
        <w:tc>
          <w:tcPr>
            <w:tcW w:w="1139" w:type="dxa"/>
            <w:shd w:val="clear" w:color="auto" w:fill="auto"/>
            <w:hideMark/>
          </w:tcPr>
          <w:p w14:paraId="018F5F1E" w14:textId="77777777" w:rsidR="00AA42F8" w:rsidRPr="008506A3" w:rsidRDefault="00AA42F8" w:rsidP="008506A3">
            <w:pPr>
              <w:jc w:val="center"/>
              <w:rPr>
                <w:color w:val="000000" w:themeColor="text1"/>
                <w:lang w:val="en-US" w:eastAsia="en-GB"/>
              </w:rPr>
            </w:pPr>
            <w:r w:rsidRPr="008506A3">
              <w:rPr>
                <w:rFonts w:ascii="Arial" w:hAnsi="Arial" w:cs="Arial"/>
                <w:color w:val="000000" w:themeColor="text1"/>
                <w:lang w:val="en-US" w:eastAsia="en-GB"/>
              </w:rPr>
              <w:t>​</w:t>
            </w:r>
          </w:p>
        </w:tc>
      </w:tr>
      <w:tr w:rsidR="000B133E" w:rsidRPr="00D65F9D" w14:paraId="16D591AD" w14:textId="77777777" w:rsidTr="008506A3">
        <w:trPr>
          <w:trHeight w:val="715"/>
        </w:trPr>
        <w:tc>
          <w:tcPr>
            <w:tcW w:w="2221" w:type="dxa"/>
            <w:shd w:val="clear" w:color="auto" w:fill="F2F2F2" w:themeFill="background1" w:themeFillShade="F2"/>
            <w:vAlign w:val="center"/>
            <w:hideMark/>
          </w:tcPr>
          <w:p w14:paraId="7313232E" w14:textId="77777777" w:rsidR="00AA42F8" w:rsidRPr="00AA42F8" w:rsidRDefault="00AA42F8" w:rsidP="00AA42F8">
            <w:pPr>
              <w:spacing w:before="100" w:beforeAutospacing="1" w:after="100" w:afterAutospacing="1" w:line="240" w:lineRule="auto"/>
              <w:jc w:val="center"/>
              <w:textAlignment w:val="baseline"/>
              <w:rPr>
                <w:rFonts w:ascii="Times New Roman" w:eastAsia="Times New Roman" w:hAnsi="Times New Roman" w:cs="Times New Roman"/>
                <w:b/>
                <w:bCs/>
                <w:color w:val="002060"/>
                <w:lang w:val="en-IN" w:eastAsia="en-GB"/>
              </w:rPr>
            </w:pPr>
            <w:r w:rsidRPr="00AA42F8">
              <w:rPr>
                <w:rFonts w:ascii="Arial" w:eastAsia="Times New Roman" w:hAnsi="Arial" w:cs="Arial"/>
                <w:b/>
                <w:bCs/>
                <w:color w:val="002060"/>
                <w:lang w:val="en-IN" w:eastAsia="en-GB"/>
              </w:rPr>
              <w:t>​</w:t>
            </w:r>
            <w:r w:rsidRPr="00AA42F8">
              <w:rPr>
                <w:rFonts w:eastAsiaTheme="minorEastAsia"/>
                <w:b/>
                <w:bCs/>
              </w:rPr>
              <w:t>Enable Cloud Attach</w:t>
            </w:r>
          </w:p>
        </w:tc>
        <w:tc>
          <w:tcPr>
            <w:tcW w:w="1497" w:type="dxa"/>
            <w:shd w:val="clear" w:color="auto" w:fill="F2F2F2" w:themeFill="background1" w:themeFillShade="F2"/>
            <w:vAlign w:val="center"/>
            <w:hideMark/>
          </w:tcPr>
          <w:p w14:paraId="40399D43" w14:textId="77777777" w:rsidR="00AA42F8" w:rsidRPr="00AA42F8" w:rsidRDefault="00AA42F8" w:rsidP="008506A3">
            <w:pPr>
              <w:jc w:val="center"/>
              <w:rPr>
                <w:rFonts w:ascii="Times New Roman" w:hAnsi="Times New Roman" w:cs="Times New Roman"/>
                <w:lang w:val="en-IN" w:eastAsia="en-GB"/>
              </w:rPr>
            </w:pPr>
            <w:r w:rsidRPr="00AA42F8">
              <w:rPr>
                <w:rFonts w:ascii="Arial" w:hAnsi="Arial" w:cs="Arial"/>
                <w:lang w:val="en-IN" w:eastAsia="en-GB"/>
              </w:rPr>
              <w:t>​</w:t>
            </w:r>
          </w:p>
        </w:tc>
        <w:tc>
          <w:tcPr>
            <w:tcW w:w="1135" w:type="dxa"/>
            <w:shd w:val="clear" w:color="auto" w:fill="F2F2F2" w:themeFill="background1" w:themeFillShade="F2"/>
          </w:tcPr>
          <w:p w14:paraId="7D52EF6C" w14:textId="18E2B57A" w:rsidR="00AA42F8" w:rsidRPr="008506A3" w:rsidRDefault="00AA42F8" w:rsidP="008506A3">
            <w:pPr>
              <w:jc w:val="center"/>
              <w:rPr>
                <w:color w:val="000000" w:themeColor="text1"/>
                <w:lang w:val="en-US" w:eastAsia="en-GB"/>
              </w:rPr>
            </w:pPr>
          </w:p>
        </w:tc>
        <w:tc>
          <w:tcPr>
            <w:tcW w:w="1135" w:type="dxa"/>
            <w:shd w:val="clear" w:color="auto" w:fill="F2F2F2" w:themeFill="background1" w:themeFillShade="F2"/>
            <w:hideMark/>
          </w:tcPr>
          <w:p w14:paraId="71B80B80" w14:textId="02F693CB" w:rsidR="00AA42F8" w:rsidRPr="008506A3" w:rsidRDefault="00AA42F8" w:rsidP="008506A3">
            <w:pPr>
              <w:jc w:val="center"/>
              <w:rPr>
                <w:color w:val="000000" w:themeColor="text1"/>
                <w:lang w:val="en-US" w:eastAsia="en-GB"/>
              </w:rPr>
            </w:pPr>
            <w:r w:rsidRPr="008506A3">
              <w:rPr>
                <w:rFonts w:ascii="Arial" w:hAnsi="Arial" w:cs="Arial"/>
                <w:color w:val="000000" w:themeColor="text1"/>
                <w:lang w:val="en-US" w:eastAsia="en-GB"/>
              </w:rPr>
              <w:t>​</w:t>
            </w:r>
            <w:r w:rsidR="008506A3">
              <w:rPr>
                <w:color w:val="000000" w:themeColor="text1"/>
                <w:lang w:val="en-US" w:eastAsia="en-GB"/>
              </w:rPr>
              <w:t>X</w:t>
            </w:r>
          </w:p>
        </w:tc>
        <w:tc>
          <w:tcPr>
            <w:tcW w:w="1135" w:type="dxa"/>
            <w:shd w:val="clear" w:color="auto" w:fill="F2F2F2" w:themeFill="background1" w:themeFillShade="F2"/>
            <w:hideMark/>
          </w:tcPr>
          <w:p w14:paraId="3C9E24B6" w14:textId="4890926F" w:rsidR="00AA42F8" w:rsidRPr="008506A3" w:rsidRDefault="00AA42F8" w:rsidP="008506A3">
            <w:pPr>
              <w:jc w:val="center"/>
              <w:rPr>
                <w:color w:val="000000" w:themeColor="text1"/>
                <w:lang w:val="en-US" w:eastAsia="en-GB"/>
              </w:rPr>
            </w:pPr>
            <w:r w:rsidRPr="008506A3">
              <w:rPr>
                <w:rFonts w:ascii="Arial" w:hAnsi="Arial" w:cs="Arial"/>
                <w:color w:val="000000" w:themeColor="text1"/>
                <w:lang w:val="en-US" w:eastAsia="en-GB"/>
              </w:rPr>
              <w:t>​</w:t>
            </w:r>
            <w:r w:rsidR="008506A3" w:rsidRPr="008506A3">
              <w:rPr>
                <w:color w:val="000000" w:themeColor="text1"/>
                <w:lang w:val="en-US" w:eastAsia="en-GB"/>
              </w:rPr>
              <w:t>X</w:t>
            </w:r>
          </w:p>
        </w:tc>
        <w:tc>
          <w:tcPr>
            <w:tcW w:w="1135" w:type="dxa"/>
            <w:shd w:val="clear" w:color="auto" w:fill="F2F2F2" w:themeFill="background1" w:themeFillShade="F2"/>
            <w:hideMark/>
          </w:tcPr>
          <w:p w14:paraId="19F333A9" w14:textId="77777777" w:rsidR="00AA42F8" w:rsidRPr="008506A3" w:rsidRDefault="00AA42F8" w:rsidP="008506A3">
            <w:pPr>
              <w:jc w:val="center"/>
              <w:rPr>
                <w:color w:val="000000" w:themeColor="text1"/>
                <w:lang w:val="en-US" w:eastAsia="en-GB"/>
              </w:rPr>
            </w:pPr>
            <w:r w:rsidRPr="008506A3">
              <w:rPr>
                <w:rFonts w:ascii="Arial" w:hAnsi="Arial" w:cs="Arial"/>
                <w:color w:val="000000" w:themeColor="text1"/>
                <w:lang w:val="en-US" w:eastAsia="en-GB"/>
              </w:rPr>
              <w:t>​</w:t>
            </w:r>
          </w:p>
        </w:tc>
        <w:tc>
          <w:tcPr>
            <w:tcW w:w="1139" w:type="dxa"/>
            <w:shd w:val="clear" w:color="auto" w:fill="F2F2F2" w:themeFill="background1" w:themeFillShade="F2"/>
            <w:hideMark/>
          </w:tcPr>
          <w:p w14:paraId="22119032" w14:textId="77777777" w:rsidR="00AA42F8" w:rsidRPr="008506A3" w:rsidRDefault="00AA42F8" w:rsidP="008506A3">
            <w:pPr>
              <w:jc w:val="center"/>
              <w:rPr>
                <w:color w:val="000000" w:themeColor="text1"/>
                <w:lang w:val="en-US" w:eastAsia="en-GB"/>
              </w:rPr>
            </w:pPr>
            <w:r w:rsidRPr="008506A3">
              <w:rPr>
                <w:rFonts w:ascii="Arial" w:hAnsi="Arial" w:cs="Arial"/>
                <w:color w:val="000000" w:themeColor="text1"/>
                <w:lang w:val="en-US" w:eastAsia="en-GB"/>
              </w:rPr>
              <w:t>​</w:t>
            </w:r>
          </w:p>
        </w:tc>
      </w:tr>
      <w:tr w:rsidR="00AA42F8" w:rsidRPr="00D65F9D" w14:paraId="349BEC3C" w14:textId="77777777" w:rsidTr="00BF594F">
        <w:trPr>
          <w:trHeight w:val="715"/>
        </w:trPr>
        <w:tc>
          <w:tcPr>
            <w:tcW w:w="2221" w:type="dxa"/>
            <w:shd w:val="clear" w:color="auto" w:fill="auto"/>
            <w:vAlign w:val="center"/>
          </w:tcPr>
          <w:p w14:paraId="1A426694" w14:textId="7EC48088" w:rsidR="00AA42F8" w:rsidRPr="00AA42F8" w:rsidRDefault="008D5FE3" w:rsidP="00AA42F8">
            <w:pPr>
              <w:spacing w:before="100" w:beforeAutospacing="1" w:after="100" w:afterAutospacing="1" w:line="240" w:lineRule="auto"/>
              <w:jc w:val="center"/>
              <w:textAlignment w:val="baseline"/>
              <w:rPr>
                <w:rFonts w:eastAsiaTheme="minorEastAsia"/>
                <w:b/>
                <w:lang w:val="en-IN" w:eastAsia="en-GB"/>
              </w:rPr>
            </w:pPr>
            <w:r>
              <w:rPr>
                <w:rFonts w:eastAsiaTheme="minorEastAsia"/>
                <w:b/>
                <w:lang w:val="en-IN" w:eastAsia="en-GB"/>
              </w:rPr>
              <w:t>Create collections</w:t>
            </w:r>
          </w:p>
        </w:tc>
        <w:tc>
          <w:tcPr>
            <w:tcW w:w="1497" w:type="dxa"/>
            <w:shd w:val="clear" w:color="auto" w:fill="auto"/>
            <w:vAlign w:val="center"/>
          </w:tcPr>
          <w:p w14:paraId="0065EF3F" w14:textId="5F17C282" w:rsidR="00AA42F8" w:rsidRPr="00AA42F8" w:rsidRDefault="00AA42F8" w:rsidP="008506A3">
            <w:pPr>
              <w:jc w:val="center"/>
              <w:rPr>
                <w:rFonts w:ascii="Times New Roman" w:hAnsi="Times New Roman" w:cs="Times New Roman"/>
                <w:lang w:val="en-IN" w:eastAsia="en-GB"/>
              </w:rPr>
            </w:pPr>
          </w:p>
        </w:tc>
        <w:tc>
          <w:tcPr>
            <w:tcW w:w="1135" w:type="dxa"/>
            <w:shd w:val="clear" w:color="auto" w:fill="auto"/>
          </w:tcPr>
          <w:p w14:paraId="6197EF32" w14:textId="74118492" w:rsidR="00AA42F8" w:rsidRPr="008506A3" w:rsidRDefault="00AA42F8" w:rsidP="008506A3">
            <w:pPr>
              <w:jc w:val="center"/>
              <w:rPr>
                <w:color w:val="000000" w:themeColor="text1"/>
                <w:lang w:val="en-US" w:eastAsia="en-GB"/>
              </w:rPr>
            </w:pPr>
          </w:p>
        </w:tc>
        <w:tc>
          <w:tcPr>
            <w:tcW w:w="1135" w:type="dxa"/>
            <w:shd w:val="clear" w:color="auto" w:fill="auto"/>
          </w:tcPr>
          <w:p w14:paraId="1CC02A8F" w14:textId="7DC9D91F" w:rsidR="00AA42F8" w:rsidRPr="008506A3" w:rsidRDefault="008506A3" w:rsidP="008506A3">
            <w:pPr>
              <w:jc w:val="center"/>
              <w:rPr>
                <w:color w:val="000000" w:themeColor="text1"/>
                <w:lang w:val="en-US" w:eastAsia="en-GB"/>
              </w:rPr>
            </w:pPr>
            <w:r>
              <w:rPr>
                <w:color w:val="000000" w:themeColor="text1"/>
                <w:lang w:val="en-US" w:eastAsia="en-GB"/>
              </w:rPr>
              <w:t>X</w:t>
            </w:r>
          </w:p>
        </w:tc>
        <w:tc>
          <w:tcPr>
            <w:tcW w:w="1135" w:type="dxa"/>
            <w:shd w:val="clear" w:color="auto" w:fill="auto"/>
          </w:tcPr>
          <w:p w14:paraId="132D6633" w14:textId="0495B192" w:rsidR="00AA42F8" w:rsidRPr="008506A3" w:rsidRDefault="00AA42F8" w:rsidP="008506A3">
            <w:pPr>
              <w:jc w:val="center"/>
              <w:rPr>
                <w:color w:val="000000" w:themeColor="text1"/>
                <w:lang w:val="en-US" w:eastAsia="en-GB"/>
              </w:rPr>
            </w:pPr>
          </w:p>
        </w:tc>
        <w:tc>
          <w:tcPr>
            <w:tcW w:w="1135" w:type="dxa"/>
            <w:shd w:val="clear" w:color="auto" w:fill="auto"/>
          </w:tcPr>
          <w:p w14:paraId="4FB6797C" w14:textId="6CC43D0A" w:rsidR="00AA42F8" w:rsidRPr="008506A3" w:rsidRDefault="00AA42F8" w:rsidP="008506A3">
            <w:pPr>
              <w:jc w:val="center"/>
              <w:rPr>
                <w:color w:val="000000" w:themeColor="text1"/>
                <w:lang w:val="en-US" w:eastAsia="en-GB"/>
              </w:rPr>
            </w:pPr>
          </w:p>
        </w:tc>
        <w:tc>
          <w:tcPr>
            <w:tcW w:w="1139" w:type="dxa"/>
            <w:shd w:val="clear" w:color="auto" w:fill="auto"/>
          </w:tcPr>
          <w:p w14:paraId="265F646A" w14:textId="027C11D1" w:rsidR="00AA42F8" w:rsidRPr="008506A3" w:rsidRDefault="00AA42F8" w:rsidP="008506A3">
            <w:pPr>
              <w:jc w:val="center"/>
              <w:rPr>
                <w:color w:val="000000" w:themeColor="text1"/>
                <w:lang w:val="en-US" w:eastAsia="en-GB"/>
              </w:rPr>
            </w:pPr>
          </w:p>
        </w:tc>
      </w:tr>
      <w:tr w:rsidR="000B133E" w:rsidRPr="00D65F9D" w14:paraId="490479D8" w14:textId="77777777" w:rsidTr="00BF594F">
        <w:trPr>
          <w:trHeight w:val="715"/>
        </w:trPr>
        <w:tc>
          <w:tcPr>
            <w:tcW w:w="2221" w:type="dxa"/>
            <w:shd w:val="clear" w:color="auto" w:fill="F2F2F2" w:themeFill="background1" w:themeFillShade="F2"/>
            <w:vAlign w:val="center"/>
          </w:tcPr>
          <w:p w14:paraId="5CC27656" w14:textId="0798C7DC" w:rsidR="008D5FE3" w:rsidRPr="00AA42F8" w:rsidRDefault="008D5FE3" w:rsidP="008D5FE3">
            <w:pPr>
              <w:spacing w:before="100" w:beforeAutospacing="1" w:after="100" w:afterAutospacing="1" w:line="240" w:lineRule="auto"/>
              <w:jc w:val="center"/>
              <w:textAlignment w:val="baseline"/>
              <w:rPr>
                <w:rFonts w:eastAsiaTheme="minorEastAsia"/>
                <w:b/>
                <w:lang w:val="en-IN" w:eastAsia="en-GB"/>
              </w:rPr>
            </w:pPr>
            <w:r w:rsidRPr="00AA42F8">
              <w:rPr>
                <w:rFonts w:ascii="Arial" w:eastAsia="Times New Roman" w:hAnsi="Arial" w:cs="Arial"/>
                <w:b/>
                <w:bCs/>
                <w:color w:val="002060"/>
                <w:lang w:val="en-IN" w:eastAsia="en-GB"/>
              </w:rPr>
              <w:t>​</w:t>
            </w:r>
            <w:r w:rsidRPr="00AA42F8">
              <w:rPr>
                <w:rFonts w:eastAsiaTheme="minorEastAsia"/>
                <w:b/>
                <w:bCs/>
              </w:rPr>
              <w:t xml:space="preserve"> Deploy servers to Defender</w:t>
            </w:r>
          </w:p>
        </w:tc>
        <w:tc>
          <w:tcPr>
            <w:tcW w:w="1497" w:type="dxa"/>
            <w:shd w:val="clear" w:color="auto" w:fill="F2F2F2" w:themeFill="background1" w:themeFillShade="F2"/>
            <w:vAlign w:val="center"/>
          </w:tcPr>
          <w:p w14:paraId="2B42B874" w14:textId="77777777" w:rsidR="008D5FE3" w:rsidRPr="00AA42F8" w:rsidRDefault="008D5FE3" w:rsidP="008506A3">
            <w:pPr>
              <w:jc w:val="center"/>
              <w:rPr>
                <w:rFonts w:ascii="Times New Roman" w:hAnsi="Times New Roman" w:cs="Times New Roman"/>
                <w:lang w:val="en-IN" w:eastAsia="en-GB"/>
              </w:rPr>
            </w:pPr>
            <w:r w:rsidRPr="00AA42F8">
              <w:rPr>
                <w:rFonts w:ascii="Arial" w:hAnsi="Arial" w:cs="Arial"/>
                <w:lang w:val="en-IN" w:eastAsia="en-GB"/>
              </w:rPr>
              <w:t>​</w:t>
            </w:r>
          </w:p>
        </w:tc>
        <w:tc>
          <w:tcPr>
            <w:tcW w:w="1135" w:type="dxa"/>
            <w:shd w:val="clear" w:color="auto" w:fill="F2F2F2" w:themeFill="background1" w:themeFillShade="F2"/>
          </w:tcPr>
          <w:p w14:paraId="39AB139B" w14:textId="77777777" w:rsidR="008D5FE3" w:rsidRPr="008506A3" w:rsidRDefault="008D5FE3" w:rsidP="008506A3">
            <w:pPr>
              <w:jc w:val="center"/>
              <w:rPr>
                <w:color w:val="000000" w:themeColor="text1"/>
                <w:lang w:val="en-US" w:eastAsia="en-GB"/>
              </w:rPr>
            </w:pPr>
            <w:r w:rsidRPr="008506A3">
              <w:rPr>
                <w:rFonts w:ascii="Arial" w:hAnsi="Arial" w:cs="Arial"/>
                <w:color w:val="000000" w:themeColor="text1"/>
                <w:lang w:val="en-US" w:eastAsia="en-GB"/>
              </w:rPr>
              <w:t>​</w:t>
            </w:r>
          </w:p>
        </w:tc>
        <w:tc>
          <w:tcPr>
            <w:tcW w:w="1135" w:type="dxa"/>
            <w:shd w:val="clear" w:color="auto" w:fill="F2F2F2" w:themeFill="background1" w:themeFillShade="F2"/>
          </w:tcPr>
          <w:p w14:paraId="731BF680" w14:textId="4C414565" w:rsidR="008D5FE3" w:rsidRPr="008506A3" w:rsidRDefault="008D5FE3" w:rsidP="008506A3">
            <w:pPr>
              <w:jc w:val="center"/>
              <w:rPr>
                <w:color w:val="000000" w:themeColor="text1"/>
                <w:lang w:val="en-US" w:eastAsia="en-GB"/>
              </w:rPr>
            </w:pPr>
          </w:p>
        </w:tc>
        <w:tc>
          <w:tcPr>
            <w:tcW w:w="1135" w:type="dxa"/>
            <w:shd w:val="clear" w:color="auto" w:fill="F2F2F2" w:themeFill="background1" w:themeFillShade="F2"/>
          </w:tcPr>
          <w:p w14:paraId="12CC7A7F" w14:textId="13E0EC24" w:rsidR="008D5FE3" w:rsidRPr="008506A3" w:rsidRDefault="008D5FE3" w:rsidP="008506A3">
            <w:pPr>
              <w:jc w:val="center"/>
              <w:rPr>
                <w:color w:val="000000" w:themeColor="text1"/>
                <w:lang w:val="en-US" w:eastAsia="en-GB"/>
              </w:rPr>
            </w:pPr>
            <w:r w:rsidRPr="008506A3">
              <w:rPr>
                <w:rFonts w:ascii="Arial" w:hAnsi="Arial" w:cs="Arial"/>
                <w:color w:val="000000" w:themeColor="text1"/>
                <w:lang w:val="en-US" w:eastAsia="en-GB"/>
              </w:rPr>
              <w:t>​</w:t>
            </w:r>
            <w:r w:rsidR="008506A3">
              <w:rPr>
                <w:color w:val="000000" w:themeColor="text1"/>
                <w:lang w:val="en-US" w:eastAsia="en-GB"/>
              </w:rPr>
              <w:t>X</w:t>
            </w:r>
          </w:p>
        </w:tc>
        <w:tc>
          <w:tcPr>
            <w:tcW w:w="1135" w:type="dxa"/>
            <w:shd w:val="clear" w:color="auto" w:fill="F2F2F2" w:themeFill="background1" w:themeFillShade="F2"/>
          </w:tcPr>
          <w:p w14:paraId="4984267D" w14:textId="17DCFCD9" w:rsidR="008D5FE3" w:rsidRPr="008506A3" w:rsidRDefault="008D5FE3" w:rsidP="008506A3">
            <w:pPr>
              <w:jc w:val="center"/>
              <w:rPr>
                <w:color w:val="000000" w:themeColor="text1"/>
                <w:lang w:val="en-US" w:eastAsia="en-GB"/>
              </w:rPr>
            </w:pPr>
            <w:r w:rsidRPr="008506A3">
              <w:rPr>
                <w:rFonts w:ascii="Arial" w:hAnsi="Arial" w:cs="Arial"/>
                <w:color w:val="000000" w:themeColor="text1"/>
                <w:lang w:val="en-US" w:eastAsia="en-GB"/>
              </w:rPr>
              <w:t>​</w:t>
            </w:r>
            <w:r w:rsidR="008506A3">
              <w:rPr>
                <w:color w:val="000000" w:themeColor="text1"/>
                <w:lang w:val="en-US" w:eastAsia="en-GB"/>
              </w:rPr>
              <w:t xml:space="preserve"> X</w:t>
            </w:r>
          </w:p>
        </w:tc>
        <w:tc>
          <w:tcPr>
            <w:tcW w:w="1139" w:type="dxa"/>
            <w:shd w:val="clear" w:color="auto" w:fill="F2F2F2" w:themeFill="background1" w:themeFillShade="F2"/>
          </w:tcPr>
          <w:p w14:paraId="6DC566C5" w14:textId="5862122D" w:rsidR="008D5FE3" w:rsidRPr="008506A3" w:rsidRDefault="008D5FE3" w:rsidP="008506A3">
            <w:pPr>
              <w:jc w:val="center"/>
              <w:rPr>
                <w:color w:val="000000" w:themeColor="text1"/>
                <w:lang w:val="en-US" w:eastAsia="en-GB"/>
              </w:rPr>
            </w:pPr>
            <w:r w:rsidRPr="008506A3">
              <w:rPr>
                <w:rFonts w:ascii="Arial" w:hAnsi="Arial" w:cs="Arial"/>
                <w:color w:val="000000" w:themeColor="text1"/>
                <w:lang w:val="en-US" w:eastAsia="en-GB"/>
              </w:rPr>
              <w:t>​</w:t>
            </w:r>
          </w:p>
        </w:tc>
      </w:tr>
      <w:tr w:rsidR="008D5FE3" w:rsidRPr="00D65F9D" w14:paraId="18BBB850" w14:textId="77777777" w:rsidTr="00BF594F">
        <w:trPr>
          <w:trHeight w:val="715"/>
        </w:trPr>
        <w:tc>
          <w:tcPr>
            <w:tcW w:w="2221" w:type="dxa"/>
            <w:shd w:val="clear" w:color="auto" w:fill="F2F2F2" w:themeFill="background1" w:themeFillShade="F2"/>
            <w:vAlign w:val="center"/>
          </w:tcPr>
          <w:p w14:paraId="2552FA2F" w14:textId="4560367E" w:rsidR="008D5FE3" w:rsidRPr="00AA42F8" w:rsidRDefault="008D5FE3" w:rsidP="008D5FE3">
            <w:pPr>
              <w:spacing w:before="100" w:beforeAutospacing="1" w:after="100" w:afterAutospacing="1" w:line="240" w:lineRule="auto"/>
              <w:jc w:val="center"/>
              <w:textAlignment w:val="baseline"/>
              <w:rPr>
                <w:rFonts w:ascii="Arial" w:eastAsia="Times New Roman" w:hAnsi="Arial" w:cs="Arial"/>
                <w:b/>
                <w:bCs/>
                <w:color w:val="002060"/>
                <w:lang w:val="en-IN" w:eastAsia="en-GB"/>
              </w:rPr>
            </w:pPr>
            <w:r w:rsidRPr="00AA42F8">
              <w:rPr>
                <w:rFonts w:ascii="Arial" w:eastAsia="Times New Roman" w:hAnsi="Arial" w:cs="Arial"/>
                <w:b/>
                <w:bCs/>
                <w:color w:val="002060"/>
                <w:lang w:val="en-IN" w:eastAsia="en-GB"/>
              </w:rPr>
              <w:t>​</w:t>
            </w:r>
            <w:r w:rsidRPr="00AA42F8">
              <w:rPr>
                <w:rFonts w:eastAsiaTheme="minorEastAsia"/>
                <w:b/>
                <w:bCs/>
              </w:rPr>
              <w:t>Enrolment Validation</w:t>
            </w:r>
          </w:p>
        </w:tc>
        <w:tc>
          <w:tcPr>
            <w:tcW w:w="1497" w:type="dxa"/>
            <w:shd w:val="clear" w:color="auto" w:fill="F2F2F2" w:themeFill="background1" w:themeFillShade="F2"/>
            <w:vAlign w:val="center"/>
          </w:tcPr>
          <w:p w14:paraId="7B549D82" w14:textId="17175A11" w:rsidR="008D5FE3" w:rsidRPr="00AA42F8" w:rsidRDefault="008D5FE3" w:rsidP="008506A3">
            <w:pPr>
              <w:jc w:val="center"/>
              <w:rPr>
                <w:lang w:val="en-IN" w:eastAsia="en-GB"/>
              </w:rPr>
            </w:pPr>
            <w:r w:rsidRPr="00AA42F8">
              <w:rPr>
                <w:rFonts w:ascii="Arial" w:hAnsi="Arial" w:cs="Arial"/>
                <w:lang w:val="en-IN" w:eastAsia="en-GB"/>
              </w:rPr>
              <w:t>​</w:t>
            </w:r>
          </w:p>
        </w:tc>
        <w:tc>
          <w:tcPr>
            <w:tcW w:w="1135" w:type="dxa"/>
            <w:shd w:val="clear" w:color="auto" w:fill="F2F2F2" w:themeFill="background1" w:themeFillShade="F2"/>
          </w:tcPr>
          <w:p w14:paraId="782B8C85" w14:textId="75E6ECEE" w:rsidR="008D5FE3" w:rsidRPr="008506A3" w:rsidRDefault="008D5FE3" w:rsidP="008506A3">
            <w:pPr>
              <w:jc w:val="center"/>
              <w:rPr>
                <w:color w:val="000000" w:themeColor="text1"/>
                <w:lang w:val="en-US" w:eastAsia="en-GB"/>
              </w:rPr>
            </w:pPr>
            <w:r w:rsidRPr="008506A3">
              <w:rPr>
                <w:rFonts w:ascii="Arial" w:hAnsi="Arial" w:cs="Arial"/>
                <w:color w:val="000000" w:themeColor="text1"/>
                <w:lang w:val="en-US" w:eastAsia="en-GB"/>
              </w:rPr>
              <w:t>​</w:t>
            </w:r>
          </w:p>
        </w:tc>
        <w:tc>
          <w:tcPr>
            <w:tcW w:w="1135" w:type="dxa"/>
            <w:shd w:val="clear" w:color="auto" w:fill="F2F2F2" w:themeFill="background1" w:themeFillShade="F2"/>
          </w:tcPr>
          <w:p w14:paraId="39BAB3BE" w14:textId="371C4D7D" w:rsidR="008D5FE3" w:rsidRPr="008506A3" w:rsidRDefault="008D5FE3" w:rsidP="008506A3">
            <w:pPr>
              <w:jc w:val="center"/>
              <w:rPr>
                <w:color w:val="000000" w:themeColor="text1"/>
                <w:lang w:val="en-US" w:eastAsia="en-GB"/>
              </w:rPr>
            </w:pPr>
            <w:r w:rsidRPr="008506A3">
              <w:rPr>
                <w:rFonts w:ascii="Arial" w:hAnsi="Arial" w:cs="Arial"/>
                <w:color w:val="000000" w:themeColor="text1"/>
                <w:lang w:val="en-US" w:eastAsia="en-GB"/>
              </w:rPr>
              <w:t>​</w:t>
            </w:r>
          </w:p>
        </w:tc>
        <w:tc>
          <w:tcPr>
            <w:tcW w:w="1135" w:type="dxa"/>
            <w:shd w:val="clear" w:color="auto" w:fill="F2F2F2" w:themeFill="background1" w:themeFillShade="F2"/>
          </w:tcPr>
          <w:p w14:paraId="4A8E4961" w14:textId="1539B6BB" w:rsidR="008D5FE3" w:rsidRPr="008506A3" w:rsidRDefault="008D5FE3" w:rsidP="008506A3">
            <w:pPr>
              <w:jc w:val="center"/>
              <w:rPr>
                <w:color w:val="000000" w:themeColor="text1"/>
                <w:lang w:val="en-US" w:eastAsia="en-GB"/>
              </w:rPr>
            </w:pPr>
            <w:r w:rsidRPr="008506A3">
              <w:rPr>
                <w:rFonts w:ascii="Arial" w:hAnsi="Arial" w:cs="Arial"/>
                <w:color w:val="000000" w:themeColor="text1"/>
                <w:lang w:val="en-US" w:eastAsia="en-GB"/>
              </w:rPr>
              <w:t>​</w:t>
            </w:r>
            <w:r w:rsidR="008506A3">
              <w:rPr>
                <w:color w:val="000000" w:themeColor="text1"/>
                <w:lang w:val="en-US" w:eastAsia="en-GB"/>
              </w:rPr>
              <w:t xml:space="preserve"> </w:t>
            </w:r>
          </w:p>
        </w:tc>
        <w:tc>
          <w:tcPr>
            <w:tcW w:w="1135" w:type="dxa"/>
            <w:shd w:val="clear" w:color="auto" w:fill="F2F2F2" w:themeFill="background1" w:themeFillShade="F2"/>
          </w:tcPr>
          <w:p w14:paraId="4FA1E168" w14:textId="1A0FFD98" w:rsidR="008D5FE3" w:rsidRPr="008506A3" w:rsidRDefault="008D5FE3" w:rsidP="008506A3">
            <w:pPr>
              <w:jc w:val="center"/>
              <w:rPr>
                <w:color w:val="000000" w:themeColor="text1"/>
                <w:lang w:val="en-US" w:eastAsia="en-GB"/>
              </w:rPr>
            </w:pPr>
            <w:r w:rsidRPr="008506A3">
              <w:rPr>
                <w:rFonts w:ascii="Arial" w:hAnsi="Arial" w:cs="Arial"/>
                <w:color w:val="000000" w:themeColor="text1"/>
                <w:lang w:val="en-US" w:eastAsia="en-GB"/>
              </w:rPr>
              <w:t>​</w:t>
            </w:r>
            <w:r w:rsidR="008506A3">
              <w:rPr>
                <w:color w:val="000000" w:themeColor="text1"/>
                <w:lang w:val="en-US" w:eastAsia="en-GB"/>
              </w:rPr>
              <w:t xml:space="preserve"> X</w:t>
            </w:r>
          </w:p>
        </w:tc>
        <w:tc>
          <w:tcPr>
            <w:tcW w:w="1139" w:type="dxa"/>
            <w:shd w:val="clear" w:color="auto" w:fill="F2F2F2" w:themeFill="background1" w:themeFillShade="F2"/>
          </w:tcPr>
          <w:p w14:paraId="10514473" w14:textId="549021EB" w:rsidR="008D5FE3" w:rsidRPr="00AA42F8" w:rsidRDefault="008D5FE3" w:rsidP="008506A3">
            <w:pPr>
              <w:jc w:val="center"/>
              <w:rPr>
                <w:color w:val="000000" w:themeColor="text1"/>
                <w:lang w:val="en-US" w:eastAsia="en-GB"/>
              </w:rPr>
            </w:pPr>
            <w:r w:rsidRPr="008506A3">
              <w:rPr>
                <w:rFonts w:ascii="Arial" w:hAnsi="Arial" w:cs="Arial"/>
                <w:color w:val="000000" w:themeColor="text1"/>
                <w:lang w:val="en-US" w:eastAsia="en-GB"/>
              </w:rPr>
              <w:t>​</w:t>
            </w:r>
          </w:p>
        </w:tc>
      </w:tr>
    </w:tbl>
    <w:p w14:paraId="721B433B" w14:textId="77777777" w:rsidR="00D65F9D" w:rsidRPr="00D65F9D" w:rsidRDefault="00D65F9D" w:rsidP="00D65F9D">
      <w:pPr>
        <w:spacing w:after="0" w:line="240" w:lineRule="auto"/>
        <w:rPr>
          <w:rFonts w:ascii="Times New Roman" w:eastAsia="Times New Roman" w:hAnsi="Times New Roman" w:cs="Times New Roman"/>
          <w:sz w:val="24"/>
          <w:szCs w:val="24"/>
          <w:lang w:eastAsia="en-GB"/>
        </w:rPr>
      </w:pPr>
      <w:r w:rsidRPr="00D65F9D">
        <w:rPr>
          <w:rFonts w:ascii="Times New Roman" w:eastAsia="Times New Roman" w:hAnsi="Times New Roman" w:cs="Times New Roman"/>
          <w:sz w:val="24"/>
          <w:szCs w:val="24"/>
          <w:lang w:eastAsia="en-GB"/>
        </w:rPr>
        <w:t> </w:t>
      </w:r>
    </w:p>
    <w:p w14:paraId="3AFD611A" w14:textId="77777777" w:rsidR="00E7451C" w:rsidRDefault="00C506E8" w:rsidP="00464AE1">
      <w:pPr>
        <w:pStyle w:val="ListParagraph"/>
        <w:keepNext/>
        <w:keepLines/>
        <w:numPr>
          <w:ilvl w:val="1"/>
          <w:numId w:val="2"/>
        </w:numPr>
        <w:spacing w:before="240" w:after="0"/>
        <w:jc w:val="both"/>
        <w:outlineLvl w:val="2"/>
        <w:rPr>
          <w:rFonts w:ascii="Calibri Light" w:eastAsia="Times New Roman" w:hAnsi="Calibri Light" w:cs="Times New Roman"/>
          <w:color w:val="2F5496"/>
          <w:sz w:val="32"/>
          <w:szCs w:val="32"/>
        </w:rPr>
      </w:pPr>
      <w:r w:rsidRPr="007F5DD1">
        <w:rPr>
          <w:rFonts w:ascii="Calibri Light" w:eastAsia="Times New Roman" w:hAnsi="Calibri Light" w:cs="Times New Roman"/>
          <w:color w:val="2F5496"/>
          <w:sz w:val="32"/>
          <w:szCs w:val="32"/>
        </w:rPr>
        <w:t>Prerequisites</w:t>
      </w:r>
    </w:p>
    <w:p w14:paraId="3211678B" w14:textId="2ECA05BF" w:rsidR="00E7451C" w:rsidRDefault="00E7451C" w:rsidP="0061524B">
      <w:pPr>
        <w:jc w:val="both"/>
      </w:pPr>
      <w:r>
        <w:t xml:space="preserve">The below sections </w:t>
      </w:r>
      <w:r w:rsidR="006A4126">
        <w:t>provide</w:t>
      </w:r>
      <w:r>
        <w:t xml:space="preserve"> all the pre-requis</w:t>
      </w:r>
      <w:r w:rsidR="00563D09">
        <w:t xml:space="preserve">ites for the configuration of </w:t>
      </w:r>
      <w:r w:rsidR="00750009">
        <w:t>Configuration manager</w:t>
      </w:r>
      <w:r w:rsidR="00563D09">
        <w:t xml:space="preserve"> and Intune</w:t>
      </w:r>
      <w:r w:rsidR="00BA7C4A">
        <w:t xml:space="preserve">, for enabling cloud attach for on-boarding and management of </w:t>
      </w:r>
      <w:r w:rsidR="00705C26">
        <w:t>on-premises</w:t>
      </w:r>
      <w:r w:rsidR="00645B39">
        <w:t xml:space="preserve"> and cloud </w:t>
      </w:r>
      <w:r w:rsidR="00BA7C4A">
        <w:t>servers via Intune console</w:t>
      </w:r>
      <w:r w:rsidR="00645B39">
        <w:t>.</w:t>
      </w:r>
    </w:p>
    <w:p w14:paraId="7F656DFC" w14:textId="77777777" w:rsidR="0029079F" w:rsidRDefault="0029079F" w:rsidP="0061524B">
      <w:pPr>
        <w:jc w:val="both"/>
      </w:pPr>
    </w:p>
    <w:p w14:paraId="5A34EBD7" w14:textId="4F84DE08" w:rsidR="00F71DAD" w:rsidRPr="00F71DAD" w:rsidRDefault="00F71DAD" w:rsidP="00AA42F8">
      <w:pPr>
        <w:rPr>
          <w:rFonts w:ascii="Calibri Light" w:eastAsia="Times New Roman" w:hAnsi="Calibri Light" w:cs="Times New Roman"/>
          <w:b/>
          <w:bCs/>
          <w:color w:val="2F5496"/>
          <w:sz w:val="32"/>
          <w:szCs w:val="32"/>
        </w:rPr>
      </w:pPr>
      <w:r w:rsidRPr="00AA42F8">
        <w:rPr>
          <w:b/>
          <w:bCs/>
        </w:rPr>
        <w:t>Network:</w:t>
      </w:r>
    </w:p>
    <w:tbl>
      <w:tblPr>
        <w:tblStyle w:val="TableGrid"/>
        <w:tblpPr w:leftFromText="180" w:rightFromText="180" w:vertAnchor="text" w:horzAnchor="margin" w:tblpY="422"/>
        <w:tblW w:w="8165" w:type="dxa"/>
        <w:tblLook w:val="04A0" w:firstRow="1" w:lastRow="0" w:firstColumn="1" w:lastColumn="0" w:noHBand="0" w:noVBand="1"/>
      </w:tblPr>
      <w:tblGrid>
        <w:gridCol w:w="557"/>
        <w:gridCol w:w="4247"/>
        <w:gridCol w:w="3361"/>
      </w:tblGrid>
      <w:tr w:rsidR="001C69E9" w14:paraId="1CB3F440" w14:textId="77777777" w:rsidTr="001C69E9">
        <w:trPr>
          <w:trHeight w:val="274"/>
        </w:trPr>
        <w:tc>
          <w:tcPr>
            <w:tcW w:w="557" w:type="dxa"/>
          </w:tcPr>
          <w:p w14:paraId="02A8579F" w14:textId="77777777" w:rsidR="001C69E9" w:rsidRPr="00E3791D" w:rsidRDefault="001C69E9" w:rsidP="00AA42F8">
            <w:pPr>
              <w:keepNext/>
              <w:keepLines/>
              <w:spacing w:before="240"/>
              <w:rPr>
                <w:rFonts w:ascii="Calibri" w:eastAsia="Calibri" w:hAnsi="Calibri" w:cs="Calibri"/>
                <w:b/>
                <w:color w:val="161616"/>
              </w:rPr>
            </w:pPr>
            <w:r w:rsidRPr="00E3791D">
              <w:rPr>
                <w:rFonts w:ascii="Calibri" w:eastAsia="Calibri" w:hAnsi="Calibri" w:cs="Calibri"/>
                <w:b/>
                <w:color w:val="161616"/>
              </w:rPr>
              <w:t>Sno</w:t>
            </w:r>
          </w:p>
        </w:tc>
        <w:tc>
          <w:tcPr>
            <w:tcW w:w="4247" w:type="dxa"/>
          </w:tcPr>
          <w:p w14:paraId="29DF1382" w14:textId="77777777" w:rsidR="001C69E9" w:rsidRPr="00E3791D" w:rsidRDefault="001C69E9" w:rsidP="00AA42F8">
            <w:pPr>
              <w:keepNext/>
              <w:keepLines/>
              <w:spacing w:before="240"/>
              <w:rPr>
                <w:rFonts w:ascii="Calibri" w:eastAsia="Calibri" w:hAnsi="Calibri" w:cs="Calibri"/>
                <w:b/>
                <w:color w:val="161616"/>
              </w:rPr>
            </w:pPr>
            <w:r w:rsidRPr="00E3791D">
              <w:rPr>
                <w:rFonts w:ascii="Calibri" w:eastAsia="Calibri" w:hAnsi="Calibri" w:cs="Calibri"/>
                <w:b/>
                <w:color w:val="161616"/>
              </w:rPr>
              <w:t>Destination/URL</w:t>
            </w:r>
          </w:p>
        </w:tc>
        <w:tc>
          <w:tcPr>
            <w:tcW w:w="3361" w:type="dxa"/>
          </w:tcPr>
          <w:p w14:paraId="00822AE3" w14:textId="77777777" w:rsidR="001C69E9" w:rsidRPr="00E3791D" w:rsidRDefault="001C69E9" w:rsidP="00AA42F8">
            <w:pPr>
              <w:keepNext/>
              <w:keepLines/>
              <w:spacing w:before="240"/>
              <w:rPr>
                <w:rFonts w:ascii="Calibri" w:eastAsia="Calibri" w:hAnsi="Calibri" w:cs="Calibri"/>
                <w:b/>
                <w:color w:val="161616"/>
              </w:rPr>
            </w:pPr>
            <w:r w:rsidRPr="00E3791D">
              <w:rPr>
                <w:rFonts w:ascii="Calibri" w:eastAsia="Calibri" w:hAnsi="Calibri" w:cs="Calibri"/>
                <w:b/>
                <w:color w:val="161616"/>
              </w:rPr>
              <w:t>Description</w:t>
            </w:r>
          </w:p>
        </w:tc>
      </w:tr>
      <w:tr w:rsidR="001C69E9" w14:paraId="7C04414C" w14:textId="77777777" w:rsidTr="001C69E9">
        <w:trPr>
          <w:trHeight w:val="638"/>
        </w:trPr>
        <w:tc>
          <w:tcPr>
            <w:tcW w:w="557" w:type="dxa"/>
          </w:tcPr>
          <w:p w14:paraId="3EADEE0E" w14:textId="77777777" w:rsidR="001C69E9" w:rsidRDefault="001C69E9" w:rsidP="00AA42F8">
            <w:pPr>
              <w:keepNext/>
              <w:keepLines/>
              <w:spacing w:before="240"/>
              <w:rPr>
                <w:rFonts w:ascii="Calibri" w:eastAsia="Calibri" w:hAnsi="Calibri" w:cs="Calibri"/>
                <w:color w:val="161616"/>
              </w:rPr>
            </w:pPr>
            <w:r>
              <w:rPr>
                <w:rFonts w:ascii="Calibri" w:eastAsia="Calibri" w:hAnsi="Calibri" w:cs="Calibri"/>
                <w:color w:val="161616"/>
              </w:rPr>
              <w:t>1</w:t>
            </w:r>
          </w:p>
        </w:tc>
        <w:tc>
          <w:tcPr>
            <w:tcW w:w="4247" w:type="dxa"/>
          </w:tcPr>
          <w:p w14:paraId="55A9D215" w14:textId="77777777" w:rsidR="001C69E9" w:rsidRDefault="001C69E9" w:rsidP="00AA42F8">
            <w:pPr>
              <w:pStyle w:val="NoSpacing"/>
            </w:pPr>
            <w:r w:rsidRPr="00130D23">
              <w:t>https://aka.ms/configmgrgateway</w:t>
            </w:r>
          </w:p>
          <w:p w14:paraId="6EED518F" w14:textId="77777777" w:rsidR="001C69E9" w:rsidRDefault="001C69E9" w:rsidP="00AA42F8">
            <w:pPr>
              <w:pStyle w:val="NoSpacing"/>
            </w:pPr>
            <w:r w:rsidRPr="7902B504">
              <w:t xml:space="preserve">https://*.manage.microsoft.com </w:t>
            </w:r>
          </w:p>
          <w:p w14:paraId="215EC44D" w14:textId="77777777" w:rsidR="001C69E9" w:rsidRDefault="001C69E9" w:rsidP="00AA42F8">
            <w:pPr>
              <w:pStyle w:val="NoSpacing"/>
            </w:pPr>
            <w:r w:rsidRPr="72B213FD">
              <w:t>https://dc.services.visualstudio.com</w:t>
            </w:r>
          </w:p>
        </w:tc>
        <w:tc>
          <w:tcPr>
            <w:tcW w:w="3361" w:type="dxa"/>
          </w:tcPr>
          <w:p w14:paraId="74550095" w14:textId="77777777" w:rsidR="001C69E9" w:rsidRPr="004B76F3" w:rsidRDefault="001C69E9" w:rsidP="00AA42F8">
            <w:pPr>
              <w:keepNext/>
              <w:keepLines/>
              <w:spacing w:before="240"/>
            </w:pPr>
            <w:r w:rsidRPr="004B76F3">
              <w:t>Helps validate internet endpoints and ensures availability of cloud service</w:t>
            </w:r>
          </w:p>
        </w:tc>
      </w:tr>
      <w:tr w:rsidR="001C69E9" w14:paraId="213F76B4" w14:textId="77777777" w:rsidTr="001C69E9">
        <w:tc>
          <w:tcPr>
            <w:tcW w:w="557" w:type="dxa"/>
          </w:tcPr>
          <w:p w14:paraId="4A49F379" w14:textId="77777777" w:rsidR="001C69E9" w:rsidRDefault="001C69E9" w:rsidP="00AA42F8">
            <w:pPr>
              <w:keepNext/>
              <w:keepLines/>
              <w:spacing w:before="240"/>
              <w:rPr>
                <w:rFonts w:ascii="Calibri" w:eastAsia="Calibri" w:hAnsi="Calibri" w:cs="Calibri"/>
                <w:color w:val="161616"/>
              </w:rPr>
            </w:pPr>
            <w:r>
              <w:rPr>
                <w:rFonts w:ascii="Calibri" w:eastAsia="Calibri" w:hAnsi="Calibri" w:cs="Calibri"/>
                <w:color w:val="161616"/>
              </w:rPr>
              <w:lastRenderedPageBreak/>
              <w:t>2</w:t>
            </w:r>
          </w:p>
        </w:tc>
        <w:tc>
          <w:tcPr>
            <w:tcW w:w="4247" w:type="dxa"/>
          </w:tcPr>
          <w:p w14:paraId="4AC5FF85" w14:textId="77777777" w:rsidR="001C69E9" w:rsidRPr="000A3433" w:rsidRDefault="001C69E9" w:rsidP="00AA42F8">
            <w:pPr>
              <w:pStyle w:val="NoSpacing"/>
            </w:pPr>
            <w:r w:rsidRPr="000A3433">
              <w:t>http://crl3.digicert.com</w:t>
            </w:r>
          </w:p>
          <w:p w14:paraId="28E86576" w14:textId="77777777" w:rsidR="001C69E9" w:rsidRPr="000A3433" w:rsidRDefault="001C69E9" w:rsidP="00AA42F8">
            <w:pPr>
              <w:pStyle w:val="NoSpacing"/>
            </w:pPr>
            <w:r w:rsidRPr="000A3433">
              <w:t>http://crl4.digicert.com</w:t>
            </w:r>
          </w:p>
          <w:p w14:paraId="76893907" w14:textId="77777777" w:rsidR="001C69E9" w:rsidRPr="000A3433" w:rsidRDefault="001C69E9" w:rsidP="00AA42F8">
            <w:pPr>
              <w:pStyle w:val="NoSpacing"/>
            </w:pPr>
            <w:r w:rsidRPr="000A3433">
              <w:t>http://ocsp.digicert.com</w:t>
            </w:r>
          </w:p>
          <w:p w14:paraId="095DC798" w14:textId="77777777" w:rsidR="001C69E9" w:rsidRPr="000A3433" w:rsidRDefault="001C69E9" w:rsidP="00AA42F8">
            <w:pPr>
              <w:pStyle w:val="NoSpacing"/>
            </w:pPr>
            <w:r w:rsidRPr="000A3433">
              <w:t>http://www.d-trust.net</w:t>
            </w:r>
          </w:p>
          <w:p w14:paraId="6DBEC40B" w14:textId="77777777" w:rsidR="001C69E9" w:rsidRPr="000A3433" w:rsidRDefault="001C69E9" w:rsidP="00AA42F8">
            <w:pPr>
              <w:pStyle w:val="NoSpacing"/>
            </w:pPr>
            <w:r w:rsidRPr="000A3433">
              <w:t>http://root-c3-ca2-2009.ocsp.d-trust.net</w:t>
            </w:r>
          </w:p>
          <w:p w14:paraId="4A73D22E" w14:textId="77777777" w:rsidR="001C69E9" w:rsidRPr="000A3433" w:rsidRDefault="001C69E9" w:rsidP="00AA42F8">
            <w:pPr>
              <w:pStyle w:val="NoSpacing"/>
            </w:pPr>
            <w:r w:rsidRPr="000A3433">
              <w:t>http://crl</w:t>
            </w:r>
            <w:r w:rsidRPr="00130D23">
              <w:t>.microsoft.com</w:t>
            </w:r>
          </w:p>
          <w:p w14:paraId="58531609" w14:textId="77777777" w:rsidR="001C69E9" w:rsidRPr="000A3433" w:rsidRDefault="001C69E9" w:rsidP="00AA42F8">
            <w:pPr>
              <w:pStyle w:val="NoSpacing"/>
            </w:pPr>
            <w:r w:rsidRPr="000A3433">
              <w:t>http://oneocsp.microsoft.com</w:t>
            </w:r>
          </w:p>
          <w:p w14:paraId="0681439F" w14:textId="77777777" w:rsidR="001C69E9" w:rsidRPr="000A3433" w:rsidRDefault="001C69E9" w:rsidP="00AA42F8">
            <w:pPr>
              <w:pStyle w:val="NoSpacing"/>
            </w:pPr>
            <w:r w:rsidRPr="000A3433">
              <w:t>http://ocsp.msocsp.com</w:t>
            </w:r>
          </w:p>
          <w:p w14:paraId="280BD0E7" w14:textId="77777777" w:rsidR="001C69E9" w:rsidRDefault="001C69E9" w:rsidP="00AA42F8">
            <w:pPr>
              <w:pStyle w:val="NoSpacing"/>
            </w:pPr>
            <w:r w:rsidRPr="000A3433">
              <w:t>http://www.microsoft.com/pkiops</w:t>
            </w:r>
          </w:p>
        </w:tc>
        <w:tc>
          <w:tcPr>
            <w:tcW w:w="3361" w:type="dxa"/>
          </w:tcPr>
          <w:p w14:paraId="5DC6733B" w14:textId="12D5E9B7" w:rsidR="001C69E9" w:rsidRPr="004B76F3" w:rsidRDefault="001C69E9" w:rsidP="00AA42F8">
            <w:pPr>
              <w:keepNext/>
              <w:keepLines/>
              <w:spacing w:before="240"/>
            </w:pPr>
            <w:r w:rsidRPr="004B76F3">
              <w:t>Allow URL if the environment has proxy rules for specific CRL &amp; OCSP verification locations</w:t>
            </w:r>
          </w:p>
        </w:tc>
      </w:tr>
    </w:tbl>
    <w:p w14:paraId="2258ED04" w14:textId="77777777" w:rsidR="00F71DAD" w:rsidRDefault="00F71DAD" w:rsidP="00AA42F8">
      <w:pPr>
        <w:rPr>
          <w:b/>
          <w:bCs/>
        </w:rPr>
      </w:pPr>
    </w:p>
    <w:p w14:paraId="319A8B6B" w14:textId="77777777" w:rsidR="00DD0050" w:rsidRDefault="00DD0050" w:rsidP="00AA42F8">
      <w:pPr>
        <w:rPr>
          <w:b/>
          <w:bCs/>
        </w:rPr>
      </w:pPr>
    </w:p>
    <w:p w14:paraId="7B3456CC" w14:textId="77777777" w:rsidR="00DD0050" w:rsidRDefault="00DD0050" w:rsidP="00AA42F8">
      <w:pPr>
        <w:rPr>
          <w:b/>
          <w:bCs/>
        </w:rPr>
      </w:pPr>
    </w:p>
    <w:p w14:paraId="7C8FEEF9" w14:textId="77777777" w:rsidR="00DD0050" w:rsidRDefault="00DD0050" w:rsidP="00AA42F8">
      <w:pPr>
        <w:rPr>
          <w:b/>
          <w:bCs/>
        </w:rPr>
      </w:pPr>
    </w:p>
    <w:p w14:paraId="16D12A09" w14:textId="77777777" w:rsidR="00DD0050" w:rsidRDefault="00DD0050" w:rsidP="00AA42F8">
      <w:pPr>
        <w:rPr>
          <w:b/>
          <w:bCs/>
        </w:rPr>
      </w:pPr>
    </w:p>
    <w:p w14:paraId="35723714" w14:textId="77777777" w:rsidR="00DD0050" w:rsidRDefault="00DD0050" w:rsidP="00AA42F8">
      <w:pPr>
        <w:rPr>
          <w:b/>
          <w:bCs/>
        </w:rPr>
      </w:pPr>
    </w:p>
    <w:p w14:paraId="7F17FF18" w14:textId="38CFCBFB" w:rsidR="00AA42F8" w:rsidRPr="001D4A0A" w:rsidRDefault="00750009" w:rsidP="00AA42F8">
      <w:pPr>
        <w:rPr>
          <w:b/>
          <w:bCs/>
        </w:rPr>
      </w:pPr>
      <w:r>
        <w:rPr>
          <w:b/>
          <w:bCs/>
        </w:rPr>
        <w:t>Configuration manager</w:t>
      </w:r>
      <w:r w:rsidR="001D4A0A" w:rsidRPr="001D4A0A">
        <w:rPr>
          <w:b/>
          <w:bCs/>
        </w:rPr>
        <w:t>:</w:t>
      </w:r>
    </w:p>
    <w:p w14:paraId="3B63CCA1" w14:textId="2B7069A6" w:rsidR="00414B92" w:rsidRPr="00AA42F8" w:rsidRDefault="00750009" w:rsidP="000A3AA5">
      <w:pPr>
        <w:pStyle w:val="NoSpacing"/>
        <w:numPr>
          <w:ilvl w:val="0"/>
          <w:numId w:val="28"/>
        </w:numPr>
        <w:jc w:val="both"/>
        <w:rPr>
          <w:rFonts w:ascii="Calibri" w:eastAsia="Calibri" w:hAnsi="Calibri" w:cs="Calibri"/>
          <w:color w:val="161616"/>
        </w:rPr>
      </w:pPr>
      <w:r>
        <w:rPr>
          <w:rFonts w:ascii="Calibri" w:eastAsia="Calibri" w:hAnsi="Calibri" w:cs="Calibri"/>
          <w:color w:val="161616"/>
        </w:rPr>
        <w:t>Configuration manager</w:t>
      </w:r>
      <w:r w:rsidR="00414B92" w:rsidRPr="00AA42F8">
        <w:rPr>
          <w:rFonts w:ascii="Calibri" w:eastAsia="Calibri" w:hAnsi="Calibri" w:cs="Calibri"/>
          <w:color w:val="161616"/>
        </w:rPr>
        <w:t xml:space="preserve"> Version: Current Branch 2006 + Hotfix Rollup KB4575789</w:t>
      </w:r>
    </w:p>
    <w:p w14:paraId="7EAE0AB6" w14:textId="7C73166D" w:rsidR="00414B92" w:rsidRPr="00AA42F8" w:rsidRDefault="00750009" w:rsidP="000A3AA5">
      <w:pPr>
        <w:pStyle w:val="NoSpacing"/>
        <w:numPr>
          <w:ilvl w:val="0"/>
          <w:numId w:val="28"/>
        </w:numPr>
        <w:jc w:val="both"/>
        <w:rPr>
          <w:rFonts w:ascii="Calibri" w:eastAsia="Calibri" w:hAnsi="Calibri" w:cs="Calibri"/>
          <w:color w:val="161616"/>
        </w:rPr>
      </w:pPr>
      <w:r>
        <w:rPr>
          <w:rFonts w:ascii="Calibri" w:eastAsia="Calibri" w:hAnsi="Calibri" w:cs="Calibri"/>
          <w:color w:val="161616"/>
        </w:rPr>
        <w:t>Configuration manager</w:t>
      </w:r>
      <w:r w:rsidR="00414B92" w:rsidRPr="00AA42F8">
        <w:rPr>
          <w:rFonts w:ascii="Calibri" w:eastAsia="Calibri" w:hAnsi="Calibri" w:cs="Calibri"/>
          <w:color w:val="161616"/>
        </w:rPr>
        <w:t xml:space="preserve"> infrastructure with SSL Communication or E-HTTP Enabled Management Point</w:t>
      </w:r>
    </w:p>
    <w:p w14:paraId="199B10A8" w14:textId="64ED5B71" w:rsidR="00414B92" w:rsidRPr="00AA42F8" w:rsidRDefault="00750009" w:rsidP="000A3AA5">
      <w:pPr>
        <w:pStyle w:val="NoSpacing"/>
        <w:numPr>
          <w:ilvl w:val="0"/>
          <w:numId w:val="28"/>
        </w:numPr>
        <w:jc w:val="both"/>
        <w:rPr>
          <w:rFonts w:ascii="Calibri" w:eastAsia="Calibri" w:hAnsi="Calibri" w:cs="Calibri"/>
          <w:color w:val="161616"/>
        </w:rPr>
      </w:pPr>
      <w:r>
        <w:rPr>
          <w:rFonts w:ascii="Calibri" w:eastAsia="Calibri" w:hAnsi="Calibri" w:cs="Calibri"/>
          <w:color w:val="161616"/>
        </w:rPr>
        <w:t>Configuration manager</w:t>
      </w:r>
      <w:r w:rsidR="00414B92" w:rsidRPr="00AA42F8">
        <w:rPr>
          <w:rFonts w:ascii="Calibri" w:eastAsia="Calibri" w:hAnsi="Calibri" w:cs="Calibri"/>
          <w:color w:val="161616"/>
        </w:rPr>
        <w:t xml:space="preserve"> client version 5.00.9012.1056 and above. (This client version is available once the </w:t>
      </w:r>
      <w:r>
        <w:rPr>
          <w:rFonts w:ascii="Calibri" w:eastAsia="Calibri" w:hAnsi="Calibri" w:cs="Calibri"/>
          <w:color w:val="161616"/>
        </w:rPr>
        <w:t>Configuration manager</w:t>
      </w:r>
      <w:r w:rsidR="00414B92" w:rsidRPr="00AA42F8">
        <w:rPr>
          <w:rFonts w:ascii="Calibri" w:eastAsia="Calibri" w:hAnsi="Calibri" w:cs="Calibri"/>
          <w:color w:val="161616"/>
        </w:rPr>
        <w:t xml:space="preserve"> site has been upgraded to Current Branch 2006 + Hotfix Rollup KB4575789)</w:t>
      </w:r>
    </w:p>
    <w:p w14:paraId="119622C1" w14:textId="08BEE11A" w:rsidR="00A0202C" w:rsidRDefault="00A0202C" w:rsidP="001D4A0A">
      <w:pPr>
        <w:pStyle w:val="NoSpacing"/>
      </w:pPr>
    </w:p>
    <w:p w14:paraId="2D1B8D68" w14:textId="008D21DF" w:rsidR="00A0202C" w:rsidRPr="001D4A0A" w:rsidRDefault="00A0202C" w:rsidP="001D4A0A">
      <w:pPr>
        <w:pStyle w:val="NoSpacing"/>
      </w:pPr>
    </w:p>
    <w:p w14:paraId="37D536E0" w14:textId="6CD3ACE6" w:rsidR="00C506E8" w:rsidRPr="00AA42F8" w:rsidRDefault="00C506E8" w:rsidP="00AA42F8">
      <w:pPr>
        <w:rPr>
          <w:b/>
          <w:bCs/>
        </w:rPr>
      </w:pPr>
      <w:r w:rsidRPr="00AA42F8">
        <w:rPr>
          <w:b/>
          <w:bCs/>
        </w:rPr>
        <w:t>Access and Permissions</w:t>
      </w:r>
      <w:r w:rsidR="000625EC" w:rsidRPr="00AA42F8">
        <w:rPr>
          <w:b/>
          <w:bCs/>
        </w:rPr>
        <w:t>:</w:t>
      </w:r>
    </w:p>
    <w:p w14:paraId="09A712E2" w14:textId="442D0A1B" w:rsidR="00C506E8" w:rsidRDefault="69B63F04" w:rsidP="000A3AA5">
      <w:pPr>
        <w:pStyle w:val="NoSpacing"/>
        <w:numPr>
          <w:ilvl w:val="0"/>
          <w:numId w:val="36"/>
        </w:numPr>
        <w:jc w:val="both"/>
        <w:rPr>
          <w:rFonts w:ascii="Calibri" w:eastAsia="Calibri" w:hAnsi="Calibri" w:cs="Calibri"/>
          <w:color w:val="161616"/>
        </w:rPr>
      </w:pPr>
      <w:r w:rsidRPr="40584804">
        <w:rPr>
          <w:rFonts w:ascii="Calibri" w:eastAsia="Calibri" w:hAnsi="Calibri" w:cs="Calibri"/>
          <w:color w:val="161616"/>
        </w:rPr>
        <w:t>Domain</w:t>
      </w:r>
      <w:r w:rsidR="00C506E8" w:rsidRPr="00001EE2">
        <w:rPr>
          <w:rFonts w:ascii="Calibri" w:eastAsia="Calibri" w:hAnsi="Calibri" w:cs="Calibri"/>
          <w:color w:val="161616"/>
        </w:rPr>
        <w:t xml:space="preserve"> Administrator Account – Required for signing in </w:t>
      </w:r>
      <w:r w:rsidR="00750009">
        <w:rPr>
          <w:rFonts w:ascii="Calibri" w:eastAsia="Calibri" w:hAnsi="Calibri" w:cs="Calibri"/>
          <w:color w:val="161616"/>
        </w:rPr>
        <w:t>Configuration manager</w:t>
      </w:r>
      <w:r w:rsidR="00C506E8">
        <w:rPr>
          <w:rFonts w:ascii="Calibri" w:eastAsia="Calibri" w:hAnsi="Calibri" w:cs="Calibri"/>
          <w:color w:val="161616"/>
        </w:rPr>
        <w:t xml:space="preserve"> </w:t>
      </w:r>
      <w:r w:rsidR="00C506E8" w:rsidRPr="00001EE2">
        <w:rPr>
          <w:rFonts w:ascii="Calibri" w:eastAsia="Calibri" w:hAnsi="Calibri" w:cs="Calibri"/>
          <w:color w:val="161616"/>
        </w:rPr>
        <w:t>when applying the onboarding change</w:t>
      </w:r>
      <w:r w:rsidR="00C506E8">
        <w:rPr>
          <w:rFonts w:ascii="Calibri" w:eastAsia="Calibri" w:hAnsi="Calibri" w:cs="Calibri"/>
          <w:color w:val="161616"/>
        </w:rPr>
        <w:t>.</w:t>
      </w:r>
    </w:p>
    <w:p w14:paraId="698C23F8" w14:textId="4A6BF3D9" w:rsidR="00C506E8" w:rsidRDefault="00C506E8" w:rsidP="000A3AA5">
      <w:pPr>
        <w:pStyle w:val="NoSpacing"/>
        <w:numPr>
          <w:ilvl w:val="0"/>
          <w:numId w:val="36"/>
        </w:numPr>
        <w:jc w:val="both"/>
        <w:rPr>
          <w:rFonts w:ascii="Calibri" w:eastAsia="Calibri" w:hAnsi="Calibri" w:cs="Calibri"/>
          <w:color w:val="161616"/>
        </w:rPr>
      </w:pPr>
      <w:r>
        <w:rPr>
          <w:rFonts w:ascii="Calibri" w:eastAsia="Calibri" w:hAnsi="Calibri" w:cs="Calibri"/>
          <w:color w:val="161616"/>
        </w:rPr>
        <w:t>The user account performing device actions need to be a synced user object in Microsoft Entra ID (Hybrid Identity)</w:t>
      </w:r>
    </w:p>
    <w:p w14:paraId="6DE4EADE" w14:textId="2D78EEBE" w:rsidR="00C506E8" w:rsidRDefault="00C506E8" w:rsidP="000A3AA5">
      <w:pPr>
        <w:pStyle w:val="NoSpacing"/>
        <w:numPr>
          <w:ilvl w:val="0"/>
          <w:numId w:val="36"/>
        </w:numPr>
        <w:jc w:val="both"/>
        <w:rPr>
          <w:rFonts w:ascii="Calibri" w:eastAsia="Calibri" w:hAnsi="Calibri" w:cs="Calibri"/>
          <w:color w:val="161616"/>
        </w:rPr>
      </w:pPr>
      <w:r>
        <w:rPr>
          <w:rFonts w:ascii="Calibri" w:eastAsia="Calibri" w:hAnsi="Calibri" w:cs="Calibri"/>
          <w:color w:val="161616"/>
        </w:rPr>
        <w:t>Intune admin</w:t>
      </w:r>
    </w:p>
    <w:p w14:paraId="67E9EA06" w14:textId="77777777" w:rsidR="00AA42F8" w:rsidRPr="00A0202C" w:rsidRDefault="00AA42F8" w:rsidP="00AA42F8">
      <w:pPr>
        <w:pStyle w:val="NoSpacing"/>
        <w:ind w:left="720"/>
        <w:rPr>
          <w:rFonts w:ascii="Calibri" w:eastAsia="Calibri" w:hAnsi="Calibri" w:cs="Calibri"/>
          <w:color w:val="161616"/>
        </w:rPr>
      </w:pPr>
    </w:p>
    <w:p w14:paraId="5D52604D" w14:textId="1A706C1A" w:rsidR="00027B4A" w:rsidRPr="00AA42F8" w:rsidRDefault="00027B4A" w:rsidP="00AA42F8">
      <w:pPr>
        <w:rPr>
          <w:b/>
          <w:bCs/>
        </w:rPr>
      </w:pPr>
      <w:r w:rsidRPr="00AA42F8">
        <w:rPr>
          <w:b/>
          <w:bCs/>
        </w:rPr>
        <w:t>Licensing</w:t>
      </w:r>
      <w:r w:rsidR="00AA42F8">
        <w:rPr>
          <w:b/>
          <w:bCs/>
        </w:rPr>
        <w:t>:</w:t>
      </w:r>
    </w:p>
    <w:p w14:paraId="67483963" w14:textId="68841504" w:rsidR="1DB698FB" w:rsidRPr="00AA42F8" w:rsidRDefault="594EC14A" w:rsidP="000A3AA5">
      <w:pPr>
        <w:pStyle w:val="ListParagraph"/>
        <w:keepNext/>
        <w:keepLines/>
        <w:numPr>
          <w:ilvl w:val="0"/>
          <w:numId w:val="38"/>
        </w:numPr>
        <w:spacing w:before="240" w:after="0"/>
        <w:jc w:val="both"/>
        <w:rPr>
          <w:rFonts w:ascii="Calibri" w:eastAsia="Calibri" w:hAnsi="Calibri" w:cs="Calibri"/>
          <w:color w:val="161616"/>
        </w:rPr>
      </w:pPr>
      <w:r w:rsidRPr="040F7E1F">
        <w:rPr>
          <w:rFonts w:ascii="Calibri" w:eastAsia="Calibri" w:hAnsi="Calibri" w:cs="Calibri"/>
          <w:color w:val="161616"/>
        </w:rPr>
        <w:t xml:space="preserve">Ensure </w:t>
      </w:r>
      <w:r w:rsidR="005A4F52">
        <w:rPr>
          <w:rFonts w:ascii="Calibri" w:eastAsia="Calibri" w:hAnsi="Calibri" w:cs="Calibri"/>
          <w:color w:val="161616"/>
        </w:rPr>
        <w:t xml:space="preserve">that </w:t>
      </w:r>
      <w:r w:rsidR="003269AE">
        <w:rPr>
          <w:rFonts w:ascii="Calibri" w:eastAsia="Calibri" w:hAnsi="Calibri" w:cs="Calibri"/>
          <w:color w:val="161616"/>
        </w:rPr>
        <w:t>you have</w:t>
      </w:r>
      <w:r w:rsidR="005D4A4B">
        <w:rPr>
          <w:rFonts w:ascii="Calibri" w:eastAsia="Calibri" w:hAnsi="Calibri" w:cs="Calibri"/>
          <w:color w:val="161616"/>
        </w:rPr>
        <w:t xml:space="preserve"> </w:t>
      </w:r>
      <w:r w:rsidR="00FB6FEE">
        <w:rPr>
          <w:rFonts w:ascii="Calibri" w:eastAsia="Calibri" w:hAnsi="Calibri" w:cs="Calibri"/>
          <w:color w:val="161616"/>
        </w:rPr>
        <w:t>the</w:t>
      </w:r>
      <w:r w:rsidR="002F62E7">
        <w:rPr>
          <w:rFonts w:ascii="Calibri" w:eastAsia="Calibri" w:hAnsi="Calibri" w:cs="Calibri"/>
          <w:color w:val="161616"/>
        </w:rPr>
        <w:t xml:space="preserve"> Microsoft Intune Plan 2 </w:t>
      </w:r>
      <w:r w:rsidRPr="040F7E1F">
        <w:rPr>
          <w:rFonts w:ascii="Calibri" w:eastAsia="Calibri" w:hAnsi="Calibri" w:cs="Calibri"/>
          <w:color w:val="161616"/>
        </w:rPr>
        <w:t>license</w:t>
      </w:r>
      <w:r w:rsidR="15ED5AD4" w:rsidRPr="040F7E1F">
        <w:rPr>
          <w:rFonts w:ascii="Calibri" w:eastAsia="Calibri" w:hAnsi="Calibri" w:cs="Calibri"/>
          <w:color w:val="161616"/>
        </w:rPr>
        <w:t xml:space="preserve"> </w:t>
      </w:r>
      <w:r w:rsidR="003E0747">
        <w:rPr>
          <w:rFonts w:ascii="Calibri" w:eastAsia="Calibri" w:hAnsi="Calibri" w:cs="Calibri"/>
          <w:color w:val="161616"/>
        </w:rPr>
        <w:t>which is required for existing configuration manager devices to be enrolled into Intune</w:t>
      </w:r>
      <w:r w:rsidR="00AD66F1">
        <w:rPr>
          <w:rFonts w:ascii="Calibri" w:eastAsia="Calibri" w:hAnsi="Calibri" w:cs="Calibri"/>
          <w:color w:val="161616"/>
        </w:rPr>
        <w:t>.</w:t>
      </w:r>
    </w:p>
    <w:p w14:paraId="7CFE6167" w14:textId="3FBAEA10" w:rsidR="00955339" w:rsidRDefault="00955339" w:rsidP="00AA42F8">
      <w:pPr>
        <w:rPr>
          <w:b/>
          <w:bCs/>
        </w:rPr>
      </w:pPr>
    </w:p>
    <w:p w14:paraId="34D795E1" w14:textId="1BBE7E3C" w:rsidR="00C506E8" w:rsidRPr="00AA42F8" w:rsidRDefault="00C506E8" w:rsidP="00AA42F8">
      <w:pPr>
        <w:rPr>
          <w:b/>
          <w:bCs/>
        </w:rPr>
      </w:pPr>
      <w:r w:rsidRPr="00AA42F8">
        <w:rPr>
          <w:b/>
          <w:bCs/>
        </w:rPr>
        <w:t>Other</w:t>
      </w:r>
      <w:r w:rsidR="006052B2" w:rsidRPr="00AA42F8">
        <w:rPr>
          <w:b/>
          <w:bCs/>
        </w:rPr>
        <w:t xml:space="preserve"> requirements</w:t>
      </w:r>
      <w:r w:rsidR="000625EC" w:rsidRPr="00AA42F8">
        <w:rPr>
          <w:b/>
          <w:bCs/>
        </w:rPr>
        <w:t>:</w:t>
      </w:r>
    </w:p>
    <w:p w14:paraId="4D9DAC36" w14:textId="77777777" w:rsidR="00C506E8" w:rsidRDefault="00C506E8" w:rsidP="00C506E8">
      <w:pPr>
        <w:pStyle w:val="NoSpacing"/>
      </w:pPr>
    </w:p>
    <w:p w14:paraId="5CEBFF41" w14:textId="1373B0B7" w:rsidR="009C01B7" w:rsidRDefault="00671201" w:rsidP="000A3AA5">
      <w:pPr>
        <w:pStyle w:val="NoSpacing"/>
        <w:numPr>
          <w:ilvl w:val="0"/>
          <w:numId w:val="37"/>
        </w:numPr>
        <w:jc w:val="both"/>
        <w:rPr>
          <w:rFonts w:ascii="Calibri" w:eastAsia="Calibri" w:hAnsi="Calibri" w:cs="Calibri"/>
          <w:color w:val="161616"/>
        </w:rPr>
      </w:pPr>
      <w:r>
        <w:rPr>
          <w:rFonts w:ascii="Calibri" w:eastAsia="Calibri" w:hAnsi="Calibri" w:cs="Calibri"/>
          <w:color w:val="161616"/>
        </w:rPr>
        <w:t>Server List</w:t>
      </w:r>
      <w:r w:rsidR="00501F0D">
        <w:rPr>
          <w:rFonts w:ascii="Calibri" w:eastAsia="Calibri" w:hAnsi="Calibri" w:cs="Calibri"/>
          <w:color w:val="161616"/>
        </w:rPr>
        <w:t xml:space="preserve"> </w:t>
      </w:r>
      <w:r w:rsidR="00C64B57">
        <w:rPr>
          <w:rFonts w:ascii="Calibri" w:eastAsia="Calibri" w:hAnsi="Calibri" w:cs="Calibri"/>
          <w:color w:val="161616"/>
        </w:rPr>
        <w:t>with details including tiers and operating system</w:t>
      </w:r>
      <w:r w:rsidR="0025027D">
        <w:rPr>
          <w:rFonts w:ascii="Calibri" w:eastAsia="Calibri" w:hAnsi="Calibri" w:cs="Calibri"/>
          <w:color w:val="161616"/>
        </w:rPr>
        <w:t>.</w:t>
      </w:r>
    </w:p>
    <w:p w14:paraId="00213693" w14:textId="31A695B1" w:rsidR="00590223" w:rsidRPr="009C01B7" w:rsidRDefault="00750009" w:rsidP="000A3AA5">
      <w:pPr>
        <w:pStyle w:val="NoSpacing"/>
        <w:numPr>
          <w:ilvl w:val="0"/>
          <w:numId w:val="37"/>
        </w:numPr>
        <w:jc w:val="both"/>
        <w:rPr>
          <w:rFonts w:ascii="Calibri" w:eastAsia="Calibri" w:hAnsi="Calibri" w:cs="Calibri"/>
          <w:color w:val="161616"/>
        </w:rPr>
      </w:pPr>
      <w:r>
        <w:rPr>
          <w:rFonts w:ascii="Calibri" w:eastAsia="Calibri" w:hAnsi="Calibri" w:cs="Calibri"/>
          <w:color w:val="161616"/>
        </w:rPr>
        <w:t>Configuration manager</w:t>
      </w:r>
      <w:r w:rsidR="009C01B7">
        <w:rPr>
          <w:rFonts w:ascii="Calibri" w:eastAsia="Calibri" w:hAnsi="Calibri" w:cs="Calibri"/>
          <w:color w:val="161616"/>
        </w:rPr>
        <w:t xml:space="preserve"> c</w:t>
      </w:r>
      <w:r w:rsidR="00761C38" w:rsidRPr="009C01B7">
        <w:rPr>
          <w:rFonts w:ascii="Calibri" w:eastAsia="Calibri" w:hAnsi="Calibri" w:cs="Calibri"/>
          <w:color w:val="161616"/>
        </w:rPr>
        <w:t>ollection name</w:t>
      </w:r>
      <w:r w:rsidR="009C01B7">
        <w:rPr>
          <w:rFonts w:ascii="Calibri" w:eastAsia="Calibri" w:hAnsi="Calibri" w:cs="Calibri"/>
          <w:color w:val="161616"/>
        </w:rPr>
        <w:t>(</w:t>
      </w:r>
      <w:r w:rsidR="00761C38" w:rsidRPr="009C01B7">
        <w:rPr>
          <w:rFonts w:ascii="Calibri" w:eastAsia="Calibri" w:hAnsi="Calibri" w:cs="Calibri"/>
          <w:color w:val="161616"/>
        </w:rPr>
        <w:t>s</w:t>
      </w:r>
      <w:r w:rsidR="009C01B7">
        <w:rPr>
          <w:rFonts w:ascii="Calibri" w:eastAsia="Calibri" w:hAnsi="Calibri" w:cs="Calibri"/>
          <w:color w:val="161616"/>
        </w:rPr>
        <w:t>)</w:t>
      </w:r>
      <w:r w:rsidR="0025027D">
        <w:rPr>
          <w:rFonts w:ascii="Calibri" w:eastAsia="Calibri" w:hAnsi="Calibri" w:cs="Calibri"/>
          <w:color w:val="161616"/>
        </w:rPr>
        <w:t>.</w:t>
      </w:r>
    </w:p>
    <w:p w14:paraId="34E46B6F" w14:textId="2E5EA65E" w:rsidR="00C506E8" w:rsidRPr="00671201" w:rsidRDefault="00C506E8" w:rsidP="000A3AA5">
      <w:pPr>
        <w:pStyle w:val="NoSpacing"/>
        <w:numPr>
          <w:ilvl w:val="0"/>
          <w:numId w:val="37"/>
        </w:numPr>
        <w:jc w:val="both"/>
        <w:rPr>
          <w:rFonts w:ascii="Calibri" w:eastAsia="Calibri" w:hAnsi="Calibri" w:cs="Calibri"/>
          <w:color w:val="161616"/>
        </w:rPr>
      </w:pPr>
      <w:r w:rsidRPr="00671201">
        <w:rPr>
          <w:rFonts w:ascii="Calibri" w:eastAsia="Calibri" w:hAnsi="Calibri" w:cs="Calibri"/>
          <w:color w:val="161616"/>
        </w:rPr>
        <w:t>The geographic location of the Azure tenant and the service connection point should be the same.</w:t>
      </w:r>
    </w:p>
    <w:p w14:paraId="39FA56AB" w14:textId="17F8556F" w:rsidR="00C506E8" w:rsidRPr="00671201" w:rsidRDefault="00C506E8" w:rsidP="000A3AA5">
      <w:pPr>
        <w:pStyle w:val="NoSpacing"/>
        <w:numPr>
          <w:ilvl w:val="0"/>
          <w:numId w:val="37"/>
        </w:numPr>
        <w:jc w:val="both"/>
        <w:rPr>
          <w:rFonts w:ascii="Calibri" w:eastAsia="Calibri" w:hAnsi="Calibri" w:cs="Calibri"/>
          <w:color w:val="161616"/>
        </w:rPr>
      </w:pPr>
      <w:r w:rsidRPr="00671201">
        <w:rPr>
          <w:rFonts w:ascii="Calibri" w:eastAsia="Calibri" w:hAnsi="Calibri" w:cs="Calibri"/>
          <w:color w:val="161616"/>
        </w:rPr>
        <w:t xml:space="preserve">At least one Intune </w:t>
      </w:r>
      <w:r w:rsidR="002F3BDD">
        <w:rPr>
          <w:rFonts w:ascii="Calibri" w:eastAsia="Calibri" w:hAnsi="Calibri" w:cs="Calibri"/>
          <w:color w:val="161616"/>
        </w:rPr>
        <w:t>role</w:t>
      </w:r>
      <w:r w:rsidRPr="00671201">
        <w:rPr>
          <w:rFonts w:ascii="Calibri" w:eastAsia="Calibri" w:hAnsi="Calibri" w:cs="Calibri"/>
          <w:color w:val="161616"/>
        </w:rPr>
        <w:t xml:space="preserve"> as the administrator </w:t>
      </w:r>
      <w:r w:rsidR="002304AB">
        <w:rPr>
          <w:rFonts w:ascii="Calibri" w:eastAsia="Calibri" w:hAnsi="Calibri" w:cs="Calibri"/>
          <w:color w:val="161616"/>
        </w:rPr>
        <w:t>or Endpoint Sec</w:t>
      </w:r>
      <w:r w:rsidR="003F06B9">
        <w:rPr>
          <w:rFonts w:ascii="Calibri" w:eastAsia="Calibri" w:hAnsi="Calibri" w:cs="Calibri"/>
          <w:color w:val="161616"/>
        </w:rPr>
        <w:t>urity Manager is required</w:t>
      </w:r>
      <w:r w:rsidRPr="00671201">
        <w:rPr>
          <w:rFonts w:ascii="Calibri" w:eastAsia="Calibri" w:hAnsi="Calibri" w:cs="Calibri"/>
          <w:color w:val="161616"/>
        </w:rPr>
        <w:t xml:space="preserve"> to </w:t>
      </w:r>
      <w:r w:rsidR="00FF00B6">
        <w:rPr>
          <w:rFonts w:ascii="Calibri" w:eastAsia="Calibri" w:hAnsi="Calibri" w:cs="Calibri"/>
          <w:color w:val="161616"/>
        </w:rPr>
        <w:t>be able to manage the security features in MDE and</w:t>
      </w:r>
      <w:r w:rsidRPr="00671201">
        <w:rPr>
          <w:rFonts w:ascii="Calibri" w:eastAsia="Calibri" w:hAnsi="Calibri" w:cs="Calibri"/>
          <w:color w:val="161616"/>
        </w:rPr>
        <w:t xml:space="preserve"> access the Microsoft Intune admin </w:t>
      </w:r>
      <w:r w:rsidR="006052B2" w:rsidRPr="00671201">
        <w:rPr>
          <w:rFonts w:ascii="Calibri" w:eastAsia="Calibri" w:hAnsi="Calibri" w:cs="Calibri"/>
          <w:color w:val="161616"/>
        </w:rPr>
        <w:t>centre</w:t>
      </w:r>
      <w:r w:rsidRPr="00671201">
        <w:rPr>
          <w:rFonts w:ascii="Calibri" w:eastAsia="Calibri" w:hAnsi="Calibri" w:cs="Calibri"/>
          <w:color w:val="161616"/>
        </w:rPr>
        <w:t>.</w:t>
      </w:r>
      <w:r w:rsidR="004B376F">
        <w:rPr>
          <w:rFonts w:ascii="Calibri" w:eastAsia="Calibri" w:hAnsi="Calibri" w:cs="Calibri"/>
          <w:color w:val="161616"/>
        </w:rPr>
        <w:t xml:space="preserve"> </w:t>
      </w:r>
    </w:p>
    <w:p w14:paraId="53DBB3B0" w14:textId="6ED74883" w:rsidR="00C506E8" w:rsidRPr="00671201" w:rsidRDefault="00C506E8" w:rsidP="000A3AA5">
      <w:pPr>
        <w:pStyle w:val="NoSpacing"/>
        <w:numPr>
          <w:ilvl w:val="0"/>
          <w:numId w:val="37"/>
        </w:numPr>
        <w:jc w:val="both"/>
        <w:rPr>
          <w:rFonts w:ascii="Calibri" w:eastAsia="Calibri" w:hAnsi="Calibri" w:cs="Calibri"/>
          <w:color w:val="161616"/>
        </w:rPr>
      </w:pPr>
      <w:r w:rsidRPr="00671201">
        <w:rPr>
          <w:rFonts w:ascii="Calibri" w:eastAsia="Calibri" w:hAnsi="Calibri" w:cs="Calibri"/>
          <w:color w:val="161616"/>
        </w:rPr>
        <w:t xml:space="preserve">The administration service in </w:t>
      </w:r>
      <w:r w:rsidR="00750009">
        <w:rPr>
          <w:rFonts w:ascii="Calibri" w:eastAsia="Calibri" w:hAnsi="Calibri" w:cs="Calibri"/>
          <w:color w:val="161616"/>
        </w:rPr>
        <w:t>Configuration manager</w:t>
      </w:r>
      <w:r w:rsidRPr="00671201">
        <w:rPr>
          <w:rFonts w:ascii="Calibri" w:eastAsia="Calibri" w:hAnsi="Calibri" w:cs="Calibri"/>
          <w:color w:val="161616"/>
        </w:rPr>
        <w:t xml:space="preserve"> </w:t>
      </w:r>
      <w:r w:rsidR="006052B2" w:rsidRPr="00671201">
        <w:rPr>
          <w:rFonts w:ascii="Calibri" w:eastAsia="Calibri" w:hAnsi="Calibri" w:cs="Calibri"/>
          <w:color w:val="161616"/>
        </w:rPr>
        <w:t>should</w:t>
      </w:r>
      <w:r w:rsidRPr="00671201">
        <w:rPr>
          <w:rFonts w:ascii="Calibri" w:eastAsia="Calibri" w:hAnsi="Calibri" w:cs="Calibri"/>
          <w:color w:val="161616"/>
        </w:rPr>
        <w:t xml:space="preserve"> be set up and functional.</w:t>
      </w:r>
    </w:p>
    <w:p w14:paraId="4DD6C571" w14:textId="77777777" w:rsidR="00C506E8" w:rsidRDefault="00C506E8" w:rsidP="006C3B88">
      <w:pPr>
        <w:pStyle w:val="NoSpacing"/>
      </w:pPr>
    </w:p>
    <w:p w14:paraId="09DC04D4" w14:textId="5365EB4A" w:rsidR="00C506E8" w:rsidRDefault="00C506E8" w:rsidP="006C3B88">
      <w:pPr>
        <w:pStyle w:val="NoSpacing"/>
      </w:pPr>
    </w:p>
    <w:p w14:paraId="4CD07031" w14:textId="77777777" w:rsidR="00B84494" w:rsidRDefault="00B84494" w:rsidP="006C3B88">
      <w:pPr>
        <w:pStyle w:val="NoSpacing"/>
      </w:pPr>
    </w:p>
    <w:p w14:paraId="341EB67B" w14:textId="77777777" w:rsidR="00B84494" w:rsidRDefault="00B84494" w:rsidP="006C3B88">
      <w:pPr>
        <w:pStyle w:val="NoSpacing"/>
      </w:pPr>
    </w:p>
    <w:p w14:paraId="1A02568F" w14:textId="77777777" w:rsidR="00B84494" w:rsidRDefault="00B84494" w:rsidP="006C3B88">
      <w:pPr>
        <w:pStyle w:val="NoSpacing"/>
      </w:pPr>
    </w:p>
    <w:p w14:paraId="5FD93F4B" w14:textId="77777777" w:rsidR="00B84494" w:rsidRDefault="00B84494" w:rsidP="006C3B88">
      <w:pPr>
        <w:pStyle w:val="NoSpacing"/>
      </w:pPr>
    </w:p>
    <w:p w14:paraId="69D8F331" w14:textId="77777777" w:rsidR="00B84494" w:rsidRDefault="00B84494" w:rsidP="006C3B88">
      <w:pPr>
        <w:pStyle w:val="NoSpacing"/>
      </w:pPr>
    </w:p>
    <w:p w14:paraId="58E046A6" w14:textId="6F810CE6" w:rsidR="00047185" w:rsidRDefault="00047185" w:rsidP="0010660B">
      <w:pPr>
        <w:pStyle w:val="ListParagraph"/>
        <w:keepNext/>
        <w:keepLines/>
        <w:numPr>
          <w:ilvl w:val="1"/>
          <w:numId w:val="2"/>
        </w:numPr>
        <w:spacing w:before="240" w:after="0"/>
        <w:jc w:val="both"/>
        <w:outlineLvl w:val="2"/>
        <w:rPr>
          <w:rFonts w:ascii="Calibri Light" w:eastAsia="Times New Roman" w:hAnsi="Calibri Light" w:cs="Times New Roman"/>
          <w:color w:val="2F5496"/>
          <w:sz w:val="32"/>
          <w:szCs w:val="32"/>
        </w:rPr>
      </w:pPr>
      <w:bookmarkStart w:id="1" w:name="_Hlk178695546"/>
      <w:r>
        <w:rPr>
          <w:rFonts w:ascii="Calibri Light" w:eastAsia="Times New Roman" w:hAnsi="Calibri Light" w:cs="Times New Roman"/>
          <w:color w:val="2F5496"/>
          <w:sz w:val="32"/>
          <w:szCs w:val="32"/>
        </w:rPr>
        <w:t>Deployment Steps</w:t>
      </w:r>
    </w:p>
    <w:p w14:paraId="4E868003" w14:textId="3801D247" w:rsidR="00511640" w:rsidRDefault="00822E28" w:rsidP="00B8583F">
      <w:pPr>
        <w:jc w:val="both"/>
      </w:pPr>
      <w:r>
        <w:br/>
        <w:t xml:space="preserve">There are </w:t>
      </w:r>
      <w:r w:rsidR="00CB18B1">
        <w:t xml:space="preserve">four </w:t>
      </w:r>
      <w:r>
        <w:t xml:space="preserve">different </w:t>
      </w:r>
      <w:r w:rsidRPr="00963560">
        <w:t xml:space="preserve">use cases </w:t>
      </w:r>
      <w:r>
        <w:t>within the A&amp;O estate</w:t>
      </w:r>
      <w:r w:rsidR="00070BFB">
        <w:t xml:space="preserve"> with regards to </w:t>
      </w:r>
      <w:r w:rsidR="00C7485F">
        <w:t>enrolment</w:t>
      </w:r>
      <w:r w:rsidR="00D66A21">
        <w:t xml:space="preserve"> of the</w:t>
      </w:r>
      <w:r w:rsidR="0024789E">
        <w:t xml:space="preserve"> servers</w:t>
      </w:r>
      <w:r w:rsidR="003579D0">
        <w:t>. These different scenarios</w:t>
      </w:r>
      <w:r>
        <w:t xml:space="preserve"> should be taken into consideration </w:t>
      </w:r>
      <w:r w:rsidR="00D66A21">
        <w:t>as part of</w:t>
      </w:r>
      <w:r>
        <w:t xml:space="preserve"> this deployment.</w:t>
      </w:r>
      <w:r w:rsidR="00D66A21">
        <w:t xml:space="preserve"> They are listed below.</w:t>
      </w:r>
    </w:p>
    <w:p w14:paraId="7F73EDD4" w14:textId="77777777" w:rsidR="00822E28" w:rsidRDefault="00822E28" w:rsidP="00822E28">
      <w:pPr>
        <w:spacing w:after="0" w:line="257" w:lineRule="auto"/>
        <w:rPr>
          <w:rFonts w:ascii="Aptos" w:eastAsia="Aptos" w:hAnsi="Aptos" w:cs="Aptos"/>
          <w:b/>
          <w:bCs/>
          <w:u w:val="single"/>
        </w:rPr>
      </w:pPr>
      <w:r w:rsidRPr="338EB9B0">
        <w:rPr>
          <w:rFonts w:ascii="Aptos" w:eastAsia="Aptos" w:hAnsi="Aptos" w:cs="Aptos"/>
          <w:b/>
          <w:bCs/>
          <w:u w:val="single"/>
        </w:rPr>
        <w:t>Use Cases</w:t>
      </w:r>
    </w:p>
    <w:p w14:paraId="1D77EABC" w14:textId="77777777" w:rsidR="00822E28" w:rsidRDefault="00822E28" w:rsidP="00822E28">
      <w:pPr>
        <w:spacing w:after="0" w:line="257" w:lineRule="auto"/>
        <w:rPr>
          <w:rFonts w:ascii="Aptos" w:eastAsia="Aptos" w:hAnsi="Aptos" w:cs="Aptos"/>
          <w:b/>
          <w:bCs/>
          <w:u w:val="single"/>
        </w:rPr>
      </w:pPr>
    </w:p>
    <w:p w14:paraId="1C74E692" w14:textId="3F4574A1" w:rsidR="00822E28" w:rsidRDefault="00822E28" w:rsidP="000A3AA5">
      <w:pPr>
        <w:pStyle w:val="ListParagraph"/>
        <w:numPr>
          <w:ilvl w:val="0"/>
          <w:numId w:val="35"/>
        </w:numPr>
        <w:spacing w:after="0" w:line="257" w:lineRule="auto"/>
        <w:jc w:val="both"/>
        <w:rPr>
          <w:rFonts w:ascii="Aptos" w:eastAsia="Aptos" w:hAnsi="Aptos" w:cs="Aptos"/>
        </w:rPr>
      </w:pPr>
      <w:r>
        <w:rPr>
          <w:rFonts w:ascii="Aptos" w:eastAsia="Aptos" w:hAnsi="Aptos" w:cs="Aptos"/>
        </w:rPr>
        <w:t>Servers</w:t>
      </w:r>
      <w:r w:rsidRPr="338EB9B0">
        <w:rPr>
          <w:rFonts w:ascii="Aptos" w:eastAsia="Aptos" w:hAnsi="Aptos" w:cs="Aptos"/>
        </w:rPr>
        <w:t xml:space="preserve"> which are already enrolled in </w:t>
      </w:r>
      <w:r w:rsidR="00D66A21">
        <w:rPr>
          <w:rFonts w:ascii="Aptos" w:eastAsia="Aptos" w:hAnsi="Aptos" w:cs="Aptos"/>
        </w:rPr>
        <w:t>D</w:t>
      </w:r>
      <w:r w:rsidRPr="338EB9B0">
        <w:rPr>
          <w:rFonts w:ascii="Aptos" w:eastAsia="Aptos" w:hAnsi="Aptos" w:cs="Aptos"/>
        </w:rPr>
        <w:t xml:space="preserve">efender should be </w:t>
      </w:r>
      <w:r w:rsidR="00D66A21">
        <w:rPr>
          <w:rFonts w:ascii="Aptos" w:eastAsia="Aptos" w:hAnsi="Aptos" w:cs="Aptos"/>
        </w:rPr>
        <w:t>onboarded</w:t>
      </w:r>
      <w:r w:rsidRPr="338EB9B0">
        <w:rPr>
          <w:rFonts w:ascii="Aptos" w:eastAsia="Aptos" w:hAnsi="Aptos" w:cs="Aptos"/>
        </w:rPr>
        <w:t xml:space="preserve"> to the Intune portal once communication is enabled</w:t>
      </w:r>
      <w:r w:rsidRPr="74343204">
        <w:rPr>
          <w:rFonts w:ascii="Aptos" w:eastAsia="Aptos" w:hAnsi="Aptos" w:cs="Aptos"/>
        </w:rPr>
        <w:t xml:space="preserve"> </w:t>
      </w:r>
      <w:r w:rsidRPr="34DD200C">
        <w:rPr>
          <w:rFonts w:ascii="Aptos" w:eastAsia="Aptos" w:hAnsi="Aptos" w:cs="Aptos"/>
        </w:rPr>
        <w:t xml:space="preserve">and </w:t>
      </w:r>
      <w:r w:rsidRPr="722B6454">
        <w:rPr>
          <w:rFonts w:ascii="Aptos" w:eastAsia="Aptos" w:hAnsi="Aptos" w:cs="Aptos"/>
        </w:rPr>
        <w:t>established</w:t>
      </w:r>
      <w:r w:rsidRPr="34DD200C">
        <w:rPr>
          <w:rFonts w:ascii="Aptos" w:eastAsia="Aptos" w:hAnsi="Aptos" w:cs="Aptos"/>
        </w:rPr>
        <w:t>.</w:t>
      </w:r>
    </w:p>
    <w:p w14:paraId="4BBE3253" w14:textId="6F1F0980" w:rsidR="00822E28" w:rsidRDefault="00B366B6" w:rsidP="000A3AA5">
      <w:pPr>
        <w:pStyle w:val="ListParagraph"/>
        <w:numPr>
          <w:ilvl w:val="0"/>
          <w:numId w:val="35"/>
        </w:numPr>
        <w:spacing w:after="0" w:line="257" w:lineRule="auto"/>
        <w:jc w:val="both"/>
        <w:rPr>
          <w:rFonts w:ascii="Aptos" w:eastAsia="Aptos" w:hAnsi="Aptos" w:cs="Aptos"/>
        </w:rPr>
      </w:pPr>
      <w:r>
        <w:rPr>
          <w:rFonts w:ascii="Aptos" w:eastAsia="Aptos" w:hAnsi="Aptos" w:cs="Aptos"/>
        </w:rPr>
        <w:t>Domain joined Cloud servers</w:t>
      </w:r>
      <w:r w:rsidR="00822E28" w:rsidRPr="338EB9B0">
        <w:rPr>
          <w:rFonts w:ascii="Aptos" w:eastAsia="Aptos" w:hAnsi="Aptos" w:cs="Aptos"/>
        </w:rPr>
        <w:t xml:space="preserve"> will be enrolled as well according to the deployment script.</w:t>
      </w:r>
    </w:p>
    <w:p w14:paraId="5A9D7856" w14:textId="1ED06112" w:rsidR="00822E28" w:rsidRDefault="00B366B6" w:rsidP="000A3AA5">
      <w:pPr>
        <w:pStyle w:val="ListParagraph"/>
        <w:numPr>
          <w:ilvl w:val="0"/>
          <w:numId w:val="35"/>
        </w:numPr>
        <w:spacing w:after="0" w:line="257" w:lineRule="auto"/>
        <w:jc w:val="both"/>
        <w:rPr>
          <w:rFonts w:ascii="Aptos" w:eastAsia="Aptos" w:hAnsi="Aptos" w:cs="Aptos"/>
        </w:rPr>
      </w:pPr>
      <w:r>
        <w:rPr>
          <w:rFonts w:ascii="Aptos" w:eastAsia="Aptos" w:hAnsi="Aptos" w:cs="Aptos"/>
        </w:rPr>
        <w:t>Domain joined on-prem servers</w:t>
      </w:r>
      <w:r w:rsidR="00822E28" w:rsidRPr="338EB9B0">
        <w:rPr>
          <w:rFonts w:ascii="Aptos" w:eastAsia="Aptos" w:hAnsi="Aptos" w:cs="Aptos"/>
        </w:rPr>
        <w:t xml:space="preserve"> will need to be enrolled separately.</w:t>
      </w:r>
    </w:p>
    <w:p w14:paraId="72D2D404" w14:textId="77777777" w:rsidR="0014662D" w:rsidRDefault="00822E28" w:rsidP="000A3AA5">
      <w:pPr>
        <w:pStyle w:val="ListParagraph"/>
        <w:numPr>
          <w:ilvl w:val="0"/>
          <w:numId w:val="35"/>
        </w:numPr>
        <w:spacing w:after="0" w:line="257" w:lineRule="auto"/>
        <w:jc w:val="both"/>
        <w:rPr>
          <w:rFonts w:ascii="Aptos" w:eastAsia="Aptos" w:hAnsi="Aptos" w:cs="Aptos"/>
        </w:rPr>
      </w:pPr>
      <w:r w:rsidRPr="338EB9B0">
        <w:rPr>
          <w:rFonts w:ascii="Aptos" w:eastAsia="Aptos" w:hAnsi="Aptos" w:cs="Aptos"/>
        </w:rPr>
        <w:t>New Servers can be enrolled in Intune in several ways</w:t>
      </w:r>
      <w:r w:rsidR="0003277E">
        <w:rPr>
          <w:rFonts w:ascii="Aptos" w:eastAsia="Aptos" w:hAnsi="Aptos" w:cs="Aptos"/>
        </w:rPr>
        <w:t>.</w:t>
      </w:r>
      <w:r w:rsidRPr="338EB9B0">
        <w:rPr>
          <w:rFonts w:ascii="Aptos" w:eastAsia="Aptos" w:hAnsi="Aptos" w:cs="Aptos"/>
        </w:rPr>
        <w:t xml:space="preserve"> </w:t>
      </w:r>
      <w:r w:rsidR="0014662D">
        <w:rPr>
          <w:rFonts w:ascii="Aptos" w:eastAsia="Aptos" w:hAnsi="Aptos" w:cs="Aptos"/>
        </w:rPr>
        <w:t xml:space="preserve"> </w:t>
      </w:r>
    </w:p>
    <w:p w14:paraId="5C121E37" w14:textId="77777777" w:rsidR="0014662D" w:rsidRDefault="0014662D" w:rsidP="000A3AA5">
      <w:pPr>
        <w:pStyle w:val="ListParagraph"/>
        <w:numPr>
          <w:ilvl w:val="0"/>
          <w:numId w:val="40"/>
        </w:numPr>
        <w:spacing w:after="0" w:line="257" w:lineRule="auto"/>
        <w:jc w:val="both"/>
        <w:rPr>
          <w:rFonts w:ascii="Aptos" w:eastAsia="Aptos" w:hAnsi="Aptos" w:cs="Aptos"/>
        </w:rPr>
      </w:pPr>
      <w:r w:rsidRPr="0014662D">
        <w:rPr>
          <w:rFonts w:ascii="Aptos" w:eastAsia="Aptos" w:hAnsi="Aptos" w:cs="Aptos"/>
        </w:rPr>
        <w:t>T</w:t>
      </w:r>
      <w:r w:rsidR="00822E28" w:rsidRPr="0014662D">
        <w:rPr>
          <w:rFonts w:ascii="Aptos" w:eastAsia="Aptos" w:hAnsi="Aptos" w:cs="Aptos"/>
        </w:rPr>
        <w:t>he</w:t>
      </w:r>
      <w:r w:rsidR="00822E28" w:rsidRPr="338EB9B0">
        <w:rPr>
          <w:rFonts w:ascii="Aptos" w:eastAsia="Aptos" w:hAnsi="Aptos" w:cs="Aptos"/>
        </w:rPr>
        <w:t xml:space="preserve"> onboarding script can be deployed via </w:t>
      </w:r>
      <w:r w:rsidR="00822E28">
        <w:rPr>
          <w:rFonts w:ascii="Aptos" w:eastAsia="Aptos" w:hAnsi="Aptos" w:cs="Aptos"/>
        </w:rPr>
        <w:t>configuration manager</w:t>
      </w:r>
      <w:r w:rsidR="00822E28" w:rsidRPr="338EB9B0">
        <w:rPr>
          <w:rFonts w:ascii="Aptos" w:eastAsia="Aptos" w:hAnsi="Aptos" w:cs="Aptos"/>
        </w:rPr>
        <w:t xml:space="preserve"> which can be deployed once </w:t>
      </w:r>
      <w:r w:rsidR="00822E28">
        <w:rPr>
          <w:rFonts w:ascii="Aptos" w:eastAsia="Aptos" w:hAnsi="Aptos" w:cs="Aptos"/>
        </w:rPr>
        <w:t>configuration manager</w:t>
      </w:r>
      <w:r w:rsidR="00822E28" w:rsidRPr="3A5FBC4B">
        <w:rPr>
          <w:rFonts w:ascii="Aptos" w:eastAsia="Aptos" w:hAnsi="Aptos" w:cs="Aptos"/>
        </w:rPr>
        <w:t xml:space="preserve"> is</w:t>
      </w:r>
      <w:r w:rsidR="00822E28" w:rsidRPr="1E4B0C2A">
        <w:rPr>
          <w:rFonts w:ascii="Aptos" w:eastAsia="Aptos" w:hAnsi="Aptos" w:cs="Aptos"/>
        </w:rPr>
        <w:t xml:space="preserve"> </w:t>
      </w:r>
      <w:r w:rsidR="00822E28" w:rsidRPr="338EB9B0">
        <w:rPr>
          <w:rFonts w:ascii="Aptos" w:eastAsia="Aptos" w:hAnsi="Aptos" w:cs="Aptos"/>
        </w:rPr>
        <w:t>deployed</w:t>
      </w:r>
    </w:p>
    <w:p w14:paraId="2B019959" w14:textId="77777777" w:rsidR="0014662D" w:rsidRDefault="00822E28" w:rsidP="000A3AA5">
      <w:pPr>
        <w:pStyle w:val="ListParagraph"/>
        <w:numPr>
          <w:ilvl w:val="0"/>
          <w:numId w:val="40"/>
        </w:numPr>
        <w:spacing w:after="0" w:line="257" w:lineRule="auto"/>
        <w:jc w:val="both"/>
        <w:rPr>
          <w:rFonts w:ascii="Aptos" w:eastAsia="Aptos" w:hAnsi="Aptos" w:cs="Aptos"/>
        </w:rPr>
      </w:pPr>
      <w:r>
        <w:rPr>
          <w:rFonts w:ascii="Aptos" w:eastAsia="Aptos" w:hAnsi="Aptos" w:cs="Aptos"/>
        </w:rPr>
        <w:t>P</w:t>
      </w:r>
      <w:r w:rsidRPr="4C341CD3">
        <w:rPr>
          <w:rFonts w:ascii="Aptos" w:eastAsia="Aptos" w:hAnsi="Aptos" w:cs="Aptos"/>
        </w:rPr>
        <w:t>ushed via GPO upon first logon to the domai</w:t>
      </w:r>
      <w:r>
        <w:rPr>
          <w:rFonts w:ascii="Aptos" w:eastAsia="Aptos" w:hAnsi="Aptos" w:cs="Aptos"/>
        </w:rPr>
        <w:t>n</w:t>
      </w:r>
    </w:p>
    <w:p w14:paraId="661E6171" w14:textId="3E219FF0" w:rsidR="00822E28" w:rsidRDefault="00822E28" w:rsidP="000A3AA5">
      <w:pPr>
        <w:pStyle w:val="ListParagraph"/>
        <w:numPr>
          <w:ilvl w:val="0"/>
          <w:numId w:val="40"/>
        </w:numPr>
        <w:spacing w:after="0" w:line="257" w:lineRule="auto"/>
        <w:jc w:val="both"/>
        <w:rPr>
          <w:rFonts w:ascii="Aptos" w:eastAsia="Aptos" w:hAnsi="Aptos" w:cs="Aptos"/>
        </w:rPr>
      </w:pPr>
      <w:r w:rsidRPr="0014662D">
        <w:rPr>
          <w:rFonts w:ascii="Aptos" w:eastAsia="Aptos" w:hAnsi="Aptos" w:cs="Aptos"/>
        </w:rPr>
        <w:t>hey</w:t>
      </w:r>
      <w:r w:rsidRPr="4C341CD3">
        <w:rPr>
          <w:rFonts w:ascii="Aptos" w:eastAsia="Aptos" w:hAnsi="Aptos" w:cs="Aptos"/>
        </w:rPr>
        <w:t xml:space="preserve"> can be done manually if required or </w:t>
      </w:r>
      <w:r w:rsidRPr="236F3028">
        <w:rPr>
          <w:rFonts w:ascii="Aptos" w:eastAsia="Aptos" w:hAnsi="Aptos" w:cs="Aptos"/>
        </w:rPr>
        <w:t xml:space="preserve">pushed during </w:t>
      </w:r>
      <w:r w:rsidRPr="40C7D59D">
        <w:rPr>
          <w:rFonts w:ascii="Aptos" w:eastAsia="Aptos" w:hAnsi="Aptos" w:cs="Aptos"/>
        </w:rPr>
        <w:t>server deployment</w:t>
      </w:r>
      <w:r w:rsidRPr="364E7DE2">
        <w:rPr>
          <w:rFonts w:ascii="Aptos" w:eastAsia="Aptos" w:hAnsi="Aptos" w:cs="Aptos"/>
        </w:rPr>
        <w:t>.</w:t>
      </w:r>
    </w:p>
    <w:p w14:paraId="422AD810" w14:textId="57E48717" w:rsidR="00511640" w:rsidRDefault="00822E28" w:rsidP="008D5FE3">
      <w:r>
        <w:br/>
      </w:r>
      <w:r w:rsidR="00CB7D89">
        <w:t>Below are the detailed deployment steps for Intune with Cloud Attach</w:t>
      </w:r>
      <w:r w:rsidR="009966A7">
        <w:t xml:space="preserve"> to manage servers.</w:t>
      </w:r>
      <w:r w:rsidR="00231D11">
        <w:br/>
        <w:t xml:space="preserve">Note: The below configuration steps are applicable only for servers. </w:t>
      </w:r>
      <w:r w:rsidR="007740E5">
        <w:t xml:space="preserve">For e.g., </w:t>
      </w:r>
      <w:r w:rsidR="00231D11">
        <w:t xml:space="preserve">Windows 10/11 </w:t>
      </w:r>
      <w:r w:rsidR="00811FF9">
        <w:t xml:space="preserve">will </w:t>
      </w:r>
      <w:r w:rsidR="007740E5">
        <w:t xml:space="preserve">require different </w:t>
      </w:r>
      <w:r w:rsidR="00BF67AD">
        <w:t>configuration steps.</w:t>
      </w:r>
    </w:p>
    <w:p w14:paraId="352EC148" w14:textId="6A6D0C73" w:rsidR="51658319" w:rsidRPr="008D5FE3" w:rsidRDefault="51658319" w:rsidP="000A3AA5">
      <w:pPr>
        <w:pStyle w:val="ListParagraph"/>
        <w:numPr>
          <w:ilvl w:val="0"/>
          <w:numId w:val="43"/>
        </w:numPr>
        <w:rPr>
          <w:b/>
          <w:bCs/>
        </w:rPr>
      </w:pPr>
      <w:r w:rsidRPr="008D5FE3">
        <w:rPr>
          <w:b/>
          <w:bCs/>
        </w:rPr>
        <w:t xml:space="preserve">Microsoft </w:t>
      </w:r>
      <w:r w:rsidR="00590655">
        <w:rPr>
          <w:b/>
          <w:bCs/>
        </w:rPr>
        <w:t>D</w:t>
      </w:r>
      <w:r w:rsidRPr="008D5FE3">
        <w:rPr>
          <w:b/>
          <w:bCs/>
        </w:rPr>
        <w:t xml:space="preserve">efender </w:t>
      </w:r>
      <w:r w:rsidR="00B535A9" w:rsidRPr="008D5FE3">
        <w:rPr>
          <w:b/>
          <w:bCs/>
        </w:rPr>
        <w:t>and Intune integration</w:t>
      </w:r>
      <w:r w:rsidR="32A02000" w:rsidRPr="008D5FE3">
        <w:rPr>
          <w:b/>
          <w:bCs/>
        </w:rPr>
        <w:t xml:space="preserve"> </w:t>
      </w:r>
    </w:p>
    <w:p w14:paraId="08AF840C" w14:textId="77777777" w:rsidR="009D5077" w:rsidRDefault="009D5077" w:rsidP="00590655">
      <w:pPr>
        <w:pStyle w:val="NoSpacing"/>
        <w:jc w:val="both"/>
      </w:pPr>
      <w:r w:rsidRPr="00150607">
        <w:t xml:space="preserve">Intune and Defender for Endpoint work together to apply endpoint security policies on MDE onboarded devices. Devices will get a record in Intune to target them with policies. In case </w:t>
      </w:r>
      <w:r w:rsidR="00292A72">
        <w:t>the devices are</w:t>
      </w:r>
      <w:r w:rsidRPr="00150607">
        <w:t xml:space="preserve"> not </w:t>
      </w:r>
      <w:r w:rsidR="00292A72">
        <w:t>onboarded</w:t>
      </w:r>
      <w:r w:rsidRPr="00150607">
        <w:t xml:space="preserve"> in Intune or not fully registered in Entra ID, it will automatically generate a so-called synthetic object. This is nothing more than a representation of that MDE only device in Entra ID</w:t>
      </w:r>
      <w:r w:rsidR="00973CE1">
        <w:t>.</w:t>
      </w:r>
    </w:p>
    <w:p w14:paraId="2C65523F" w14:textId="77777777" w:rsidR="005C0F48" w:rsidRDefault="005C0F48" w:rsidP="005C0F48">
      <w:pPr>
        <w:pStyle w:val="NoSpacing"/>
        <w:jc w:val="both"/>
        <w:rPr>
          <w:rFonts w:ascii="Aptos" w:eastAsia="Aptos" w:hAnsi="Aptos" w:cs="Aptos"/>
        </w:rPr>
      </w:pPr>
    </w:p>
    <w:p w14:paraId="338C0995" w14:textId="13C247DF" w:rsidR="51658319" w:rsidRPr="005C0F48" w:rsidRDefault="009A6410" w:rsidP="000A3AA5">
      <w:pPr>
        <w:pStyle w:val="NoSpacing"/>
        <w:numPr>
          <w:ilvl w:val="1"/>
          <w:numId w:val="43"/>
        </w:numPr>
        <w:jc w:val="both"/>
      </w:pPr>
      <w:r>
        <w:rPr>
          <w:rFonts w:ascii="Aptos" w:eastAsia="Aptos" w:hAnsi="Aptos" w:cs="Aptos"/>
        </w:rPr>
        <w:t xml:space="preserve">Defender Portal: </w:t>
      </w:r>
      <w:r w:rsidR="51658319" w:rsidRPr="35083484">
        <w:rPr>
          <w:rFonts w:ascii="Aptos" w:eastAsia="Aptos" w:hAnsi="Aptos" w:cs="Aptos"/>
        </w:rPr>
        <w:t>Logon to security.microsoft.com</w:t>
      </w:r>
      <w:r>
        <w:rPr>
          <w:rFonts w:ascii="Aptos" w:eastAsia="Aptos" w:hAnsi="Aptos" w:cs="Aptos"/>
        </w:rPr>
        <w:t xml:space="preserve"> </w:t>
      </w:r>
      <w:r w:rsidRPr="00DE0838">
        <w:rPr>
          <w:rFonts w:ascii="Wingdings" w:eastAsia="Wingdings" w:hAnsi="Wingdings" w:cs="Wingdings"/>
        </w:rPr>
        <w:sym w:font="Wingdings" w:char="F0E0"/>
      </w:r>
      <w:r>
        <w:rPr>
          <w:rFonts w:ascii="Aptos" w:eastAsia="Aptos" w:hAnsi="Aptos" w:cs="Aptos"/>
        </w:rPr>
        <w:t xml:space="preserve"> </w:t>
      </w:r>
      <w:r w:rsidR="51658319" w:rsidRPr="35083484">
        <w:rPr>
          <w:rFonts w:ascii="Aptos" w:eastAsia="Aptos" w:hAnsi="Aptos" w:cs="Aptos"/>
        </w:rPr>
        <w:t>From the left-hand side under endpoint section ensure that slider of Microsoft Intune connector is switched on</w:t>
      </w:r>
      <w:r w:rsidR="00542D59">
        <w:rPr>
          <w:rFonts w:ascii="Aptos" w:eastAsia="Aptos" w:hAnsi="Aptos" w:cs="Aptos"/>
        </w:rPr>
        <w:t xml:space="preserve"> </w:t>
      </w:r>
      <w:r w:rsidR="00542D59" w:rsidRPr="00DE0838">
        <w:rPr>
          <w:rFonts w:ascii="Wingdings" w:eastAsia="Wingdings" w:hAnsi="Wingdings" w:cs="Wingdings"/>
        </w:rPr>
        <w:sym w:font="Wingdings" w:char="F0E0"/>
      </w:r>
      <w:r w:rsidR="00542D59">
        <w:rPr>
          <w:rFonts w:ascii="Aptos" w:eastAsia="Aptos" w:hAnsi="Aptos" w:cs="Aptos"/>
        </w:rPr>
        <w:t xml:space="preserve"> </w:t>
      </w:r>
      <w:r w:rsidR="51658319" w:rsidRPr="35083484">
        <w:rPr>
          <w:rFonts w:ascii="Aptos" w:eastAsia="Aptos" w:hAnsi="Aptos" w:cs="Aptos"/>
        </w:rPr>
        <w:t>In the same section under endpoint and enforcement scope make sure that the Windows server devices is chosen</w:t>
      </w:r>
      <w:r w:rsidR="002A7926">
        <w:rPr>
          <w:rFonts w:ascii="Aptos" w:eastAsia="Aptos" w:hAnsi="Aptos" w:cs="Aptos"/>
        </w:rPr>
        <w:br/>
      </w:r>
    </w:p>
    <w:p w14:paraId="2EC9CDC5" w14:textId="5BEC76EA" w:rsidR="35083484" w:rsidRDefault="009A6410" w:rsidP="000A3AA5">
      <w:pPr>
        <w:pStyle w:val="NoSpacing"/>
        <w:numPr>
          <w:ilvl w:val="1"/>
          <w:numId w:val="43"/>
        </w:numPr>
        <w:jc w:val="both"/>
        <w:rPr>
          <w:rFonts w:ascii="Aptos" w:eastAsia="Aptos" w:hAnsi="Aptos" w:cs="Aptos"/>
        </w:rPr>
      </w:pPr>
      <w:r>
        <w:rPr>
          <w:rFonts w:ascii="Aptos" w:eastAsia="Aptos" w:hAnsi="Aptos" w:cs="Aptos"/>
        </w:rPr>
        <w:t xml:space="preserve">Intune Portal: </w:t>
      </w:r>
      <w:r w:rsidR="51658319" w:rsidRPr="35083484">
        <w:rPr>
          <w:rFonts w:ascii="Aptos" w:eastAsia="Aptos" w:hAnsi="Aptos" w:cs="Aptos"/>
        </w:rPr>
        <w:t>Logon to intune.microsoft.com</w:t>
      </w:r>
      <w:r w:rsidR="00897726">
        <w:rPr>
          <w:rFonts w:ascii="Aptos" w:eastAsia="Aptos" w:hAnsi="Aptos" w:cs="Aptos"/>
        </w:rPr>
        <w:t xml:space="preserve"> </w:t>
      </w:r>
      <w:r w:rsidR="00897726" w:rsidRPr="00F36546">
        <w:rPr>
          <w:rFonts w:ascii="Aptos" w:eastAsia="Aptos" w:hAnsi="Aptos" w:cs="Aptos"/>
        </w:rPr>
        <w:t>à</w:t>
      </w:r>
      <w:r w:rsidR="00897726">
        <w:rPr>
          <w:rFonts w:ascii="Aptos" w:eastAsia="Aptos" w:hAnsi="Aptos" w:cs="Aptos"/>
        </w:rPr>
        <w:t xml:space="preserve"> </w:t>
      </w:r>
      <w:r w:rsidR="51658319" w:rsidRPr="00897726">
        <w:rPr>
          <w:rFonts w:ascii="Aptos" w:eastAsia="Aptos" w:hAnsi="Aptos" w:cs="Aptos"/>
        </w:rPr>
        <w:t xml:space="preserve">Under home choose endpoint security </w:t>
      </w:r>
      <w:r w:rsidR="003E25A9" w:rsidRPr="00F36546">
        <w:rPr>
          <w:rFonts w:ascii="Aptos" w:eastAsia="Aptos" w:hAnsi="Aptos" w:cs="Aptos"/>
        </w:rPr>
        <w:t>à</w:t>
      </w:r>
      <w:r w:rsidR="002A7926">
        <w:rPr>
          <w:rFonts w:ascii="Aptos" w:eastAsia="Aptos" w:hAnsi="Aptos" w:cs="Aptos"/>
        </w:rPr>
        <w:t xml:space="preserve"> </w:t>
      </w:r>
      <w:r w:rsidR="51658319" w:rsidRPr="006E5ADC">
        <w:rPr>
          <w:rFonts w:ascii="Aptos" w:eastAsia="Aptos" w:hAnsi="Aptos" w:cs="Aptos"/>
        </w:rPr>
        <w:t xml:space="preserve">Under setup choose Microsoft Defender for endpoint and ensure that </w:t>
      </w:r>
      <w:r w:rsidR="004622C7">
        <w:rPr>
          <w:rFonts w:ascii="Aptos" w:eastAsia="Aptos" w:hAnsi="Aptos" w:cs="Aptos"/>
        </w:rPr>
        <w:t>‘</w:t>
      </w:r>
      <w:r w:rsidR="51658319" w:rsidRPr="006E5ADC">
        <w:rPr>
          <w:rFonts w:ascii="Aptos" w:eastAsia="Aptos" w:hAnsi="Aptos" w:cs="Aptos"/>
        </w:rPr>
        <w:t>Allow Microsoft Defender for Endpoint to enforce Endpoint Security Configurations</w:t>
      </w:r>
      <w:r w:rsidR="004622C7">
        <w:rPr>
          <w:rFonts w:ascii="Aptos" w:eastAsia="Aptos" w:hAnsi="Aptos" w:cs="Aptos"/>
        </w:rPr>
        <w:t>’</w:t>
      </w:r>
      <w:r w:rsidR="51658319" w:rsidRPr="006E5ADC">
        <w:rPr>
          <w:rFonts w:ascii="Aptos" w:eastAsia="Aptos" w:hAnsi="Aptos" w:cs="Aptos"/>
        </w:rPr>
        <w:t xml:space="preserve"> is switched on</w:t>
      </w:r>
      <w:r w:rsidR="002A7926">
        <w:rPr>
          <w:rFonts w:ascii="Aptos" w:eastAsia="Aptos" w:hAnsi="Aptos" w:cs="Aptos"/>
        </w:rPr>
        <w:t xml:space="preserve"> </w:t>
      </w:r>
      <w:r w:rsidR="002A7926" w:rsidRPr="00F36546">
        <w:rPr>
          <w:rFonts w:ascii="Aptos" w:eastAsia="Aptos" w:hAnsi="Aptos" w:cs="Aptos"/>
        </w:rPr>
        <w:t>à</w:t>
      </w:r>
      <w:r w:rsidR="002A7926">
        <w:rPr>
          <w:rFonts w:ascii="Aptos" w:eastAsia="Aptos" w:hAnsi="Aptos" w:cs="Aptos"/>
        </w:rPr>
        <w:t xml:space="preserve"> </w:t>
      </w:r>
      <w:r w:rsidR="51658319" w:rsidRPr="002A7926">
        <w:rPr>
          <w:rFonts w:ascii="Aptos" w:eastAsia="Aptos" w:hAnsi="Aptos" w:cs="Aptos"/>
        </w:rPr>
        <w:t xml:space="preserve">In the Same page ensure that </w:t>
      </w:r>
      <w:r w:rsidR="004622C7">
        <w:rPr>
          <w:rFonts w:ascii="Aptos" w:eastAsia="Aptos" w:hAnsi="Aptos" w:cs="Aptos"/>
        </w:rPr>
        <w:t>‘</w:t>
      </w:r>
      <w:r w:rsidR="51658319" w:rsidRPr="002A7926">
        <w:rPr>
          <w:rFonts w:ascii="Aptos" w:eastAsia="Aptos" w:hAnsi="Aptos" w:cs="Aptos"/>
        </w:rPr>
        <w:t>Connect Windows devices version 10.0.15063 and above to Microsoft Defender for Endpoint</w:t>
      </w:r>
      <w:r w:rsidR="004622C7">
        <w:rPr>
          <w:rFonts w:ascii="Aptos" w:eastAsia="Aptos" w:hAnsi="Aptos" w:cs="Aptos"/>
        </w:rPr>
        <w:t>’</w:t>
      </w:r>
      <w:r w:rsidR="51658319" w:rsidRPr="002A7926">
        <w:rPr>
          <w:rFonts w:ascii="Aptos" w:eastAsia="Aptos" w:hAnsi="Aptos" w:cs="Aptos"/>
        </w:rPr>
        <w:t xml:space="preserve"> is switched on.</w:t>
      </w:r>
    </w:p>
    <w:p w14:paraId="1446E4F4" w14:textId="77777777" w:rsidR="00511640" w:rsidRDefault="00511640" w:rsidP="003E25A9">
      <w:pPr>
        <w:pStyle w:val="ListParagraph"/>
        <w:spacing w:after="0" w:line="257" w:lineRule="auto"/>
        <w:ind w:left="0"/>
        <w:jc w:val="both"/>
        <w:rPr>
          <w:rFonts w:ascii="Aptos" w:eastAsia="Aptos" w:hAnsi="Aptos" w:cs="Aptos"/>
        </w:rPr>
      </w:pPr>
    </w:p>
    <w:p w14:paraId="7B24B0BE" w14:textId="77777777" w:rsidR="009367AC" w:rsidRPr="009367AC" w:rsidRDefault="009367AC" w:rsidP="009367AC">
      <w:pPr>
        <w:pStyle w:val="ListParagraph"/>
        <w:spacing w:after="0" w:line="257" w:lineRule="auto"/>
        <w:ind w:left="0"/>
        <w:rPr>
          <w:rFonts w:ascii="Aptos" w:eastAsia="Aptos" w:hAnsi="Aptos" w:cs="Aptos"/>
        </w:rPr>
      </w:pPr>
    </w:p>
    <w:bookmarkEnd w:id="1"/>
    <w:p w14:paraId="0F8C5902" w14:textId="231A0B8D" w:rsidR="005E46FB" w:rsidRPr="008D5FE3" w:rsidRDefault="004921FD" w:rsidP="000A3AA5">
      <w:pPr>
        <w:pStyle w:val="ListParagraph"/>
        <w:numPr>
          <w:ilvl w:val="0"/>
          <w:numId w:val="43"/>
        </w:numPr>
        <w:rPr>
          <w:b/>
          <w:bCs/>
        </w:rPr>
      </w:pPr>
      <w:r w:rsidRPr="008D5FE3">
        <w:rPr>
          <w:b/>
          <w:bCs/>
        </w:rPr>
        <w:t>Enable Cloud Attach</w:t>
      </w:r>
    </w:p>
    <w:p w14:paraId="6E6B0E59" w14:textId="36780E1F" w:rsidR="00334D46" w:rsidRDefault="00D5741F" w:rsidP="0060116F">
      <w:pPr>
        <w:jc w:val="both"/>
      </w:pPr>
      <w:r>
        <w:lastRenderedPageBreak/>
        <w:t xml:space="preserve">The </w:t>
      </w:r>
      <w:r w:rsidR="00750009">
        <w:t>configuration manager</w:t>
      </w:r>
      <w:r w:rsidR="00EF088E" w:rsidRPr="00EF088E">
        <w:t xml:space="preserve"> administrator</w:t>
      </w:r>
      <w:r w:rsidR="00171F73">
        <w:t xml:space="preserve"> </w:t>
      </w:r>
      <w:r w:rsidR="00334D46">
        <w:t>performs the steps</w:t>
      </w:r>
      <w:r w:rsidR="00A67DBC">
        <w:t xml:space="preserve"> outlined below</w:t>
      </w:r>
      <w:r w:rsidR="00334D46">
        <w:t xml:space="preserve"> to </w:t>
      </w:r>
      <w:r w:rsidR="007B524A">
        <w:t>cloud</w:t>
      </w:r>
      <w:r w:rsidR="00334D46">
        <w:t xml:space="preserve"> attach the </w:t>
      </w:r>
      <w:r w:rsidR="00750009">
        <w:t>configuration manager</w:t>
      </w:r>
      <w:r w:rsidR="00A4638E">
        <w:t xml:space="preserve"> to Intune. It</w:t>
      </w:r>
      <w:r w:rsidR="0071422B">
        <w:t xml:space="preserve"> </w:t>
      </w:r>
      <w:r w:rsidR="000160BA">
        <w:t>connects</w:t>
      </w:r>
      <w:r w:rsidR="00244FF5">
        <w:t xml:space="preserve"> the </w:t>
      </w:r>
      <w:r w:rsidR="00750009">
        <w:t>configuration manager</w:t>
      </w:r>
      <w:r w:rsidR="00244FF5">
        <w:t xml:space="preserve"> hierarchy to Intune</w:t>
      </w:r>
      <w:r w:rsidR="007D31B1">
        <w:t>,</w:t>
      </w:r>
      <w:r w:rsidR="00F12F36">
        <w:t xml:space="preserve"> </w:t>
      </w:r>
      <w:r w:rsidR="005F457B">
        <w:t>which</w:t>
      </w:r>
      <w:r w:rsidR="00F12F36">
        <w:t xml:space="preserve"> enables managed </w:t>
      </w:r>
      <w:r w:rsidR="006223BF">
        <w:t>devices to be</w:t>
      </w:r>
      <w:r w:rsidR="00F12F36">
        <w:t xml:space="preserve"> visible and manage</w:t>
      </w:r>
      <w:r w:rsidR="006223BF">
        <w:t>d</w:t>
      </w:r>
      <w:r w:rsidR="00F12F36">
        <w:t xml:space="preserve"> from Intune.</w:t>
      </w:r>
    </w:p>
    <w:p w14:paraId="4C2DB537" w14:textId="315D5739" w:rsidR="003703A4" w:rsidRPr="00F8683D" w:rsidRDefault="00750009" w:rsidP="000A3AA5">
      <w:pPr>
        <w:pStyle w:val="NoSpacing"/>
        <w:numPr>
          <w:ilvl w:val="1"/>
          <w:numId w:val="43"/>
        </w:numPr>
        <w:jc w:val="both"/>
        <w:rPr>
          <w:rFonts w:ascii="Aptos" w:eastAsia="Aptos" w:hAnsi="Aptos" w:cs="Aptos"/>
        </w:rPr>
      </w:pPr>
      <w:r>
        <w:rPr>
          <w:rFonts w:ascii="Aptos" w:eastAsia="Aptos" w:hAnsi="Aptos" w:cs="Aptos"/>
        </w:rPr>
        <w:t xml:space="preserve">Configuration </w:t>
      </w:r>
      <w:r w:rsidR="00D0187D">
        <w:rPr>
          <w:rFonts w:ascii="Aptos" w:eastAsia="Aptos" w:hAnsi="Aptos" w:cs="Aptos"/>
        </w:rPr>
        <w:t>M</w:t>
      </w:r>
      <w:r>
        <w:rPr>
          <w:rFonts w:ascii="Aptos" w:eastAsia="Aptos" w:hAnsi="Aptos" w:cs="Aptos"/>
        </w:rPr>
        <w:t>anager</w:t>
      </w:r>
      <w:r w:rsidR="000D761B">
        <w:rPr>
          <w:rFonts w:ascii="Aptos" w:eastAsia="Aptos" w:hAnsi="Aptos" w:cs="Aptos"/>
        </w:rPr>
        <w:t xml:space="preserve"> Portal: </w:t>
      </w:r>
      <w:r w:rsidR="00A645A1">
        <w:rPr>
          <w:rFonts w:ascii="Aptos" w:eastAsia="Aptos" w:hAnsi="Aptos" w:cs="Aptos"/>
        </w:rPr>
        <w:t xml:space="preserve">Go to </w:t>
      </w:r>
      <w:r w:rsidR="000D761B">
        <w:rPr>
          <w:rFonts w:ascii="Aptos" w:eastAsia="Aptos" w:hAnsi="Aptos" w:cs="Aptos"/>
        </w:rPr>
        <w:t>O</w:t>
      </w:r>
      <w:r w:rsidR="003703A4" w:rsidRPr="00F8683D">
        <w:rPr>
          <w:rFonts w:ascii="Aptos" w:eastAsia="Aptos" w:hAnsi="Aptos" w:cs="Aptos"/>
        </w:rPr>
        <w:t>verview</w:t>
      </w:r>
      <w:r w:rsidR="00651E9B" w:rsidRPr="00F8683D">
        <w:rPr>
          <w:rFonts w:ascii="Aptos" w:eastAsia="Aptos" w:hAnsi="Aptos" w:cs="Aptos"/>
        </w:rPr>
        <w:t xml:space="preserve"> </w:t>
      </w:r>
      <w:r w:rsidR="00D0187D" w:rsidRPr="000C742E">
        <w:rPr>
          <w:rFonts w:ascii="Aptos" w:eastAsia="Aptos" w:hAnsi="Aptos" w:cs="Aptos"/>
        </w:rPr>
        <w:t>à</w:t>
      </w:r>
      <w:r w:rsidR="004B04DB" w:rsidRPr="00F8683D">
        <w:rPr>
          <w:rFonts w:ascii="Aptos" w:eastAsia="Aptos" w:hAnsi="Aptos" w:cs="Aptos"/>
        </w:rPr>
        <w:t xml:space="preserve"> </w:t>
      </w:r>
      <w:r w:rsidR="003703A4" w:rsidRPr="00F8683D">
        <w:rPr>
          <w:rFonts w:ascii="Aptos" w:eastAsia="Aptos" w:hAnsi="Aptos" w:cs="Aptos"/>
        </w:rPr>
        <w:t>cloud services</w:t>
      </w:r>
      <w:r w:rsidR="004B04DB" w:rsidRPr="00F8683D">
        <w:rPr>
          <w:rFonts w:ascii="Aptos" w:eastAsia="Aptos" w:hAnsi="Aptos" w:cs="Aptos"/>
        </w:rPr>
        <w:t xml:space="preserve"> </w:t>
      </w:r>
      <w:r w:rsidR="00D0187D" w:rsidRPr="000C742E">
        <w:rPr>
          <w:rFonts w:ascii="Aptos" w:eastAsia="Aptos" w:hAnsi="Aptos" w:cs="Aptos"/>
        </w:rPr>
        <w:t>à</w:t>
      </w:r>
      <w:r w:rsidR="004B04DB" w:rsidRPr="00F8683D">
        <w:rPr>
          <w:rFonts w:ascii="Aptos" w:eastAsia="Aptos" w:hAnsi="Aptos" w:cs="Aptos"/>
        </w:rPr>
        <w:t xml:space="preserve"> </w:t>
      </w:r>
      <w:r w:rsidR="003703A4" w:rsidRPr="00F8683D">
        <w:rPr>
          <w:rFonts w:ascii="Aptos" w:eastAsia="Aptos" w:hAnsi="Aptos" w:cs="Aptos"/>
        </w:rPr>
        <w:t>Cloud Attach</w:t>
      </w:r>
      <w:r w:rsidR="004B04DB" w:rsidRPr="00F8683D">
        <w:rPr>
          <w:rFonts w:ascii="Aptos" w:eastAsia="Aptos" w:hAnsi="Aptos" w:cs="Aptos"/>
        </w:rPr>
        <w:t xml:space="preserve"> </w:t>
      </w:r>
      <w:r w:rsidR="00D0187D" w:rsidRPr="000C742E">
        <w:rPr>
          <w:rFonts w:ascii="Aptos" w:eastAsia="Aptos" w:hAnsi="Aptos" w:cs="Aptos"/>
        </w:rPr>
        <w:t>à</w:t>
      </w:r>
      <w:r w:rsidR="004B04DB" w:rsidRPr="00F8683D">
        <w:rPr>
          <w:rFonts w:ascii="Aptos" w:eastAsia="Aptos" w:hAnsi="Aptos" w:cs="Aptos"/>
        </w:rPr>
        <w:t xml:space="preserve"> </w:t>
      </w:r>
      <w:proofErr w:type="spellStart"/>
      <w:r w:rsidR="003703A4" w:rsidRPr="00F8683D">
        <w:rPr>
          <w:rFonts w:ascii="Aptos" w:eastAsia="Aptos" w:hAnsi="Aptos" w:cs="Aptos"/>
        </w:rPr>
        <w:t>CoMgmtSettingsProd</w:t>
      </w:r>
      <w:proofErr w:type="spellEnd"/>
      <w:r w:rsidR="003703A4" w:rsidRPr="00F8683D">
        <w:rPr>
          <w:rFonts w:ascii="Aptos" w:eastAsia="Aptos" w:hAnsi="Aptos" w:cs="Aptos"/>
        </w:rPr>
        <w:t xml:space="preserve"> properties enable on configure upload tab </w:t>
      </w:r>
      <w:r w:rsidR="003D7D6D" w:rsidRPr="000C742E">
        <w:rPr>
          <w:rFonts w:ascii="Aptos" w:eastAsia="Aptos" w:hAnsi="Aptos" w:cs="Aptos"/>
        </w:rPr>
        <w:t>à</w:t>
      </w:r>
      <w:r w:rsidR="003D7D6D">
        <w:rPr>
          <w:rFonts w:ascii="Aptos" w:eastAsia="Aptos" w:hAnsi="Aptos" w:cs="Aptos"/>
        </w:rPr>
        <w:t xml:space="preserve"> </w:t>
      </w:r>
      <w:r w:rsidR="003703A4" w:rsidRPr="00F8683D">
        <w:rPr>
          <w:rFonts w:ascii="Aptos" w:eastAsia="Aptos" w:hAnsi="Aptos" w:cs="Aptos"/>
        </w:rPr>
        <w:t xml:space="preserve">Upload all devices Managed by Microsoft </w:t>
      </w:r>
      <w:r>
        <w:rPr>
          <w:rFonts w:ascii="Aptos" w:eastAsia="Aptos" w:hAnsi="Aptos" w:cs="Aptos"/>
        </w:rPr>
        <w:t>Configuration manager</w:t>
      </w:r>
      <w:r w:rsidR="00F23A7D" w:rsidRPr="00F8683D">
        <w:rPr>
          <w:rFonts w:ascii="Aptos" w:eastAsia="Aptos" w:hAnsi="Aptos" w:cs="Aptos"/>
        </w:rPr>
        <w:t>.</w:t>
      </w:r>
    </w:p>
    <w:p w14:paraId="108DCEA2" w14:textId="0F9562B5" w:rsidR="003703A4" w:rsidRDefault="00750009" w:rsidP="000A3AA5">
      <w:pPr>
        <w:pStyle w:val="NoSpacing"/>
        <w:numPr>
          <w:ilvl w:val="1"/>
          <w:numId w:val="43"/>
        </w:numPr>
        <w:jc w:val="both"/>
        <w:rPr>
          <w:rFonts w:ascii="Aptos" w:eastAsia="Aptos" w:hAnsi="Aptos" w:cs="Aptos"/>
        </w:rPr>
      </w:pPr>
      <w:r>
        <w:rPr>
          <w:rFonts w:ascii="Aptos" w:eastAsia="Aptos" w:hAnsi="Aptos" w:cs="Aptos"/>
        </w:rPr>
        <w:t xml:space="preserve">Configuration </w:t>
      </w:r>
      <w:r w:rsidR="00D0187D">
        <w:rPr>
          <w:rFonts w:ascii="Aptos" w:eastAsia="Aptos" w:hAnsi="Aptos" w:cs="Aptos"/>
        </w:rPr>
        <w:t>M</w:t>
      </w:r>
      <w:r>
        <w:rPr>
          <w:rFonts w:ascii="Aptos" w:eastAsia="Aptos" w:hAnsi="Aptos" w:cs="Aptos"/>
        </w:rPr>
        <w:t>anager</w:t>
      </w:r>
      <w:r w:rsidR="002D2566">
        <w:rPr>
          <w:rFonts w:ascii="Aptos" w:eastAsia="Aptos" w:hAnsi="Aptos" w:cs="Aptos"/>
        </w:rPr>
        <w:t xml:space="preserve"> Portal:</w:t>
      </w:r>
      <w:r w:rsidR="003703A4" w:rsidRPr="00F8683D">
        <w:rPr>
          <w:rFonts w:ascii="Aptos" w:eastAsia="Aptos" w:hAnsi="Aptos" w:cs="Aptos"/>
        </w:rPr>
        <w:t xml:space="preserve"> </w:t>
      </w:r>
      <w:r w:rsidR="002D2566">
        <w:rPr>
          <w:rFonts w:ascii="Aptos" w:eastAsia="Aptos" w:hAnsi="Aptos" w:cs="Aptos"/>
        </w:rPr>
        <w:t>O</w:t>
      </w:r>
      <w:r w:rsidR="003703A4" w:rsidRPr="00F8683D">
        <w:rPr>
          <w:rFonts w:ascii="Aptos" w:eastAsia="Aptos" w:hAnsi="Aptos" w:cs="Aptos"/>
        </w:rPr>
        <w:t>verview</w:t>
      </w:r>
      <w:r w:rsidR="004B04DB" w:rsidRPr="00F8683D">
        <w:rPr>
          <w:rFonts w:ascii="Aptos" w:eastAsia="Aptos" w:hAnsi="Aptos" w:cs="Aptos"/>
        </w:rPr>
        <w:t xml:space="preserve"> </w:t>
      </w:r>
      <w:r w:rsidR="00D0187D" w:rsidRPr="00F36546">
        <w:rPr>
          <w:rFonts w:ascii="Aptos" w:eastAsia="Aptos" w:hAnsi="Aptos" w:cs="Aptos"/>
        </w:rPr>
        <w:t>à</w:t>
      </w:r>
      <w:r w:rsidR="004B04DB" w:rsidRPr="00F8683D">
        <w:rPr>
          <w:rFonts w:ascii="Aptos" w:eastAsia="Aptos" w:hAnsi="Aptos" w:cs="Aptos"/>
        </w:rPr>
        <w:t xml:space="preserve"> </w:t>
      </w:r>
      <w:r w:rsidR="003703A4" w:rsidRPr="00F8683D">
        <w:rPr>
          <w:rFonts w:ascii="Aptos" w:eastAsia="Aptos" w:hAnsi="Aptos" w:cs="Aptos"/>
        </w:rPr>
        <w:t>cloud services</w:t>
      </w:r>
      <w:r w:rsidR="004B04DB" w:rsidRPr="00F8683D">
        <w:rPr>
          <w:rFonts w:ascii="Aptos" w:eastAsia="Aptos" w:hAnsi="Aptos" w:cs="Aptos"/>
        </w:rPr>
        <w:t xml:space="preserve"> </w:t>
      </w:r>
      <w:r w:rsidR="00D0187D" w:rsidRPr="00F36546">
        <w:rPr>
          <w:rFonts w:ascii="Aptos" w:eastAsia="Aptos" w:hAnsi="Aptos" w:cs="Aptos"/>
        </w:rPr>
        <w:t>à</w:t>
      </w:r>
      <w:r w:rsidR="004B04DB" w:rsidRPr="00F8683D">
        <w:rPr>
          <w:rFonts w:ascii="Aptos" w:eastAsia="Aptos" w:hAnsi="Aptos" w:cs="Aptos"/>
        </w:rPr>
        <w:t xml:space="preserve"> </w:t>
      </w:r>
      <w:r w:rsidR="003703A4" w:rsidRPr="00F8683D">
        <w:rPr>
          <w:rFonts w:ascii="Aptos" w:eastAsia="Aptos" w:hAnsi="Aptos" w:cs="Aptos"/>
        </w:rPr>
        <w:t>Cloud Attach</w:t>
      </w:r>
      <w:r w:rsidR="004B04DB" w:rsidRPr="00F8683D">
        <w:rPr>
          <w:rFonts w:ascii="Aptos" w:eastAsia="Aptos" w:hAnsi="Aptos" w:cs="Aptos"/>
        </w:rPr>
        <w:t xml:space="preserve"> </w:t>
      </w:r>
      <w:r w:rsidR="00D0187D" w:rsidRPr="00F36546">
        <w:rPr>
          <w:rFonts w:ascii="Aptos" w:eastAsia="Aptos" w:hAnsi="Aptos" w:cs="Aptos"/>
        </w:rPr>
        <w:t>à</w:t>
      </w:r>
      <w:r w:rsidR="004B04DB" w:rsidRPr="00F8683D">
        <w:rPr>
          <w:rFonts w:ascii="Aptos" w:eastAsia="Aptos" w:hAnsi="Aptos" w:cs="Aptos"/>
        </w:rPr>
        <w:t xml:space="preserve"> </w:t>
      </w:r>
      <w:proofErr w:type="spellStart"/>
      <w:r w:rsidR="003703A4" w:rsidRPr="00F8683D">
        <w:rPr>
          <w:rFonts w:ascii="Aptos" w:eastAsia="Aptos" w:hAnsi="Aptos" w:cs="Aptos"/>
        </w:rPr>
        <w:t>CoMgmtSettingsProd</w:t>
      </w:r>
      <w:proofErr w:type="spellEnd"/>
      <w:r w:rsidR="003703A4" w:rsidRPr="00F8683D">
        <w:rPr>
          <w:rFonts w:ascii="Aptos" w:eastAsia="Aptos" w:hAnsi="Aptos" w:cs="Aptos"/>
        </w:rPr>
        <w:t xml:space="preserve"> under the workloads tab move the slider of endpoint protection to the</w:t>
      </w:r>
      <w:r w:rsidR="007F58C8">
        <w:rPr>
          <w:rFonts w:ascii="Aptos" w:eastAsia="Aptos" w:hAnsi="Aptos" w:cs="Aptos"/>
        </w:rPr>
        <w:t xml:space="preserve"> configuration manager type</w:t>
      </w:r>
      <w:r w:rsidR="003703A4" w:rsidRPr="00F8683D">
        <w:rPr>
          <w:rFonts w:ascii="Aptos" w:eastAsia="Aptos" w:hAnsi="Aptos" w:cs="Aptos"/>
        </w:rPr>
        <w:t xml:space="preserve"> </w:t>
      </w:r>
      <w:r w:rsidR="007F3CEF">
        <w:rPr>
          <w:rFonts w:ascii="Aptos" w:eastAsia="Aptos" w:hAnsi="Aptos" w:cs="Aptos"/>
        </w:rPr>
        <w:t xml:space="preserve">‘Pilot Intune’ for the pilot set of servers. Once </w:t>
      </w:r>
      <w:r w:rsidR="00D35C37">
        <w:rPr>
          <w:rFonts w:ascii="Aptos" w:eastAsia="Aptos" w:hAnsi="Aptos" w:cs="Aptos"/>
        </w:rPr>
        <w:t>onboarded with</w:t>
      </w:r>
      <w:r w:rsidR="0060116F">
        <w:rPr>
          <w:rFonts w:ascii="Aptos" w:eastAsia="Aptos" w:hAnsi="Aptos" w:cs="Aptos"/>
        </w:rPr>
        <w:t>out any</w:t>
      </w:r>
      <w:r w:rsidR="00D35C37">
        <w:rPr>
          <w:rFonts w:ascii="Aptos" w:eastAsia="Aptos" w:hAnsi="Aptos" w:cs="Aptos"/>
        </w:rPr>
        <w:t xml:space="preserve"> issues, it should be amended to type </w:t>
      </w:r>
      <w:r w:rsidR="007F58C8">
        <w:rPr>
          <w:rFonts w:ascii="Aptos" w:eastAsia="Aptos" w:hAnsi="Aptos" w:cs="Aptos"/>
        </w:rPr>
        <w:t>‘I</w:t>
      </w:r>
      <w:r w:rsidR="003703A4" w:rsidRPr="00F8683D">
        <w:rPr>
          <w:rFonts w:ascii="Aptos" w:eastAsia="Aptos" w:hAnsi="Aptos" w:cs="Aptos"/>
        </w:rPr>
        <w:t>ntune</w:t>
      </w:r>
      <w:r w:rsidR="007F58C8">
        <w:rPr>
          <w:rFonts w:ascii="Aptos" w:eastAsia="Aptos" w:hAnsi="Aptos" w:cs="Aptos"/>
        </w:rPr>
        <w:t>’</w:t>
      </w:r>
      <w:r w:rsidR="00D35C37">
        <w:rPr>
          <w:rFonts w:ascii="Aptos" w:eastAsia="Aptos" w:hAnsi="Aptos" w:cs="Aptos"/>
        </w:rPr>
        <w:t>.</w:t>
      </w:r>
    </w:p>
    <w:p w14:paraId="251134E1" w14:textId="77777777" w:rsidR="00BF61D7" w:rsidRDefault="00BF61D7" w:rsidP="0060116F">
      <w:pPr>
        <w:jc w:val="both"/>
        <w:rPr>
          <w:rFonts w:ascii="Aptos" w:eastAsia="Aptos" w:hAnsi="Aptos" w:cs="Aptos"/>
        </w:rPr>
      </w:pPr>
    </w:p>
    <w:p w14:paraId="4FAF4C59" w14:textId="71801213" w:rsidR="00AE5B77" w:rsidRDefault="00F31BA0" w:rsidP="00FD21FA">
      <w:pPr>
        <w:pStyle w:val="NoSpacing"/>
        <w:rPr>
          <w:b/>
          <w:bCs/>
        </w:rPr>
      </w:pPr>
      <w:r w:rsidRPr="00F34733">
        <w:rPr>
          <w:u w:val="single"/>
        </w:rPr>
        <w:t>Workload Configuration Types:</w:t>
      </w:r>
      <w:r>
        <w:br/>
      </w:r>
    </w:p>
    <w:p w14:paraId="1E7F22E1" w14:textId="36158D9B" w:rsidR="00AE5B77" w:rsidRDefault="00F31BA0" w:rsidP="000A3AA5">
      <w:pPr>
        <w:pStyle w:val="NoSpacing"/>
        <w:numPr>
          <w:ilvl w:val="0"/>
          <w:numId w:val="39"/>
        </w:numPr>
        <w:jc w:val="both"/>
      </w:pPr>
      <w:r w:rsidRPr="00F34733">
        <w:rPr>
          <w:b/>
          <w:bCs/>
        </w:rPr>
        <w:t xml:space="preserve">Configuration </w:t>
      </w:r>
      <w:r w:rsidR="00AE5B77">
        <w:rPr>
          <w:b/>
          <w:bCs/>
        </w:rPr>
        <w:t>M</w:t>
      </w:r>
      <w:r w:rsidRPr="00F34733">
        <w:rPr>
          <w:b/>
          <w:bCs/>
        </w:rPr>
        <w:t>anager</w:t>
      </w:r>
      <w:r>
        <w:t xml:space="preserve">: Configuration </w:t>
      </w:r>
      <w:r w:rsidR="00AE5B77">
        <w:t>M</w:t>
      </w:r>
      <w:r>
        <w:t>anager continues to manage this workload.</w:t>
      </w:r>
    </w:p>
    <w:p w14:paraId="4CABD50C" w14:textId="7D2C106D" w:rsidR="00F31BA0" w:rsidRDefault="00F31BA0" w:rsidP="000A3AA5">
      <w:pPr>
        <w:pStyle w:val="NoSpacing"/>
        <w:numPr>
          <w:ilvl w:val="0"/>
          <w:numId w:val="39"/>
        </w:numPr>
        <w:jc w:val="both"/>
      </w:pPr>
      <w:r w:rsidRPr="00F34733">
        <w:rPr>
          <w:b/>
          <w:bCs/>
        </w:rPr>
        <w:t>Pilot Intune:</w:t>
      </w:r>
      <w:r>
        <w:t xml:space="preserve"> Switch this workload only for the devices in the pilot collection. You can change the Pilot collections on the Staging tab of the co-management properties page.</w:t>
      </w:r>
    </w:p>
    <w:p w14:paraId="7B217151" w14:textId="4D053C0E" w:rsidR="003D23C6" w:rsidRDefault="003D23C6" w:rsidP="000A3AA5">
      <w:pPr>
        <w:pStyle w:val="NoSpacing"/>
        <w:numPr>
          <w:ilvl w:val="0"/>
          <w:numId w:val="39"/>
        </w:numPr>
        <w:jc w:val="both"/>
      </w:pPr>
      <w:r w:rsidRPr="003D23C6">
        <w:rPr>
          <w:b/>
          <w:bCs/>
        </w:rPr>
        <w:t>Intune:</w:t>
      </w:r>
      <w:r>
        <w:t xml:space="preserve"> Switch this workload for all Windows devices enrolled in co-management.</w:t>
      </w:r>
    </w:p>
    <w:p w14:paraId="06F30B40" w14:textId="77777777" w:rsidR="00894D0C" w:rsidRDefault="00894D0C" w:rsidP="00894D0C">
      <w:pPr>
        <w:pStyle w:val="NoSpacing"/>
        <w:ind w:left="340"/>
        <w:jc w:val="both"/>
      </w:pPr>
    </w:p>
    <w:p w14:paraId="3A073F13" w14:textId="54D1037F" w:rsidR="00F31BA0" w:rsidRPr="00504ED6" w:rsidRDefault="00EB2148" w:rsidP="003D23C6">
      <w:pPr>
        <w:jc w:val="both"/>
      </w:pPr>
      <w:r>
        <w:t>Note -</w:t>
      </w:r>
      <w:r w:rsidR="00F31BA0">
        <w:t xml:space="preserve"> When pilot Intune is selected for Endpoint Protection and Device Configuration Policies, Intune will only deploy the policies and will not perform policy removal upon un</w:t>
      </w:r>
      <w:r w:rsidR="00A82032">
        <w:t>-</w:t>
      </w:r>
      <w:r w:rsidR="00F31BA0">
        <w:t xml:space="preserve">assignment. For policy removal from the device when the policy is unassigned, the workload must be switched to </w:t>
      </w:r>
      <w:r w:rsidR="003142B7">
        <w:t>Intune.</w:t>
      </w:r>
    </w:p>
    <w:p w14:paraId="1414E90F" w14:textId="0611839C" w:rsidR="00FD21FA" w:rsidRDefault="00AC666C" w:rsidP="000A3AA5">
      <w:pPr>
        <w:pStyle w:val="NoSpacing"/>
        <w:numPr>
          <w:ilvl w:val="1"/>
          <w:numId w:val="43"/>
        </w:numPr>
        <w:jc w:val="both"/>
        <w:rPr>
          <w:rFonts w:ascii="Aptos" w:eastAsia="Aptos" w:hAnsi="Aptos" w:cs="Aptos"/>
        </w:rPr>
      </w:pPr>
      <w:r w:rsidRPr="00F8683D">
        <w:rPr>
          <w:rFonts w:ascii="Aptos" w:eastAsia="Aptos" w:hAnsi="Aptos" w:cs="Aptos"/>
        </w:rPr>
        <w:t xml:space="preserve">Validation: </w:t>
      </w:r>
      <w:r w:rsidR="003703A4" w:rsidRPr="00F8683D">
        <w:rPr>
          <w:rFonts w:ascii="Aptos" w:eastAsia="Aptos" w:hAnsi="Aptos" w:cs="Aptos"/>
        </w:rPr>
        <w:t>Ensure that cloud attachment is available</w:t>
      </w:r>
      <w:r w:rsidR="00135346" w:rsidRPr="00F8683D">
        <w:rPr>
          <w:rFonts w:ascii="Aptos" w:eastAsia="Aptos" w:hAnsi="Aptos" w:cs="Aptos"/>
        </w:rPr>
        <w:t>,</w:t>
      </w:r>
      <w:r w:rsidR="003703A4" w:rsidRPr="00F8683D">
        <w:rPr>
          <w:rFonts w:ascii="Aptos" w:eastAsia="Aptos" w:hAnsi="Aptos" w:cs="Aptos"/>
        </w:rPr>
        <w:t xml:space="preserve"> and </w:t>
      </w:r>
      <w:r w:rsidR="00750009">
        <w:rPr>
          <w:rFonts w:ascii="Aptos" w:eastAsia="Aptos" w:hAnsi="Aptos" w:cs="Aptos"/>
        </w:rPr>
        <w:t>configuration manager</w:t>
      </w:r>
      <w:r w:rsidR="003703A4" w:rsidRPr="00F8683D">
        <w:rPr>
          <w:rFonts w:ascii="Aptos" w:eastAsia="Aptos" w:hAnsi="Aptos" w:cs="Aptos"/>
        </w:rPr>
        <w:t xml:space="preserve"> is connecting with the Cloud part</w:t>
      </w:r>
      <w:r w:rsidR="00F23A7D" w:rsidRPr="00F8683D">
        <w:rPr>
          <w:rFonts w:ascii="Aptos" w:eastAsia="Aptos" w:hAnsi="Aptos" w:cs="Aptos"/>
        </w:rPr>
        <w:t>.</w:t>
      </w:r>
      <w:r w:rsidR="00FD21FA">
        <w:rPr>
          <w:rFonts w:ascii="Aptos" w:eastAsia="Aptos" w:hAnsi="Aptos" w:cs="Aptos"/>
        </w:rPr>
        <w:t xml:space="preserve"> </w:t>
      </w:r>
    </w:p>
    <w:p w14:paraId="4EC31988" w14:textId="52409EB2" w:rsidR="007D373A" w:rsidRPr="002D2566" w:rsidRDefault="000642D3" w:rsidP="00B8583F">
      <w:pPr>
        <w:jc w:val="both"/>
        <w:rPr>
          <w:rFonts w:ascii="Aptos" w:eastAsia="Aptos" w:hAnsi="Aptos" w:cs="Aptos"/>
        </w:rPr>
      </w:pPr>
      <w:r w:rsidRPr="000642D3">
        <w:rPr>
          <w:rFonts w:ascii="Aptos" w:eastAsia="Aptos" w:hAnsi="Aptos" w:cs="Aptos"/>
        </w:rPr>
        <w:t>SCCM console</w:t>
      </w:r>
      <w:r>
        <w:rPr>
          <w:rFonts w:ascii="Aptos" w:eastAsia="Aptos" w:hAnsi="Aptos" w:cs="Aptos"/>
        </w:rPr>
        <w:t xml:space="preserve"> </w:t>
      </w:r>
      <w:r w:rsidR="003F106D" w:rsidRPr="009A6410">
        <w:rPr>
          <w:rFonts w:ascii="Wingdings" w:eastAsia="Wingdings" w:hAnsi="Wingdings" w:cs="Wingdings"/>
        </w:rPr>
        <w:t>à</w:t>
      </w:r>
      <w:r>
        <w:rPr>
          <w:rFonts w:ascii="Aptos" w:eastAsia="Aptos" w:hAnsi="Aptos" w:cs="Aptos"/>
        </w:rPr>
        <w:t xml:space="preserve"> </w:t>
      </w:r>
      <w:r w:rsidRPr="000642D3">
        <w:rPr>
          <w:rFonts w:ascii="Aptos" w:eastAsia="Aptos" w:hAnsi="Aptos" w:cs="Aptos"/>
        </w:rPr>
        <w:t>Administration</w:t>
      </w:r>
      <w:r w:rsidR="003F106D">
        <w:rPr>
          <w:rFonts w:ascii="Aptos" w:eastAsia="Aptos" w:hAnsi="Aptos" w:cs="Aptos"/>
        </w:rPr>
        <w:t xml:space="preserve"> </w:t>
      </w:r>
      <w:r w:rsidR="003F106D" w:rsidRPr="009A6410">
        <w:rPr>
          <w:rFonts w:ascii="Wingdings" w:eastAsia="Wingdings" w:hAnsi="Wingdings" w:cs="Wingdings"/>
        </w:rPr>
        <w:t>à</w:t>
      </w:r>
      <w:r w:rsidR="003F106D" w:rsidRPr="000642D3">
        <w:rPr>
          <w:rFonts w:ascii="Aptos" w:eastAsia="Aptos" w:hAnsi="Aptos" w:cs="Aptos"/>
        </w:rPr>
        <w:t xml:space="preserve"> </w:t>
      </w:r>
      <w:r w:rsidRPr="000642D3">
        <w:rPr>
          <w:rFonts w:ascii="Aptos" w:eastAsia="Aptos" w:hAnsi="Aptos" w:cs="Aptos"/>
        </w:rPr>
        <w:t>Cloud Services</w:t>
      </w:r>
      <w:r w:rsidR="003F106D">
        <w:rPr>
          <w:rFonts w:ascii="Aptos" w:eastAsia="Aptos" w:hAnsi="Aptos" w:cs="Aptos"/>
        </w:rPr>
        <w:t xml:space="preserve"> </w:t>
      </w:r>
      <w:r w:rsidR="003F106D" w:rsidRPr="009A6410">
        <w:rPr>
          <w:rFonts w:ascii="Wingdings" w:eastAsia="Wingdings" w:hAnsi="Wingdings" w:cs="Wingdings"/>
        </w:rPr>
        <w:t>à</w:t>
      </w:r>
      <w:r w:rsidR="003F106D" w:rsidRPr="000642D3">
        <w:rPr>
          <w:rFonts w:ascii="Aptos" w:eastAsia="Aptos" w:hAnsi="Aptos" w:cs="Aptos"/>
        </w:rPr>
        <w:t xml:space="preserve"> </w:t>
      </w:r>
      <w:r w:rsidRPr="000642D3">
        <w:rPr>
          <w:rFonts w:ascii="Aptos" w:eastAsia="Aptos" w:hAnsi="Aptos" w:cs="Aptos"/>
        </w:rPr>
        <w:t>Cloud management gateway and check that service status is marked as ready</w:t>
      </w:r>
    </w:p>
    <w:p w14:paraId="605AB9DB" w14:textId="5D2794F4" w:rsidR="133F13A9" w:rsidRPr="002D2566" w:rsidRDefault="00AE3154" w:rsidP="000A3AA5">
      <w:pPr>
        <w:pStyle w:val="ListParagraph"/>
        <w:numPr>
          <w:ilvl w:val="0"/>
          <w:numId w:val="43"/>
        </w:numPr>
        <w:rPr>
          <w:b/>
          <w:bCs/>
        </w:rPr>
      </w:pPr>
      <w:r w:rsidRPr="008D5FE3">
        <w:rPr>
          <w:b/>
          <w:bCs/>
        </w:rPr>
        <w:t>Create Device Collection</w:t>
      </w:r>
    </w:p>
    <w:p w14:paraId="12601969" w14:textId="67C30C14" w:rsidR="00A313A6" w:rsidRDefault="00A313A6" w:rsidP="00A313A6">
      <w:pPr>
        <w:jc w:val="both"/>
      </w:pPr>
      <w:r>
        <w:t xml:space="preserve">Collections help to organize resources into manageable units. </w:t>
      </w:r>
      <w:r w:rsidR="00DC5E25">
        <w:t xml:space="preserve">We </w:t>
      </w:r>
      <w:r>
        <w:t xml:space="preserve">create collections to match </w:t>
      </w:r>
      <w:r w:rsidR="000F519A">
        <w:t xml:space="preserve">our </w:t>
      </w:r>
      <w:r>
        <w:t>needs, and to perform operations on multiple resources at one time.</w:t>
      </w:r>
      <w:r w:rsidR="000332E4">
        <w:t xml:space="preserve"> Mic</w:t>
      </w:r>
      <w:r w:rsidR="00BE1D24">
        <w:t xml:space="preserve">rosoft provides a set of built-in collections and </w:t>
      </w:r>
      <w:r w:rsidR="00274740">
        <w:t>a capability to build custom collections.</w:t>
      </w:r>
    </w:p>
    <w:p w14:paraId="33C53230" w14:textId="0AFFEE4C" w:rsidR="00F61FE0" w:rsidRDefault="00A313A6" w:rsidP="00A313A6">
      <w:pPr>
        <w:jc w:val="both"/>
      </w:pPr>
      <w:r>
        <w:t xml:space="preserve">Most management tasks rely on or require using one or more collections. Although </w:t>
      </w:r>
      <w:r w:rsidR="004322F5">
        <w:t>we</w:t>
      </w:r>
      <w:r>
        <w:t xml:space="preserve"> can use the built-in collection of All Systems, using it for management tasks is not a best practice</w:t>
      </w:r>
      <w:r w:rsidR="00745C4E">
        <w:t xml:space="preserve"> and c</w:t>
      </w:r>
      <w:r>
        <w:t>reat</w:t>
      </w:r>
      <w:r w:rsidR="00745C4E">
        <w:t>ing</w:t>
      </w:r>
      <w:r>
        <w:t xml:space="preserve"> custom collections </w:t>
      </w:r>
      <w:r w:rsidR="0037535D">
        <w:t xml:space="preserve">is more appropriate for </w:t>
      </w:r>
      <w:r>
        <w:t>specifically identify the devices or users for a task.</w:t>
      </w:r>
      <w:r w:rsidR="00E23AA9">
        <w:t xml:space="preserve"> For our need, we will create custom collections.</w:t>
      </w:r>
    </w:p>
    <w:p w14:paraId="03B2BD67" w14:textId="1256668B" w:rsidR="00FD1FC0" w:rsidRDefault="00FD1FC0" w:rsidP="00A313A6">
      <w:pPr>
        <w:jc w:val="both"/>
      </w:pPr>
      <w:r w:rsidRPr="00FD1FC0">
        <w:t>Built-in and custom collections appear in the User Collections and Device Collections nodes in the Assets and Compliance workspace in the Configuration Manager console.</w:t>
      </w:r>
    </w:p>
    <w:p w14:paraId="71951AEF" w14:textId="57F68961" w:rsidR="00F61FE0" w:rsidRDefault="00F61FE0" w:rsidP="00B8583F">
      <w:pPr>
        <w:jc w:val="both"/>
      </w:pPr>
      <w:r>
        <w:t xml:space="preserve">Note: A collection can contain </w:t>
      </w:r>
      <w:r w:rsidR="00ED54A8">
        <w:t>users</w:t>
      </w:r>
      <w:r>
        <w:t xml:space="preserve"> or devices, but not both.</w:t>
      </w:r>
    </w:p>
    <w:p w14:paraId="40C85CB9" w14:textId="2F232026" w:rsidR="00D561BA" w:rsidRPr="00E23AA9" w:rsidRDefault="00F85CFB" w:rsidP="00B8583F">
      <w:pPr>
        <w:jc w:val="both"/>
        <w:rPr>
          <w:b/>
          <w:bCs/>
        </w:rPr>
      </w:pPr>
      <w:r w:rsidRPr="00E23AA9">
        <w:rPr>
          <w:b/>
          <w:bCs/>
        </w:rPr>
        <w:t>Steps for device collections are outlined below.</w:t>
      </w:r>
    </w:p>
    <w:p w14:paraId="30037E68" w14:textId="13B9B5C3" w:rsidR="007565C0" w:rsidRDefault="6B53BC47" w:rsidP="000A3AA5">
      <w:pPr>
        <w:pStyle w:val="ListParagraph"/>
        <w:numPr>
          <w:ilvl w:val="1"/>
          <w:numId w:val="41"/>
        </w:numPr>
        <w:spacing w:after="0" w:line="257" w:lineRule="auto"/>
        <w:jc w:val="both"/>
        <w:rPr>
          <w:rFonts w:ascii="Aptos" w:eastAsia="Aptos" w:hAnsi="Aptos" w:cs="Aptos"/>
        </w:rPr>
      </w:pPr>
      <w:r w:rsidRPr="040F7E1F">
        <w:rPr>
          <w:rFonts w:ascii="Aptos" w:eastAsia="Aptos" w:hAnsi="Aptos" w:cs="Aptos"/>
        </w:rPr>
        <w:t xml:space="preserve">Download the 2 packages for the corresponding groups </w:t>
      </w:r>
      <w:r w:rsidR="003F106D" w:rsidRPr="040F7E1F">
        <w:rPr>
          <w:rFonts w:ascii="Aptos" w:eastAsia="Aptos" w:hAnsi="Aptos" w:cs="Aptos"/>
        </w:rPr>
        <w:t>i.e.</w:t>
      </w:r>
      <w:r w:rsidRPr="040F7E1F">
        <w:rPr>
          <w:rFonts w:ascii="Aptos" w:eastAsia="Aptos" w:hAnsi="Aptos" w:cs="Aptos"/>
        </w:rPr>
        <w:t xml:space="preserve"> for 2012r2 and 2016, 2019 and 2022 Windows server OS versions</w:t>
      </w:r>
      <w:r w:rsidR="00A16DC9">
        <w:rPr>
          <w:rFonts w:ascii="Aptos" w:eastAsia="Aptos" w:hAnsi="Aptos" w:cs="Aptos"/>
        </w:rPr>
        <w:t>.</w:t>
      </w:r>
    </w:p>
    <w:p w14:paraId="4C5E6603" w14:textId="76862801" w:rsidR="007565C0" w:rsidRDefault="6B53BC47" w:rsidP="000A3AA5">
      <w:pPr>
        <w:pStyle w:val="ListParagraph"/>
        <w:numPr>
          <w:ilvl w:val="1"/>
          <w:numId w:val="41"/>
        </w:numPr>
        <w:spacing w:after="0" w:line="257" w:lineRule="auto"/>
        <w:jc w:val="both"/>
        <w:rPr>
          <w:rFonts w:ascii="Aptos" w:eastAsia="Aptos" w:hAnsi="Aptos" w:cs="Aptos"/>
        </w:rPr>
      </w:pPr>
      <w:r w:rsidRPr="32308AE0">
        <w:rPr>
          <w:rFonts w:ascii="Aptos" w:eastAsia="Aptos" w:hAnsi="Aptos" w:cs="Aptos"/>
        </w:rPr>
        <w:lastRenderedPageBreak/>
        <w:t xml:space="preserve">Identify Windows server OS machines </w:t>
      </w:r>
      <w:r w:rsidR="00750009">
        <w:rPr>
          <w:rFonts w:ascii="Aptos" w:eastAsia="Aptos" w:hAnsi="Aptos" w:cs="Aptos"/>
        </w:rPr>
        <w:t>and their tiers</w:t>
      </w:r>
      <w:r w:rsidR="00A16DC9">
        <w:rPr>
          <w:rFonts w:ascii="Aptos" w:eastAsia="Aptos" w:hAnsi="Aptos" w:cs="Aptos"/>
        </w:rPr>
        <w:t>.</w:t>
      </w:r>
    </w:p>
    <w:p w14:paraId="3C8601C2" w14:textId="4F8F9F8C" w:rsidR="00731533" w:rsidRDefault="6B53BC47" w:rsidP="000A3AA5">
      <w:pPr>
        <w:pStyle w:val="ListParagraph"/>
        <w:numPr>
          <w:ilvl w:val="1"/>
          <w:numId w:val="41"/>
        </w:numPr>
        <w:spacing w:after="0" w:line="257" w:lineRule="auto"/>
        <w:jc w:val="both"/>
        <w:rPr>
          <w:rFonts w:ascii="Aptos" w:eastAsia="Aptos" w:hAnsi="Aptos" w:cs="Aptos"/>
        </w:rPr>
      </w:pPr>
      <w:r w:rsidRPr="6FF164B3">
        <w:rPr>
          <w:rFonts w:ascii="Aptos" w:eastAsia="Aptos" w:hAnsi="Aptos" w:cs="Aptos"/>
        </w:rPr>
        <w:t>Create</w:t>
      </w:r>
      <w:r w:rsidRPr="32308AE0">
        <w:rPr>
          <w:rFonts w:ascii="Aptos" w:eastAsia="Aptos" w:hAnsi="Aptos" w:cs="Aptos"/>
        </w:rPr>
        <w:t xml:space="preserve"> </w:t>
      </w:r>
      <w:r w:rsidR="00750009">
        <w:rPr>
          <w:rFonts w:ascii="Aptos" w:eastAsia="Aptos" w:hAnsi="Aptos" w:cs="Aptos"/>
        </w:rPr>
        <w:t>six</w:t>
      </w:r>
      <w:r w:rsidRPr="32308AE0">
        <w:rPr>
          <w:rFonts w:ascii="Aptos" w:eastAsia="Aptos" w:hAnsi="Aptos" w:cs="Aptos"/>
        </w:rPr>
        <w:t xml:space="preserve"> Collections </w:t>
      </w:r>
      <w:r w:rsidR="00750009">
        <w:rPr>
          <w:rFonts w:ascii="Aptos" w:eastAsia="Aptos" w:hAnsi="Aptos" w:cs="Aptos"/>
        </w:rPr>
        <w:t xml:space="preserve">(2 groups and 3 tiers) </w:t>
      </w:r>
      <w:r w:rsidRPr="32308AE0">
        <w:rPr>
          <w:rFonts w:ascii="Aptos" w:eastAsia="Aptos" w:hAnsi="Aptos" w:cs="Aptos"/>
        </w:rPr>
        <w:t xml:space="preserve">on </w:t>
      </w:r>
      <w:r w:rsidR="00750009">
        <w:rPr>
          <w:rFonts w:ascii="Aptos" w:eastAsia="Aptos" w:hAnsi="Aptos" w:cs="Aptos"/>
        </w:rPr>
        <w:t xml:space="preserve">configuration </w:t>
      </w:r>
      <w:r w:rsidR="003A4F89">
        <w:rPr>
          <w:rFonts w:ascii="Aptos" w:eastAsia="Aptos" w:hAnsi="Aptos" w:cs="Aptos"/>
        </w:rPr>
        <w:t>manager.</w:t>
      </w:r>
      <w:r w:rsidRPr="32308AE0">
        <w:rPr>
          <w:rFonts w:ascii="Aptos" w:eastAsia="Aptos" w:hAnsi="Aptos" w:cs="Aptos"/>
        </w:rPr>
        <w:t xml:space="preserve"> </w:t>
      </w:r>
    </w:p>
    <w:p w14:paraId="0B68E32B" w14:textId="790C37D4" w:rsidR="00750009" w:rsidRPr="005E1818" w:rsidRDefault="00750009" w:rsidP="005E1818">
      <w:pPr>
        <w:spacing w:after="0" w:line="257" w:lineRule="auto"/>
        <w:jc w:val="both"/>
        <w:rPr>
          <w:rFonts w:ascii="Aptos" w:eastAsia="Aptos" w:hAnsi="Aptos" w:cs="Aptos"/>
        </w:rPr>
      </w:pPr>
      <w:r w:rsidRPr="005E1818">
        <w:rPr>
          <w:rFonts w:ascii="Aptos" w:eastAsia="Aptos" w:hAnsi="Aptos" w:cs="Aptos"/>
        </w:rPr>
        <w:t>(</w:t>
      </w:r>
      <w:r w:rsidR="00300F78" w:rsidRPr="005E1818">
        <w:rPr>
          <w:rFonts w:ascii="Aptos" w:eastAsia="Aptos" w:hAnsi="Aptos" w:cs="Aptos"/>
        </w:rPr>
        <w:t xml:space="preserve">For </w:t>
      </w:r>
      <w:r w:rsidR="00E86588" w:rsidRPr="005E1818">
        <w:rPr>
          <w:rFonts w:ascii="Aptos" w:eastAsia="Aptos" w:hAnsi="Aptos" w:cs="Aptos"/>
        </w:rPr>
        <w:t>the</w:t>
      </w:r>
      <w:r w:rsidR="00300F78" w:rsidRPr="005E1818">
        <w:rPr>
          <w:rFonts w:ascii="Aptos" w:eastAsia="Aptos" w:hAnsi="Aptos" w:cs="Aptos"/>
        </w:rPr>
        <w:t xml:space="preserve"> scope</w:t>
      </w:r>
      <w:r w:rsidR="00E86588" w:rsidRPr="005E1818">
        <w:rPr>
          <w:rFonts w:ascii="Aptos" w:eastAsia="Aptos" w:hAnsi="Aptos" w:cs="Aptos"/>
        </w:rPr>
        <w:t xml:space="preserve"> of this project</w:t>
      </w:r>
      <w:r w:rsidR="00300F78" w:rsidRPr="005E1818">
        <w:rPr>
          <w:rFonts w:ascii="Aptos" w:eastAsia="Aptos" w:hAnsi="Aptos" w:cs="Aptos"/>
        </w:rPr>
        <w:t xml:space="preserve">, we will create one </w:t>
      </w:r>
      <w:r w:rsidR="00E86588" w:rsidRPr="005E1818">
        <w:rPr>
          <w:rFonts w:ascii="Aptos" w:eastAsia="Aptos" w:hAnsi="Aptos" w:cs="Aptos"/>
        </w:rPr>
        <w:t>collection</w:t>
      </w:r>
      <w:r w:rsidR="00300F78" w:rsidRPr="005E1818">
        <w:rPr>
          <w:rFonts w:ascii="Aptos" w:eastAsia="Aptos" w:hAnsi="Aptos" w:cs="Aptos"/>
        </w:rPr>
        <w:t xml:space="preserve"> for Endpoint Protection</w:t>
      </w:r>
      <w:r w:rsidR="003B361E" w:rsidRPr="005E1818">
        <w:rPr>
          <w:rFonts w:ascii="Aptos" w:eastAsia="Aptos" w:hAnsi="Aptos" w:cs="Aptos"/>
        </w:rPr>
        <w:t>,</w:t>
      </w:r>
      <w:r w:rsidR="00300F78" w:rsidRPr="005E1818">
        <w:rPr>
          <w:rFonts w:ascii="Aptos" w:eastAsia="Aptos" w:hAnsi="Aptos" w:cs="Aptos"/>
        </w:rPr>
        <w:t xml:space="preserve"> but d</w:t>
      </w:r>
      <w:r w:rsidRPr="005E1818">
        <w:rPr>
          <w:rFonts w:ascii="Aptos" w:eastAsia="Aptos" w:hAnsi="Aptos" w:cs="Aptos"/>
        </w:rPr>
        <w:t xml:space="preserve">evice collection </w:t>
      </w:r>
      <w:r w:rsidR="00D65C7B" w:rsidRPr="005E1818">
        <w:rPr>
          <w:rFonts w:ascii="Aptos" w:eastAsia="Aptos" w:hAnsi="Aptos" w:cs="Aptos"/>
        </w:rPr>
        <w:t>should be</w:t>
      </w:r>
      <w:r w:rsidRPr="005E1818">
        <w:rPr>
          <w:rFonts w:ascii="Aptos" w:eastAsia="Aptos" w:hAnsi="Aptos" w:cs="Aptos"/>
        </w:rPr>
        <w:t xml:space="preserve"> created for </w:t>
      </w:r>
      <w:r w:rsidR="00D65C7B" w:rsidRPr="005E1818">
        <w:rPr>
          <w:rFonts w:ascii="Aptos" w:eastAsia="Aptos" w:hAnsi="Aptos" w:cs="Aptos"/>
        </w:rPr>
        <w:t>each</w:t>
      </w:r>
      <w:r w:rsidRPr="005E1818">
        <w:rPr>
          <w:rFonts w:ascii="Aptos" w:eastAsia="Aptos" w:hAnsi="Aptos" w:cs="Aptos"/>
        </w:rPr>
        <w:t xml:space="preserve"> workload</w:t>
      </w:r>
      <w:r w:rsidR="00901AB9" w:rsidRPr="005E1818">
        <w:rPr>
          <w:rFonts w:ascii="Aptos" w:eastAsia="Aptos" w:hAnsi="Aptos" w:cs="Aptos"/>
        </w:rPr>
        <w:t xml:space="preserve"> when they are consumed.</w:t>
      </w:r>
      <w:r w:rsidR="00FB7912" w:rsidRPr="005E1818">
        <w:rPr>
          <w:rFonts w:ascii="Aptos" w:eastAsia="Aptos" w:hAnsi="Aptos" w:cs="Aptos"/>
        </w:rPr>
        <w:t>)</w:t>
      </w:r>
    </w:p>
    <w:p w14:paraId="070799A2" w14:textId="77777777" w:rsidR="007565C0" w:rsidRDefault="007565C0" w:rsidP="00B8583F">
      <w:pPr>
        <w:pStyle w:val="ListParagraph"/>
        <w:spacing w:after="0" w:line="257" w:lineRule="auto"/>
        <w:ind w:left="0"/>
        <w:jc w:val="both"/>
        <w:rPr>
          <w:rFonts w:ascii="Aptos" w:eastAsia="Aptos" w:hAnsi="Aptos" w:cs="Aptos"/>
        </w:rPr>
      </w:pPr>
    </w:p>
    <w:p w14:paraId="51DFAE27" w14:textId="2EB59450" w:rsidR="00750009" w:rsidRPr="00750009" w:rsidRDefault="00750009" w:rsidP="00B8583F">
      <w:pPr>
        <w:pStyle w:val="ListParagraph"/>
        <w:spacing w:after="0" w:line="257" w:lineRule="auto"/>
        <w:ind w:left="0"/>
        <w:jc w:val="both"/>
        <w:rPr>
          <w:rFonts w:ascii="Aptos" w:eastAsia="Aptos" w:hAnsi="Aptos" w:cs="Aptos"/>
        </w:rPr>
      </w:pPr>
      <w:r w:rsidRPr="00750009">
        <w:rPr>
          <w:rFonts w:ascii="Aptos" w:eastAsia="Aptos" w:hAnsi="Aptos" w:cs="Aptos"/>
        </w:rPr>
        <w:t xml:space="preserve">It is recommended to follow a naming convention </w:t>
      </w:r>
      <w:r w:rsidR="00524C7A">
        <w:rPr>
          <w:rFonts w:ascii="Aptos" w:eastAsia="Aptos" w:hAnsi="Aptos" w:cs="Aptos"/>
        </w:rPr>
        <w:t>c</w:t>
      </w:r>
      <w:r w:rsidR="00C441D9">
        <w:rPr>
          <w:rFonts w:ascii="Aptos" w:eastAsia="Aptos" w:hAnsi="Aptos" w:cs="Aptos"/>
        </w:rPr>
        <w:t xml:space="preserve">overing each workload </w:t>
      </w:r>
      <w:r w:rsidRPr="00750009">
        <w:rPr>
          <w:rFonts w:ascii="Aptos" w:eastAsia="Aptos" w:hAnsi="Aptos" w:cs="Aptos"/>
        </w:rPr>
        <w:t>to avoid any confusion during the setup</w:t>
      </w:r>
      <w:r w:rsidR="00C441D9">
        <w:rPr>
          <w:rFonts w:ascii="Aptos" w:eastAsia="Aptos" w:hAnsi="Aptos" w:cs="Aptos"/>
        </w:rPr>
        <w:t xml:space="preserve">, future </w:t>
      </w:r>
      <w:r w:rsidR="00E56366">
        <w:rPr>
          <w:rFonts w:ascii="Aptos" w:eastAsia="Aptos" w:hAnsi="Aptos" w:cs="Aptos"/>
        </w:rPr>
        <w:t>upscaling,</w:t>
      </w:r>
      <w:r w:rsidR="00C441D9">
        <w:rPr>
          <w:rFonts w:ascii="Aptos" w:eastAsia="Aptos" w:hAnsi="Aptos" w:cs="Aptos"/>
        </w:rPr>
        <w:t xml:space="preserve"> and </w:t>
      </w:r>
      <w:r w:rsidRPr="00750009">
        <w:rPr>
          <w:rFonts w:ascii="Aptos" w:eastAsia="Aptos" w:hAnsi="Aptos" w:cs="Aptos"/>
        </w:rPr>
        <w:t>operations.</w:t>
      </w:r>
    </w:p>
    <w:p w14:paraId="3BE080AF" w14:textId="77777777" w:rsidR="007565C0" w:rsidRPr="00750009" w:rsidRDefault="007565C0" w:rsidP="00B8583F">
      <w:pPr>
        <w:pStyle w:val="ListParagraph"/>
        <w:spacing w:after="0" w:line="257" w:lineRule="auto"/>
        <w:ind w:left="0"/>
        <w:jc w:val="both"/>
        <w:rPr>
          <w:rFonts w:ascii="Aptos" w:eastAsia="Aptos" w:hAnsi="Aptos" w:cs="Aptos"/>
        </w:rPr>
      </w:pPr>
    </w:p>
    <w:p w14:paraId="0D28FD97" w14:textId="77777777" w:rsidR="00750009" w:rsidRPr="00750009" w:rsidRDefault="00750009" w:rsidP="000A3AA5">
      <w:pPr>
        <w:pStyle w:val="ListParagraph"/>
        <w:numPr>
          <w:ilvl w:val="0"/>
          <w:numId w:val="42"/>
        </w:numPr>
        <w:spacing w:after="0" w:line="257" w:lineRule="auto"/>
        <w:jc w:val="both"/>
        <w:rPr>
          <w:rFonts w:ascii="Aptos" w:eastAsia="Aptos" w:hAnsi="Aptos" w:cs="Aptos"/>
        </w:rPr>
      </w:pPr>
      <w:r w:rsidRPr="00750009">
        <w:rPr>
          <w:rFonts w:ascii="Aptos" w:eastAsia="Aptos" w:hAnsi="Aptos" w:cs="Aptos"/>
        </w:rPr>
        <w:t xml:space="preserve">Co-Management - Compliance Policies </w:t>
      </w:r>
    </w:p>
    <w:p w14:paraId="78954126" w14:textId="77777777" w:rsidR="00750009" w:rsidRPr="00750009" w:rsidRDefault="00750009" w:rsidP="000A3AA5">
      <w:pPr>
        <w:pStyle w:val="ListParagraph"/>
        <w:numPr>
          <w:ilvl w:val="0"/>
          <w:numId w:val="42"/>
        </w:numPr>
        <w:spacing w:after="0" w:line="257" w:lineRule="auto"/>
        <w:jc w:val="both"/>
        <w:rPr>
          <w:rFonts w:ascii="Aptos" w:eastAsia="Aptos" w:hAnsi="Aptos" w:cs="Aptos"/>
        </w:rPr>
      </w:pPr>
      <w:r w:rsidRPr="00750009">
        <w:rPr>
          <w:rFonts w:ascii="Aptos" w:eastAsia="Aptos" w:hAnsi="Aptos" w:cs="Aptos"/>
        </w:rPr>
        <w:t xml:space="preserve">Co-Management - Device Configuration </w:t>
      </w:r>
    </w:p>
    <w:p w14:paraId="10F150F5" w14:textId="77777777" w:rsidR="00750009" w:rsidRPr="00750009" w:rsidRDefault="00750009" w:rsidP="000A3AA5">
      <w:pPr>
        <w:pStyle w:val="ListParagraph"/>
        <w:numPr>
          <w:ilvl w:val="0"/>
          <w:numId w:val="42"/>
        </w:numPr>
        <w:spacing w:after="0" w:line="257" w:lineRule="auto"/>
        <w:jc w:val="both"/>
        <w:rPr>
          <w:rFonts w:ascii="Aptos" w:eastAsia="Aptos" w:hAnsi="Aptos" w:cs="Aptos"/>
        </w:rPr>
      </w:pPr>
      <w:r w:rsidRPr="00750009">
        <w:rPr>
          <w:rFonts w:ascii="Aptos" w:eastAsia="Aptos" w:hAnsi="Aptos" w:cs="Aptos"/>
        </w:rPr>
        <w:t xml:space="preserve">Co-Management - Endpoint Protection </w:t>
      </w:r>
    </w:p>
    <w:p w14:paraId="14BB8E1D" w14:textId="77777777" w:rsidR="00750009" w:rsidRPr="00750009" w:rsidRDefault="00750009" w:rsidP="000A3AA5">
      <w:pPr>
        <w:pStyle w:val="ListParagraph"/>
        <w:numPr>
          <w:ilvl w:val="0"/>
          <w:numId w:val="42"/>
        </w:numPr>
        <w:spacing w:after="0" w:line="257" w:lineRule="auto"/>
        <w:jc w:val="both"/>
        <w:rPr>
          <w:rFonts w:ascii="Aptos" w:eastAsia="Aptos" w:hAnsi="Aptos" w:cs="Aptos"/>
        </w:rPr>
      </w:pPr>
      <w:r w:rsidRPr="00750009">
        <w:rPr>
          <w:rFonts w:ascii="Aptos" w:eastAsia="Aptos" w:hAnsi="Aptos" w:cs="Aptos"/>
        </w:rPr>
        <w:t xml:space="preserve">Co-Management - Resource Access Policies </w:t>
      </w:r>
    </w:p>
    <w:p w14:paraId="7A47B078" w14:textId="77777777" w:rsidR="00750009" w:rsidRPr="00750009" w:rsidRDefault="00750009" w:rsidP="000A3AA5">
      <w:pPr>
        <w:pStyle w:val="ListParagraph"/>
        <w:numPr>
          <w:ilvl w:val="0"/>
          <w:numId w:val="42"/>
        </w:numPr>
        <w:spacing w:after="0" w:line="257" w:lineRule="auto"/>
        <w:jc w:val="both"/>
        <w:rPr>
          <w:rFonts w:ascii="Aptos" w:eastAsia="Aptos" w:hAnsi="Aptos" w:cs="Aptos"/>
        </w:rPr>
      </w:pPr>
      <w:r w:rsidRPr="00750009">
        <w:rPr>
          <w:rFonts w:ascii="Aptos" w:eastAsia="Aptos" w:hAnsi="Aptos" w:cs="Aptos"/>
        </w:rPr>
        <w:t xml:space="preserve">Co-Management - Client Apps </w:t>
      </w:r>
    </w:p>
    <w:p w14:paraId="165F8F74" w14:textId="77777777" w:rsidR="00750009" w:rsidRPr="00750009" w:rsidRDefault="00750009" w:rsidP="000A3AA5">
      <w:pPr>
        <w:pStyle w:val="ListParagraph"/>
        <w:numPr>
          <w:ilvl w:val="0"/>
          <w:numId w:val="42"/>
        </w:numPr>
        <w:spacing w:after="0" w:line="257" w:lineRule="auto"/>
        <w:jc w:val="both"/>
        <w:rPr>
          <w:rFonts w:ascii="Aptos" w:eastAsia="Aptos" w:hAnsi="Aptos" w:cs="Aptos"/>
        </w:rPr>
      </w:pPr>
      <w:r w:rsidRPr="00750009">
        <w:rPr>
          <w:rFonts w:ascii="Aptos" w:eastAsia="Aptos" w:hAnsi="Aptos" w:cs="Aptos"/>
        </w:rPr>
        <w:t xml:space="preserve">Co-Management - Office Click </w:t>
      </w:r>
      <w:proofErr w:type="gramStart"/>
      <w:r w:rsidRPr="00750009">
        <w:rPr>
          <w:rFonts w:ascii="Aptos" w:eastAsia="Aptos" w:hAnsi="Aptos" w:cs="Aptos"/>
        </w:rPr>
        <w:t>To</w:t>
      </w:r>
      <w:proofErr w:type="gramEnd"/>
      <w:r w:rsidRPr="00750009">
        <w:rPr>
          <w:rFonts w:ascii="Aptos" w:eastAsia="Aptos" w:hAnsi="Aptos" w:cs="Aptos"/>
        </w:rPr>
        <w:t xml:space="preserve"> Run Apps</w:t>
      </w:r>
    </w:p>
    <w:p w14:paraId="08719028" w14:textId="6B0F1640" w:rsidR="00D561BA" w:rsidRPr="00D561BA" w:rsidRDefault="00750009" w:rsidP="000A3AA5">
      <w:pPr>
        <w:pStyle w:val="ListParagraph"/>
        <w:numPr>
          <w:ilvl w:val="0"/>
          <w:numId w:val="42"/>
        </w:numPr>
        <w:spacing w:after="0" w:line="257" w:lineRule="auto"/>
        <w:jc w:val="both"/>
        <w:rPr>
          <w:rFonts w:ascii="Aptos" w:eastAsia="Aptos" w:hAnsi="Aptos" w:cs="Aptos"/>
        </w:rPr>
      </w:pPr>
      <w:r w:rsidRPr="00750009">
        <w:rPr>
          <w:rFonts w:ascii="Aptos" w:eastAsia="Aptos" w:hAnsi="Aptos" w:cs="Aptos"/>
        </w:rPr>
        <w:t>Co-Management - Windows Update Policies</w:t>
      </w:r>
    </w:p>
    <w:p w14:paraId="67F03F07" w14:textId="77777777" w:rsidR="007565C0" w:rsidRPr="00D561BA" w:rsidRDefault="007565C0" w:rsidP="00B8583F">
      <w:pPr>
        <w:pStyle w:val="ListParagraph"/>
        <w:spacing w:after="0" w:line="257" w:lineRule="auto"/>
        <w:ind w:left="0"/>
        <w:jc w:val="both"/>
        <w:rPr>
          <w:rFonts w:ascii="Aptos" w:eastAsia="Aptos" w:hAnsi="Aptos" w:cs="Aptos"/>
        </w:rPr>
      </w:pPr>
    </w:p>
    <w:p w14:paraId="280CD6A6" w14:textId="43675120" w:rsidR="00D561BA" w:rsidRPr="00D561BA" w:rsidRDefault="00B97671" w:rsidP="000A3AA5">
      <w:pPr>
        <w:pStyle w:val="ListParagraph"/>
        <w:numPr>
          <w:ilvl w:val="1"/>
          <w:numId w:val="41"/>
        </w:numPr>
        <w:spacing w:after="0" w:line="257" w:lineRule="auto"/>
        <w:jc w:val="both"/>
        <w:rPr>
          <w:rFonts w:ascii="Aptos" w:eastAsia="Aptos" w:hAnsi="Aptos" w:cs="Aptos"/>
        </w:rPr>
      </w:pPr>
      <w:r>
        <w:rPr>
          <w:rFonts w:ascii="Aptos" w:eastAsia="Aptos" w:hAnsi="Aptos" w:cs="Aptos"/>
        </w:rPr>
        <w:t>In</w:t>
      </w:r>
      <w:r w:rsidR="6B53BC47" w:rsidRPr="32308AE0">
        <w:rPr>
          <w:rFonts w:ascii="Aptos" w:eastAsia="Aptos" w:hAnsi="Aptos" w:cs="Aptos"/>
        </w:rPr>
        <w:t xml:space="preserve"> the </w:t>
      </w:r>
      <w:r w:rsidR="00750009">
        <w:rPr>
          <w:rFonts w:ascii="Aptos" w:eastAsia="Aptos" w:hAnsi="Aptos" w:cs="Aptos"/>
        </w:rPr>
        <w:t>configuration manager</w:t>
      </w:r>
      <w:r w:rsidR="6B53BC47" w:rsidRPr="32308AE0">
        <w:rPr>
          <w:rFonts w:ascii="Aptos" w:eastAsia="Aptos" w:hAnsi="Aptos" w:cs="Aptos"/>
        </w:rPr>
        <w:t xml:space="preserve"> console </w:t>
      </w:r>
      <w:r w:rsidR="003E0DA9">
        <w:rPr>
          <w:rFonts w:ascii="Aptos" w:eastAsia="Aptos" w:hAnsi="Aptos" w:cs="Aptos"/>
        </w:rPr>
        <w:t>for</w:t>
      </w:r>
      <w:r w:rsidR="6B53BC47" w:rsidRPr="32308AE0">
        <w:rPr>
          <w:rFonts w:ascii="Aptos" w:eastAsia="Aptos" w:hAnsi="Aptos" w:cs="Aptos"/>
        </w:rPr>
        <w:t xml:space="preserve"> each group that was created in the previous step right click on the created group under device collections, click on the Cloud sync tab and tick check box “Make this collection available to assign Endpoint security policies from Microsoft Intune admin </w:t>
      </w:r>
      <w:proofErr w:type="spellStart"/>
      <w:r w:rsidR="6B53BC47" w:rsidRPr="32308AE0">
        <w:rPr>
          <w:rFonts w:ascii="Aptos" w:eastAsia="Aptos" w:hAnsi="Aptos" w:cs="Aptos"/>
        </w:rPr>
        <w:t>center</w:t>
      </w:r>
      <w:proofErr w:type="spellEnd"/>
      <w:r w:rsidR="6B53BC47" w:rsidRPr="32308AE0">
        <w:rPr>
          <w:rFonts w:ascii="Aptos" w:eastAsia="Aptos" w:hAnsi="Aptos" w:cs="Aptos"/>
        </w:rPr>
        <w:t>”</w:t>
      </w:r>
      <w:r w:rsidR="00455EB5">
        <w:rPr>
          <w:rFonts w:ascii="Aptos" w:eastAsia="Aptos" w:hAnsi="Aptos" w:cs="Aptos"/>
        </w:rPr>
        <w:t>.</w:t>
      </w:r>
    </w:p>
    <w:p w14:paraId="4A08509D" w14:textId="77777777" w:rsidR="00A16DC9" w:rsidRPr="00D561BA" w:rsidRDefault="00A16DC9" w:rsidP="00A16DC9">
      <w:pPr>
        <w:pStyle w:val="ListParagraph"/>
        <w:spacing w:after="0" w:line="257" w:lineRule="auto"/>
        <w:jc w:val="both"/>
        <w:rPr>
          <w:rFonts w:ascii="Aptos" w:eastAsia="Aptos" w:hAnsi="Aptos" w:cs="Aptos"/>
        </w:rPr>
      </w:pPr>
    </w:p>
    <w:p w14:paraId="5B5D5A75" w14:textId="5C169E47" w:rsidR="3F05A0F7" w:rsidRDefault="00376553" w:rsidP="00B8583F">
      <w:pPr>
        <w:pStyle w:val="ListParagraph"/>
        <w:spacing w:after="0" w:line="257" w:lineRule="auto"/>
        <w:ind w:left="0"/>
        <w:jc w:val="both"/>
        <w:rPr>
          <w:rFonts w:ascii="Aptos" w:eastAsia="Aptos" w:hAnsi="Aptos" w:cs="Aptos"/>
        </w:rPr>
      </w:pPr>
      <w:r>
        <w:rPr>
          <w:rFonts w:ascii="Aptos" w:eastAsia="Aptos" w:hAnsi="Aptos" w:cs="Aptos"/>
        </w:rPr>
        <w:t xml:space="preserve">Note: </w:t>
      </w:r>
      <w:r w:rsidR="3F05A0F7" w:rsidRPr="6CDCDF51">
        <w:rPr>
          <w:rFonts w:ascii="Aptos" w:eastAsia="Aptos" w:hAnsi="Aptos" w:cs="Aptos"/>
        </w:rPr>
        <w:t>Ideally each tier should be done one at a time and a new collection and tier should be started after completion of the previous tier</w:t>
      </w:r>
    </w:p>
    <w:p w14:paraId="19F22AF3" w14:textId="01E00498" w:rsidR="30842F6A" w:rsidRDefault="30842F6A" w:rsidP="00B8583F">
      <w:pPr>
        <w:pStyle w:val="ListParagraph"/>
        <w:spacing w:after="0" w:line="257" w:lineRule="auto"/>
        <w:jc w:val="both"/>
        <w:rPr>
          <w:rFonts w:ascii="Aptos" w:eastAsia="Aptos" w:hAnsi="Aptos" w:cs="Aptos"/>
        </w:rPr>
      </w:pPr>
    </w:p>
    <w:p w14:paraId="7E34D57A" w14:textId="775DFBE8" w:rsidR="1B32BFE3" w:rsidRDefault="1B32BFE3" w:rsidP="00B8583F">
      <w:pPr>
        <w:jc w:val="both"/>
      </w:pPr>
    </w:p>
    <w:p w14:paraId="5A2713ED" w14:textId="56DCAD65" w:rsidR="7ABBB6D3" w:rsidRPr="008D5FE3" w:rsidRDefault="008D5FE3" w:rsidP="00B8583F">
      <w:pPr>
        <w:jc w:val="both"/>
        <w:rPr>
          <w:b/>
          <w:bCs/>
        </w:rPr>
      </w:pPr>
      <w:r>
        <w:rPr>
          <w:b/>
          <w:bCs/>
        </w:rPr>
        <w:t>4</w:t>
      </w:r>
      <w:r w:rsidR="7ABBB6D3" w:rsidRPr="008D5FE3">
        <w:rPr>
          <w:b/>
          <w:bCs/>
        </w:rPr>
        <w:t>. Deplo</w:t>
      </w:r>
      <w:r w:rsidR="00181E7F" w:rsidRPr="008D5FE3">
        <w:rPr>
          <w:b/>
          <w:bCs/>
        </w:rPr>
        <w:t>y</w:t>
      </w:r>
      <w:r w:rsidR="7ABBB6D3" w:rsidRPr="008D5FE3">
        <w:rPr>
          <w:b/>
          <w:bCs/>
        </w:rPr>
        <w:t xml:space="preserve"> servers</w:t>
      </w:r>
      <w:r w:rsidR="00181E7F" w:rsidRPr="008D5FE3">
        <w:rPr>
          <w:b/>
          <w:bCs/>
        </w:rPr>
        <w:t xml:space="preserve"> to Defender</w:t>
      </w:r>
      <w:r w:rsidR="7ABBB6D3" w:rsidRPr="008D5FE3">
        <w:rPr>
          <w:b/>
          <w:bCs/>
        </w:rPr>
        <w:t xml:space="preserve"> </w:t>
      </w:r>
    </w:p>
    <w:p w14:paraId="75EE84AF" w14:textId="77777777" w:rsidR="00455EB5" w:rsidRDefault="00455EB5" w:rsidP="00455EB5">
      <w:pPr>
        <w:spacing w:after="0" w:line="257" w:lineRule="auto"/>
        <w:jc w:val="both"/>
        <w:rPr>
          <w:rFonts w:ascii="Aptos" w:eastAsia="Aptos" w:hAnsi="Aptos" w:cs="Aptos"/>
        </w:rPr>
      </w:pPr>
    </w:p>
    <w:p w14:paraId="1DFCA101" w14:textId="16C4BA79" w:rsidR="7ABBB6D3" w:rsidRDefault="7ABBB6D3" w:rsidP="000A3AA5">
      <w:pPr>
        <w:pStyle w:val="ListParagraph"/>
        <w:numPr>
          <w:ilvl w:val="1"/>
          <w:numId w:val="44"/>
        </w:numPr>
        <w:spacing w:after="0" w:line="257" w:lineRule="auto"/>
        <w:jc w:val="both"/>
        <w:rPr>
          <w:rFonts w:ascii="Aptos" w:eastAsia="Aptos" w:hAnsi="Aptos" w:cs="Aptos"/>
        </w:rPr>
      </w:pPr>
      <w:r w:rsidRPr="44C65964">
        <w:rPr>
          <w:rFonts w:ascii="Aptos" w:eastAsia="Aptos" w:hAnsi="Aptos" w:cs="Aptos"/>
        </w:rPr>
        <w:t xml:space="preserve">Place the </w:t>
      </w:r>
      <w:r w:rsidR="00455EB5">
        <w:rPr>
          <w:rFonts w:ascii="Aptos" w:eastAsia="Aptos" w:hAnsi="Aptos" w:cs="Aptos"/>
        </w:rPr>
        <w:t>m</w:t>
      </w:r>
      <w:r w:rsidRPr="00455EB5">
        <w:rPr>
          <w:rFonts w:ascii="Aptos" w:eastAsia="Aptos" w:hAnsi="Aptos" w:cs="Aptos"/>
        </w:rPr>
        <w:t>achines</w:t>
      </w:r>
      <w:r w:rsidRPr="44C65964">
        <w:rPr>
          <w:rFonts w:ascii="Aptos" w:eastAsia="Aptos" w:hAnsi="Aptos" w:cs="Aptos"/>
        </w:rPr>
        <w:t xml:space="preserve"> under the correct group collection</w:t>
      </w:r>
      <w:r w:rsidR="00455EB5">
        <w:rPr>
          <w:rFonts w:ascii="Aptos" w:eastAsia="Aptos" w:hAnsi="Aptos" w:cs="Aptos"/>
        </w:rPr>
        <w:t>.</w:t>
      </w:r>
    </w:p>
    <w:p w14:paraId="11C14751" w14:textId="424D1BEC" w:rsidR="00455EB5" w:rsidRPr="00455EB5" w:rsidRDefault="00455EB5" w:rsidP="00455EB5">
      <w:pPr>
        <w:spacing w:after="0" w:line="257" w:lineRule="auto"/>
        <w:jc w:val="both"/>
        <w:rPr>
          <w:rFonts w:ascii="Aptos" w:eastAsia="Aptos" w:hAnsi="Aptos" w:cs="Aptos"/>
        </w:rPr>
      </w:pPr>
    </w:p>
    <w:p w14:paraId="7B298728" w14:textId="77777777" w:rsidR="008E5C1C" w:rsidRDefault="7ABBB6D3" w:rsidP="008E5C1C">
      <w:pPr>
        <w:spacing w:after="0" w:line="257" w:lineRule="auto"/>
        <w:jc w:val="both"/>
        <w:rPr>
          <w:rFonts w:ascii="Aptos" w:eastAsia="Aptos" w:hAnsi="Aptos" w:cs="Aptos"/>
        </w:rPr>
      </w:pPr>
      <w:r w:rsidRPr="008E5C1C">
        <w:rPr>
          <w:rFonts w:ascii="Aptos" w:eastAsia="Aptos" w:hAnsi="Aptos" w:cs="Aptos"/>
        </w:rPr>
        <w:t xml:space="preserve">On </w:t>
      </w:r>
      <w:r w:rsidR="00A9086C" w:rsidRPr="008E5C1C">
        <w:rPr>
          <w:rFonts w:ascii="Aptos" w:eastAsia="Aptos" w:hAnsi="Aptos" w:cs="Aptos"/>
        </w:rPr>
        <w:t>l</w:t>
      </w:r>
      <w:r w:rsidRPr="008E5C1C">
        <w:rPr>
          <w:rFonts w:ascii="Aptos" w:eastAsia="Aptos" w:hAnsi="Aptos" w:cs="Aptos"/>
        </w:rPr>
        <w:t>egacy OS (2012 r2 and 2016)</w:t>
      </w:r>
      <w:r w:rsidR="008E5C1C">
        <w:rPr>
          <w:rFonts w:ascii="Aptos" w:eastAsia="Aptos" w:hAnsi="Aptos" w:cs="Aptos"/>
        </w:rPr>
        <w:t>,</w:t>
      </w:r>
      <w:r w:rsidRPr="008E5C1C">
        <w:rPr>
          <w:rFonts w:ascii="Aptos" w:eastAsia="Aptos" w:hAnsi="Aptos" w:cs="Aptos"/>
        </w:rPr>
        <w:t xml:space="preserve"> </w:t>
      </w:r>
    </w:p>
    <w:p w14:paraId="06C94613" w14:textId="1E36B050" w:rsidR="7ABBB6D3" w:rsidRPr="008E5C1C" w:rsidRDefault="008E5C1C" w:rsidP="008E5C1C">
      <w:pPr>
        <w:pStyle w:val="ListParagraph"/>
        <w:numPr>
          <w:ilvl w:val="0"/>
          <w:numId w:val="33"/>
        </w:numPr>
        <w:spacing w:after="0" w:line="257" w:lineRule="auto"/>
        <w:jc w:val="both"/>
        <w:rPr>
          <w:rFonts w:ascii="Aptos" w:eastAsia="Aptos" w:hAnsi="Aptos" w:cs="Aptos"/>
        </w:rPr>
      </w:pPr>
      <w:r>
        <w:rPr>
          <w:rFonts w:ascii="Aptos" w:eastAsia="Aptos" w:hAnsi="Aptos" w:cs="Aptos"/>
        </w:rPr>
        <w:t>D</w:t>
      </w:r>
      <w:r w:rsidR="7ABBB6D3" w:rsidRPr="008E5C1C">
        <w:rPr>
          <w:rFonts w:ascii="Aptos" w:eastAsia="Aptos" w:hAnsi="Aptos" w:cs="Aptos"/>
        </w:rPr>
        <w:t xml:space="preserve">eploy install </w:t>
      </w:r>
      <w:r w:rsidR="34CE99D6" w:rsidRPr="008E5C1C">
        <w:rPr>
          <w:rFonts w:ascii="Aptos" w:eastAsia="Aptos" w:hAnsi="Aptos" w:cs="Aptos"/>
        </w:rPr>
        <w:t>with administrator privileges</w:t>
      </w:r>
      <w:r w:rsidR="009064CD">
        <w:rPr>
          <w:rFonts w:ascii="Aptos" w:eastAsia="Aptos" w:hAnsi="Aptos" w:cs="Aptos"/>
        </w:rPr>
        <w:t>.</w:t>
      </w:r>
    </w:p>
    <w:p w14:paraId="40BFB077" w14:textId="76CAFE0A" w:rsidR="7ABBB6D3" w:rsidRDefault="00246052" w:rsidP="00246052">
      <w:pPr>
        <w:pStyle w:val="ListParagraph"/>
        <w:spacing w:after="0" w:line="257" w:lineRule="auto"/>
        <w:jc w:val="both"/>
        <w:rPr>
          <w:rFonts w:ascii="Aptos" w:eastAsia="Aptos" w:hAnsi="Aptos" w:cs="Aptos"/>
          <w:color w:val="467886"/>
          <w:u w:val="single"/>
        </w:rPr>
      </w:pPr>
      <w:r>
        <w:t>(Refer:</w:t>
      </w:r>
      <w:hyperlink r:id="rId20" w:history="1">
        <w:r w:rsidRPr="006452E7">
          <w:rPr>
            <w:rStyle w:val="Hyperlink"/>
            <w:rFonts w:ascii="Aptos" w:eastAsia="Aptos" w:hAnsi="Aptos" w:cs="Aptos"/>
          </w:rPr>
          <w:t>https://support.microsoft.com/en-au/topic/microsoft-defender-for-endpoint-update-for-edr-sensor-f8f69773-f17f-420f-91f4-a8e5167284ac</w:t>
        </w:r>
      </w:hyperlink>
      <w:r>
        <w:rPr>
          <w:rStyle w:val="Hyperlink"/>
          <w:rFonts w:ascii="Aptos" w:eastAsia="Aptos" w:hAnsi="Aptos" w:cs="Aptos"/>
          <w:color w:val="467886"/>
        </w:rPr>
        <w:t>)</w:t>
      </w:r>
    </w:p>
    <w:p w14:paraId="041B8053" w14:textId="2FA313AD" w:rsidR="7ABBB6D3" w:rsidRDefault="7ABBB6D3" w:rsidP="000A3AA5">
      <w:pPr>
        <w:pStyle w:val="ListParagraph"/>
        <w:numPr>
          <w:ilvl w:val="1"/>
          <w:numId w:val="33"/>
        </w:numPr>
        <w:spacing w:after="0" w:line="257" w:lineRule="auto"/>
        <w:ind w:left="720"/>
        <w:jc w:val="both"/>
        <w:rPr>
          <w:rFonts w:ascii="Aptos" w:eastAsia="Aptos" w:hAnsi="Aptos" w:cs="Aptos"/>
        </w:rPr>
      </w:pPr>
      <w:r w:rsidRPr="44C65964">
        <w:rPr>
          <w:rFonts w:ascii="Aptos" w:eastAsia="Aptos" w:hAnsi="Aptos" w:cs="Aptos"/>
        </w:rPr>
        <w:t>Install MD4WS.msi on these systems</w:t>
      </w:r>
      <w:r w:rsidR="0CE17E0E" w:rsidRPr="6F963CF0">
        <w:rPr>
          <w:rFonts w:ascii="Aptos" w:eastAsia="Aptos" w:hAnsi="Aptos" w:cs="Aptos"/>
        </w:rPr>
        <w:t xml:space="preserve"> with administrator privileges</w:t>
      </w:r>
      <w:r w:rsidR="009064CD">
        <w:rPr>
          <w:rFonts w:ascii="Aptos" w:eastAsia="Aptos" w:hAnsi="Aptos" w:cs="Aptos"/>
        </w:rPr>
        <w:t>.</w:t>
      </w:r>
    </w:p>
    <w:p w14:paraId="536AE73A" w14:textId="62609E3A" w:rsidR="7ABBB6D3" w:rsidRDefault="7ABBB6D3" w:rsidP="000A3AA5">
      <w:pPr>
        <w:pStyle w:val="ListParagraph"/>
        <w:numPr>
          <w:ilvl w:val="1"/>
          <w:numId w:val="33"/>
        </w:numPr>
        <w:spacing w:after="0" w:line="257" w:lineRule="auto"/>
        <w:ind w:left="720"/>
        <w:jc w:val="both"/>
        <w:rPr>
          <w:rFonts w:ascii="Aptos" w:eastAsia="Aptos" w:hAnsi="Aptos" w:cs="Aptos"/>
        </w:rPr>
      </w:pPr>
      <w:r w:rsidRPr="44C65964">
        <w:rPr>
          <w:rFonts w:ascii="Aptos" w:eastAsia="Aptos" w:hAnsi="Aptos" w:cs="Aptos"/>
        </w:rPr>
        <w:t>Run onboarding script on required collections</w:t>
      </w:r>
      <w:r w:rsidR="0245B078" w:rsidRPr="6F963CF0">
        <w:rPr>
          <w:rFonts w:ascii="Aptos" w:eastAsia="Aptos" w:hAnsi="Aptos" w:cs="Aptos"/>
        </w:rPr>
        <w:t xml:space="preserve"> with administrator privileges</w:t>
      </w:r>
      <w:r w:rsidR="009064CD">
        <w:rPr>
          <w:rFonts w:ascii="Aptos" w:eastAsia="Aptos" w:hAnsi="Aptos" w:cs="Aptos"/>
        </w:rPr>
        <w:t>.</w:t>
      </w:r>
    </w:p>
    <w:p w14:paraId="1BAC095D" w14:textId="473E65C5" w:rsidR="7ABBB6D3" w:rsidRPr="008E5C1C" w:rsidRDefault="7ABBB6D3" w:rsidP="00C16365">
      <w:pPr>
        <w:spacing w:after="0" w:line="257" w:lineRule="auto"/>
        <w:jc w:val="both"/>
        <w:rPr>
          <w:rFonts w:ascii="Aptos" w:eastAsia="Aptos" w:hAnsi="Aptos" w:cs="Aptos"/>
        </w:rPr>
      </w:pPr>
      <w:r w:rsidRPr="008E5C1C">
        <w:rPr>
          <w:rFonts w:ascii="Aptos" w:eastAsia="Aptos" w:hAnsi="Aptos" w:cs="Aptos"/>
        </w:rPr>
        <w:t>For Windows Server 2019 and 2022</w:t>
      </w:r>
    </w:p>
    <w:p w14:paraId="3EA5DD4C" w14:textId="3316A616" w:rsidR="7ABBB6D3" w:rsidRDefault="7ABBB6D3" w:rsidP="000A3AA5">
      <w:pPr>
        <w:pStyle w:val="ListParagraph"/>
        <w:numPr>
          <w:ilvl w:val="0"/>
          <w:numId w:val="32"/>
        </w:numPr>
        <w:spacing w:after="0" w:line="257" w:lineRule="auto"/>
        <w:jc w:val="both"/>
        <w:rPr>
          <w:rFonts w:ascii="Aptos" w:eastAsia="Aptos" w:hAnsi="Aptos" w:cs="Aptos"/>
        </w:rPr>
      </w:pPr>
      <w:r w:rsidRPr="44C65964">
        <w:rPr>
          <w:rFonts w:ascii="Aptos" w:eastAsia="Aptos" w:hAnsi="Aptos" w:cs="Aptos"/>
        </w:rPr>
        <w:t xml:space="preserve">Run Onboarding script </w:t>
      </w:r>
      <w:r w:rsidR="53B60AE3" w:rsidRPr="6F963CF0">
        <w:rPr>
          <w:rFonts w:ascii="Aptos" w:eastAsia="Aptos" w:hAnsi="Aptos" w:cs="Aptos"/>
        </w:rPr>
        <w:t>with administrator privileges</w:t>
      </w:r>
      <w:r w:rsidR="009064CD">
        <w:rPr>
          <w:rFonts w:ascii="Aptos" w:eastAsia="Aptos" w:hAnsi="Aptos" w:cs="Aptos"/>
        </w:rPr>
        <w:t>.</w:t>
      </w:r>
    </w:p>
    <w:p w14:paraId="3B2CBACD" w14:textId="10673251" w:rsidR="495BB023" w:rsidRDefault="495BB023" w:rsidP="000A3AA5">
      <w:pPr>
        <w:pStyle w:val="ListParagraph"/>
        <w:numPr>
          <w:ilvl w:val="0"/>
          <w:numId w:val="32"/>
        </w:numPr>
        <w:spacing w:after="0" w:line="257" w:lineRule="auto"/>
        <w:jc w:val="both"/>
        <w:rPr>
          <w:rFonts w:ascii="Aptos" w:eastAsia="Aptos" w:hAnsi="Aptos" w:cs="Aptos"/>
        </w:rPr>
      </w:pPr>
      <w:r w:rsidRPr="52A27C83">
        <w:rPr>
          <w:rFonts w:ascii="Aptos" w:eastAsia="Aptos" w:hAnsi="Aptos" w:cs="Aptos"/>
        </w:rPr>
        <w:t xml:space="preserve">The above step can be done via the pilot </w:t>
      </w:r>
      <w:r w:rsidR="003F106D" w:rsidRPr="52A27C83">
        <w:rPr>
          <w:rFonts w:ascii="Aptos" w:eastAsia="Aptos" w:hAnsi="Aptos" w:cs="Aptos"/>
        </w:rPr>
        <w:t>Intune</w:t>
      </w:r>
      <w:r w:rsidRPr="52A27C83">
        <w:rPr>
          <w:rFonts w:ascii="Aptos" w:eastAsia="Aptos" w:hAnsi="Aptos" w:cs="Aptos"/>
        </w:rPr>
        <w:t xml:space="preserve"> slider in </w:t>
      </w:r>
      <w:r w:rsidR="00750009">
        <w:rPr>
          <w:rFonts w:ascii="Aptos" w:eastAsia="Aptos" w:hAnsi="Aptos" w:cs="Aptos"/>
        </w:rPr>
        <w:t>configuration manager</w:t>
      </w:r>
      <w:r w:rsidRPr="52A27C83">
        <w:rPr>
          <w:rFonts w:ascii="Aptos" w:eastAsia="Aptos" w:hAnsi="Aptos" w:cs="Aptos"/>
        </w:rPr>
        <w:t xml:space="preserve"> to target a specific collection of machines</w:t>
      </w:r>
    </w:p>
    <w:p w14:paraId="1DEC39B4" w14:textId="053AE04A" w:rsidR="61AABBA2" w:rsidRDefault="61AABBA2" w:rsidP="00B8583F">
      <w:pPr>
        <w:spacing w:after="0" w:line="257" w:lineRule="auto"/>
        <w:jc w:val="both"/>
        <w:rPr>
          <w:rFonts w:ascii="Aptos" w:eastAsia="Aptos" w:hAnsi="Aptos" w:cs="Aptos"/>
        </w:rPr>
      </w:pPr>
    </w:p>
    <w:p w14:paraId="5E3F4E6E" w14:textId="0F4AA8D6" w:rsidR="7F02F934" w:rsidRDefault="7F02F934" w:rsidP="00B8583F">
      <w:pPr>
        <w:spacing w:after="0" w:line="257" w:lineRule="auto"/>
        <w:jc w:val="both"/>
        <w:rPr>
          <w:rFonts w:ascii="Aptos" w:eastAsia="Aptos" w:hAnsi="Aptos" w:cs="Aptos"/>
        </w:rPr>
      </w:pPr>
    </w:p>
    <w:p w14:paraId="11275215" w14:textId="2571816A" w:rsidR="7F02F934" w:rsidRDefault="7F02F934" w:rsidP="00B8583F">
      <w:pPr>
        <w:spacing w:after="0" w:line="257" w:lineRule="auto"/>
        <w:jc w:val="both"/>
        <w:rPr>
          <w:rFonts w:ascii="Aptos" w:eastAsia="Aptos" w:hAnsi="Aptos" w:cs="Aptos"/>
        </w:rPr>
      </w:pPr>
    </w:p>
    <w:p w14:paraId="24BFC76E" w14:textId="4454DBB1" w:rsidR="62448A33" w:rsidRPr="00EA2DBF" w:rsidRDefault="008D5FE3" w:rsidP="00B8583F">
      <w:pPr>
        <w:jc w:val="both"/>
        <w:rPr>
          <w:b/>
          <w:bCs/>
        </w:rPr>
      </w:pPr>
      <w:r>
        <w:rPr>
          <w:b/>
          <w:bCs/>
        </w:rPr>
        <w:t>5</w:t>
      </w:r>
      <w:r w:rsidR="00B26368">
        <w:rPr>
          <w:b/>
          <w:bCs/>
        </w:rPr>
        <w:t xml:space="preserve">. </w:t>
      </w:r>
      <w:r w:rsidR="000B2D76" w:rsidRPr="008D5FE3">
        <w:rPr>
          <w:b/>
          <w:bCs/>
        </w:rPr>
        <w:t>Enrolment Validation</w:t>
      </w:r>
    </w:p>
    <w:p w14:paraId="456204E9" w14:textId="6BE09275" w:rsidR="0051778C" w:rsidRPr="0051778C" w:rsidRDefault="0051778C" w:rsidP="00B8583F">
      <w:pPr>
        <w:jc w:val="both"/>
      </w:pPr>
      <w:r>
        <w:lastRenderedPageBreak/>
        <w:t>Below are the steps to perform the validation for the devices enrolled.</w:t>
      </w:r>
      <w:r w:rsidR="005A3F6B">
        <w:t xml:space="preserve"> Please note it may take </w:t>
      </w:r>
      <w:r w:rsidR="00854409">
        <w:t>few minutes to hours for the servers to replicate in the defender and Intune portal.</w:t>
      </w:r>
    </w:p>
    <w:p w14:paraId="3A26B28E" w14:textId="32ECAAA6" w:rsidR="00455EB5" w:rsidRDefault="006C5A0A" w:rsidP="00425360">
      <w:pPr>
        <w:pStyle w:val="ListParagraph"/>
        <w:numPr>
          <w:ilvl w:val="1"/>
          <w:numId w:val="37"/>
        </w:numPr>
        <w:spacing w:after="0" w:line="257" w:lineRule="auto"/>
        <w:jc w:val="both"/>
        <w:rPr>
          <w:rFonts w:ascii="Aptos" w:eastAsia="Aptos" w:hAnsi="Aptos" w:cs="Aptos"/>
        </w:rPr>
      </w:pPr>
      <w:r w:rsidRPr="00455EB5">
        <w:rPr>
          <w:rFonts w:ascii="Aptos" w:eastAsia="Aptos" w:hAnsi="Aptos" w:cs="Aptos"/>
        </w:rPr>
        <w:t>Verify if all the servers in the collection are now visible</w:t>
      </w:r>
      <w:r w:rsidR="00DF701A" w:rsidRPr="00455EB5">
        <w:rPr>
          <w:rFonts w:ascii="Aptos" w:eastAsia="Aptos" w:hAnsi="Aptos" w:cs="Aptos"/>
        </w:rPr>
        <w:t xml:space="preserve"> in the </w:t>
      </w:r>
      <w:r w:rsidR="002C47AB" w:rsidRPr="00455EB5">
        <w:rPr>
          <w:rFonts w:ascii="Aptos" w:eastAsia="Aptos" w:hAnsi="Aptos" w:cs="Aptos"/>
        </w:rPr>
        <w:t>D</w:t>
      </w:r>
      <w:r w:rsidR="00DF701A" w:rsidRPr="00455EB5">
        <w:rPr>
          <w:rFonts w:ascii="Aptos" w:eastAsia="Aptos" w:hAnsi="Aptos" w:cs="Aptos"/>
        </w:rPr>
        <w:t>efender portal</w:t>
      </w:r>
      <w:r w:rsidR="0042434F" w:rsidRPr="00455EB5">
        <w:rPr>
          <w:rFonts w:ascii="Aptos" w:eastAsia="Aptos" w:hAnsi="Aptos" w:cs="Aptos"/>
        </w:rPr>
        <w:t>.</w:t>
      </w:r>
    </w:p>
    <w:p w14:paraId="0ABB1708" w14:textId="77777777" w:rsidR="00455EB5" w:rsidRDefault="00DF701A" w:rsidP="00425360">
      <w:pPr>
        <w:pStyle w:val="ListParagraph"/>
        <w:numPr>
          <w:ilvl w:val="1"/>
          <w:numId w:val="37"/>
        </w:numPr>
        <w:spacing w:after="0" w:line="257" w:lineRule="auto"/>
        <w:jc w:val="both"/>
        <w:rPr>
          <w:rFonts w:ascii="Aptos" w:eastAsia="Aptos" w:hAnsi="Aptos" w:cs="Aptos"/>
        </w:rPr>
      </w:pPr>
      <w:r w:rsidRPr="00455EB5">
        <w:rPr>
          <w:rFonts w:ascii="Aptos" w:eastAsia="Aptos" w:hAnsi="Aptos" w:cs="Aptos"/>
        </w:rPr>
        <w:t xml:space="preserve">Verify if all the servers in the collection are now visible in the </w:t>
      </w:r>
      <w:r w:rsidR="002C47AB" w:rsidRPr="00455EB5">
        <w:rPr>
          <w:rFonts w:ascii="Aptos" w:eastAsia="Aptos" w:hAnsi="Aptos" w:cs="Aptos"/>
        </w:rPr>
        <w:t>Intune</w:t>
      </w:r>
      <w:r w:rsidRPr="00455EB5">
        <w:rPr>
          <w:rFonts w:ascii="Aptos" w:eastAsia="Aptos" w:hAnsi="Aptos" w:cs="Aptos"/>
        </w:rPr>
        <w:t xml:space="preserve"> portal</w:t>
      </w:r>
      <w:r w:rsidR="0042434F" w:rsidRPr="00455EB5">
        <w:rPr>
          <w:rFonts w:ascii="Aptos" w:eastAsia="Aptos" w:hAnsi="Aptos" w:cs="Aptos"/>
        </w:rPr>
        <w:t>.</w:t>
      </w:r>
    </w:p>
    <w:p w14:paraId="37E16BCF" w14:textId="544253F9" w:rsidR="0003727A" w:rsidRDefault="0003727A" w:rsidP="00425360">
      <w:pPr>
        <w:pStyle w:val="ListParagraph"/>
        <w:numPr>
          <w:ilvl w:val="1"/>
          <w:numId w:val="37"/>
        </w:numPr>
        <w:spacing w:after="0" w:line="257" w:lineRule="auto"/>
        <w:jc w:val="both"/>
        <w:rPr>
          <w:rFonts w:ascii="Aptos" w:eastAsia="Aptos" w:hAnsi="Aptos" w:cs="Aptos"/>
        </w:rPr>
      </w:pPr>
      <w:r w:rsidRPr="00455EB5">
        <w:rPr>
          <w:rFonts w:ascii="Aptos" w:eastAsia="Aptos" w:hAnsi="Aptos" w:cs="Aptos"/>
        </w:rPr>
        <w:t xml:space="preserve">Azure portal </w:t>
      </w:r>
      <w:r w:rsidR="002B73EC" w:rsidRPr="002B73EC">
        <w:rPr>
          <w:rFonts w:ascii="Aptos" w:eastAsia="Aptos" w:hAnsi="Aptos" w:cs="Aptos"/>
        </w:rPr>
        <w:sym w:font="Wingdings" w:char="F0E0"/>
      </w:r>
      <w:r w:rsidRPr="00455EB5">
        <w:rPr>
          <w:rFonts w:ascii="Aptos" w:eastAsia="Aptos" w:hAnsi="Aptos" w:cs="Aptos"/>
        </w:rPr>
        <w:t xml:space="preserve"> </w:t>
      </w:r>
      <w:r w:rsidR="002B73EC">
        <w:rPr>
          <w:rFonts w:ascii="Aptos" w:eastAsia="Aptos" w:hAnsi="Aptos" w:cs="Aptos"/>
        </w:rPr>
        <w:t>E</w:t>
      </w:r>
      <w:r w:rsidRPr="00455EB5">
        <w:rPr>
          <w:rFonts w:ascii="Aptos" w:eastAsia="Aptos" w:hAnsi="Aptos" w:cs="Aptos"/>
        </w:rPr>
        <w:t xml:space="preserve">nterprise apps </w:t>
      </w:r>
      <w:r w:rsidR="002B73EC" w:rsidRPr="002B73EC">
        <w:rPr>
          <w:rFonts w:ascii="Aptos" w:eastAsia="Aptos" w:hAnsi="Aptos" w:cs="Aptos"/>
        </w:rPr>
        <w:sym w:font="Wingdings" w:char="F0E0"/>
      </w:r>
      <w:r w:rsidRPr="00455EB5">
        <w:rPr>
          <w:rFonts w:ascii="Aptos" w:eastAsia="Aptos" w:hAnsi="Aptos" w:cs="Aptos"/>
        </w:rPr>
        <w:t xml:space="preserve"> </w:t>
      </w:r>
      <w:r w:rsidR="002B73EC">
        <w:rPr>
          <w:rFonts w:ascii="Aptos" w:eastAsia="Aptos" w:hAnsi="Aptos" w:cs="Aptos"/>
        </w:rPr>
        <w:t>A</w:t>
      </w:r>
      <w:r w:rsidRPr="00455EB5">
        <w:rPr>
          <w:rFonts w:ascii="Aptos" w:eastAsia="Aptos" w:hAnsi="Aptos" w:cs="Aptos"/>
        </w:rPr>
        <w:t xml:space="preserve">ll apps </w:t>
      </w:r>
      <w:r w:rsidR="002B73EC" w:rsidRPr="002B73EC">
        <w:rPr>
          <w:rFonts w:ascii="Aptos" w:eastAsia="Aptos" w:hAnsi="Aptos" w:cs="Aptos"/>
        </w:rPr>
        <w:sym w:font="Wingdings" w:char="F0E0"/>
      </w:r>
      <w:r w:rsidRPr="00455EB5">
        <w:rPr>
          <w:rFonts w:ascii="Aptos" w:eastAsia="Aptos" w:hAnsi="Aptos" w:cs="Aptos"/>
        </w:rPr>
        <w:t xml:space="preserve"> </w:t>
      </w:r>
      <w:r w:rsidR="002B73EC">
        <w:rPr>
          <w:rFonts w:ascii="Aptos" w:eastAsia="Aptos" w:hAnsi="Aptos" w:cs="Aptos"/>
        </w:rPr>
        <w:t>New</w:t>
      </w:r>
      <w:r w:rsidRPr="00455EB5">
        <w:rPr>
          <w:rFonts w:ascii="Aptos" w:eastAsia="Aptos" w:hAnsi="Aptos" w:cs="Aptos"/>
        </w:rPr>
        <w:t xml:space="preserve"> app created called ‘</w:t>
      </w:r>
      <w:proofErr w:type="spellStart"/>
      <w:proofErr w:type="gramStart"/>
      <w:r w:rsidRPr="00455EB5">
        <w:rPr>
          <w:rFonts w:ascii="Aptos" w:eastAsia="Aptos" w:hAnsi="Aptos" w:cs="Aptos"/>
        </w:rPr>
        <w:t>configmrserv</w:t>
      </w:r>
      <w:proofErr w:type="spellEnd"/>
      <w:r w:rsidR="00721589">
        <w:rPr>
          <w:rFonts w:ascii="Aptos" w:eastAsia="Aptos" w:hAnsi="Aptos" w:cs="Aptos"/>
        </w:rPr>
        <w:t>.*</w:t>
      </w:r>
      <w:proofErr w:type="gramEnd"/>
      <w:r w:rsidR="00721589">
        <w:rPr>
          <w:rFonts w:ascii="Aptos" w:eastAsia="Aptos" w:hAnsi="Aptos" w:cs="Aptos"/>
        </w:rPr>
        <w:t>’</w:t>
      </w:r>
      <w:r w:rsidRPr="00455EB5">
        <w:rPr>
          <w:rFonts w:ascii="Aptos" w:eastAsia="Aptos" w:hAnsi="Aptos" w:cs="Aptos"/>
        </w:rPr>
        <w:t xml:space="preserve"> </w:t>
      </w:r>
      <w:r w:rsidR="00721589" w:rsidRPr="00721589">
        <w:rPr>
          <w:rFonts w:ascii="Aptos" w:eastAsia="Aptos" w:hAnsi="Aptos" w:cs="Aptos"/>
        </w:rPr>
        <w:sym w:font="Wingdings" w:char="F0E0"/>
      </w:r>
      <w:r w:rsidRPr="00455EB5">
        <w:rPr>
          <w:rFonts w:ascii="Aptos" w:eastAsia="Aptos" w:hAnsi="Aptos" w:cs="Aptos"/>
        </w:rPr>
        <w:t xml:space="preserve"> </w:t>
      </w:r>
      <w:r w:rsidR="00721589">
        <w:rPr>
          <w:rFonts w:ascii="Aptos" w:eastAsia="Aptos" w:hAnsi="Aptos" w:cs="Aptos"/>
        </w:rPr>
        <w:t>C</w:t>
      </w:r>
      <w:r w:rsidRPr="00455EB5">
        <w:rPr>
          <w:rFonts w:ascii="Aptos" w:eastAsia="Aptos" w:hAnsi="Aptos" w:cs="Aptos"/>
        </w:rPr>
        <w:t>lick – check audit logs to confirm if this was created recently</w:t>
      </w:r>
      <w:r w:rsidR="00455EB5">
        <w:rPr>
          <w:rFonts w:ascii="Aptos" w:eastAsia="Aptos" w:hAnsi="Aptos" w:cs="Aptos"/>
        </w:rPr>
        <w:t>.</w:t>
      </w:r>
    </w:p>
    <w:p w14:paraId="249F82A5" w14:textId="77777777" w:rsidR="007B4772" w:rsidRDefault="007B4772" w:rsidP="00B8583F">
      <w:pPr>
        <w:jc w:val="both"/>
        <w:rPr>
          <w:b/>
          <w:bCs/>
        </w:rPr>
      </w:pPr>
    </w:p>
    <w:p w14:paraId="1B31FA28" w14:textId="777BAD50" w:rsidR="006F2C05" w:rsidRPr="00C260D6" w:rsidRDefault="006D182E" w:rsidP="00B8583F">
      <w:pPr>
        <w:jc w:val="both"/>
        <w:rPr>
          <w:rFonts w:ascii="Calibri" w:eastAsia="Calibri" w:hAnsi="Calibri" w:cs="Calibri"/>
          <w:b/>
          <w:bCs/>
          <w:color w:val="161616"/>
        </w:rPr>
      </w:pPr>
      <w:r w:rsidRPr="00C260D6">
        <w:rPr>
          <w:b/>
          <w:bCs/>
        </w:rPr>
        <w:t xml:space="preserve">Applicability of the above </w:t>
      </w:r>
      <w:r w:rsidR="00C30CA4" w:rsidRPr="00C260D6">
        <w:rPr>
          <w:b/>
          <w:bCs/>
        </w:rPr>
        <w:t>configuration steps for each use case:</w:t>
      </w:r>
      <w:r w:rsidR="00D6471A" w:rsidRPr="00C260D6">
        <w:rPr>
          <w:rFonts w:ascii="Calibri" w:eastAsia="Calibri" w:hAnsi="Calibri" w:cs="Calibri"/>
          <w:b/>
          <w:bCs/>
          <w:color w:val="161616"/>
        </w:rPr>
        <w:t xml:space="preserve"> </w:t>
      </w:r>
    </w:p>
    <w:tbl>
      <w:tblPr>
        <w:tblStyle w:val="TableGrid"/>
        <w:tblW w:w="10174" w:type="dxa"/>
        <w:tblLook w:val="04A0" w:firstRow="1" w:lastRow="0" w:firstColumn="1" w:lastColumn="0" w:noHBand="0" w:noVBand="1"/>
      </w:tblPr>
      <w:tblGrid>
        <w:gridCol w:w="1765"/>
        <w:gridCol w:w="1508"/>
        <w:gridCol w:w="439"/>
        <w:gridCol w:w="1103"/>
        <w:gridCol w:w="1559"/>
        <w:gridCol w:w="1410"/>
        <w:gridCol w:w="257"/>
        <w:gridCol w:w="1430"/>
        <w:gridCol w:w="703"/>
      </w:tblGrid>
      <w:tr w:rsidR="006F2C05" w14:paraId="69B3DA1F" w14:textId="77777777" w:rsidTr="006F2C05">
        <w:trPr>
          <w:gridAfter w:val="1"/>
          <w:wAfter w:w="703" w:type="dxa"/>
          <w:trHeight w:val="277"/>
        </w:trPr>
        <w:tc>
          <w:tcPr>
            <w:tcW w:w="3273" w:type="dxa"/>
            <w:gridSpan w:val="2"/>
          </w:tcPr>
          <w:p w14:paraId="17595B5F" w14:textId="77777777" w:rsidR="006F2C05" w:rsidRPr="00BB674A" w:rsidRDefault="006F2C05" w:rsidP="006F2C05">
            <w:pPr>
              <w:jc w:val="center"/>
              <w:rPr>
                <w:b/>
                <w:bCs/>
              </w:rPr>
            </w:pPr>
            <w:r w:rsidRPr="00BB674A">
              <w:rPr>
                <w:b/>
                <w:bCs/>
              </w:rPr>
              <w:t>Step</w:t>
            </w:r>
          </w:p>
        </w:tc>
        <w:tc>
          <w:tcPr>
            <w:tcW w:w="1542" w:type="dxa"/>
            <w:gridSpan w:val="2"/>
          </w:tcPr>
          <w:p w14:paraId="5A131BFC" w14:textId="77777777" w:rsidR="006F2C05" w:rsidRPr="00BB674A" w:rsidRDefault="006F2C05" w:rsidP="006F2C05">
            <w:pPr>
              <w:jc w:val="center"/>
              <w:rPr>
                <w:b/>
                <w:bCs/>
              </w:rPr>
            </w:pPr>
            <w:r w:rsidRPr="00BB674A">
              <w:rPr>
                <w:b/>
                <w:bCs/>
              </w:rPr>
              <w:t>Use Case 1</w:t>
            </w:r>
            <w:r w:rsidRPr="00BB674A">
              <w:rPr>
                <w:b/>
                <w:bCs/>
              </w:rPr>
              <w:br/>
              <w:t>(Servers in Defender)</w:t>
            </w:r>
          </w:p>
        </w:tc>
        <w:tc>
          <w:tcPr>
            <w:tcW w:w="1559" w:type="dxa"/>
          </w:tcPr>
          <w:p w14:paraId="2A256F89" w14:textId="77777777" w:rsidR="006F2C05" w:rsidRPr="00BB674A" w:rsidRDefault="006F2C05" w:rsidP="006F2C05">
            <w:pPr>
              <w:jc w:val="center"/>
              <w:rPr>
                <w:b/>
                <w:bCs/>
              </w:rPr>
            </w:pPr>
            <w:r w:rsidRPr="00BB674A">
              <w:rPr>
                <w:b/>
                <w:bCs/>
              </w:rPr>
              <w:t>Use Case 2</w:t>
            </w:r>
            <w:r w:rsidRPr="00BB674A">
              <w:rPr>
                <w:b/>
                <w:bCs/>
              </w:rPr>
              <w:br/>
              <w:t>(Domain joined Cloud Servers)</w:t>
            </w:r>
          </w:p>
        </w:tc>
        <w:tc>
          <w:tcPr>
            <w:tcW w:w="1667" w:type="dxa"/>
            <w:gridSpan w:val="2"/>
          </w:tcPr>
          <w:p w14:paraId="79349E34" w14:textId="77777777" w:rsidR="006F2C05" w:rsidRPr="00BB674A" w:rsidRDefault="006F2C05" w:rsidP="006F2C05">
            <w:pPr>
              <w:jc w:val="center"/>
              <w:rPr>
                <w:b/>
                <w:bCs/>
              </w:rPr>
            </w:pPr>
            <w:r w:rsidRPr="00BB674A">
              <w:rPr>
                <w:b/>
                <w:bCs/>
              </w:rPr>
              <w:t>Use Case 3</w:t>
            </w:r>
            <w:r w:rsidRPr="00BB674A">
              <w:rPr>
                <w:b/>
                <w:bCs/>
              </w:rPr>
              <w:br/>
              <w:t>(Domain joined on-prem servers)</w:t>
            </w:r>
          </w:p>
        </w:tc>
        <w:tc>
          <w:tcPr>
            <w:tcW w:w="1430" w:type="dxa"/>
          </w:tcPr>
          <w:p w14:paraId="72A61D02" w14:textId="77777777" w:rsidR="006F2C05" w:rsidRPr="00BB674A" w:rsidRDefault="006F2C05" w:rsidP="006F2C05">
            <w:pPr>
              <w:jc w:val="center"/>
              <w:rPr>
                <w:b/>
                <w:bCs/>
              </w:rPr>
            </w:pPr>
            <w:r w:rsidRPr="00BB674A">
              <w:rPr>
                <w:b/>
                <w:bCs/>
              </w:rPr>
              <w:t>Use Case 4</w:t>
            </w:r>
            <w:r w:rsidRPr="00BB674A">
              <w:rPr>
                <w:b/>
                <w:bCs/>
              </w:rPr>
              <w:br/>
              <w:t>(New Servers)</w:t>
            </w:r>
          </w:p>
        </w:tc>
      </w:tr>
      <w:tr w:rsidR="006F2C05" w14:paraId="0C1101F0" w14:textId="77777777" w:rsidTr="006F2C05">
        <w:trPr>
          <w:gridAfter w:val="1"/>
          <w:wAfter w:w="703" w:type="dxa"/>
          <w:trHeight w:val="263"/>
        </w:trPr>
        <w:tc>
          <w:tcPr>
            <w:tcW w:w="3273" w:type="dxa"/>
            <w:gridSpan w:val="2"/>
          </w:tcPr>
          <w:p w14:paraId="33C3D5F7" w14:textId="77777777" w:rsidR="006F2C05" w:rsidRDefault="006F2C05" w:rsidP="006F2C05">
            <w:pPr>
              <w:jc w:val="both"/>
            </w:pPr>
            <w:r>
              <w:t>1. Defender Intune Integration</w:t>
            </w:r>
          </w:p>
        </w:tc>
        <w:tc>
          <w:tcPr>
            <w:tcW w:w="1542" w:type="dxa"/>
            <w:gridSpan w:val="2"/>
          </w:tcPr>
          <w:p w14:paraId="7AF4447C" w14:textId="77777777" w:rsidR="006F2C05" w:rsidRDefault="006F2C05" w:rsidP="006F2C05">
            <w:pPr>
              <w:jc w:val="both"/>
            </w:pPr>
            <w:r>
              <w:t>Yes</w:t>
            </w:r>
          </w:p>
        </w:tc>
        <w:tc>
          <w:tcPr>
            <w:tcW w:w="1559" w:type="dxa"/>
          </w:tcPr>
          <w:p w14:paraId="07F44E7F" w14:textId="77777777" w:rsidR="006F2C05" w:rsidRDefault="006F2C05" w:rsidP="006F2C05">
            <w:pPr>
              <w:jc w:val="both"/>
            </w:pPr>
            <w:r>
              <w:t>Yes</w:t>
            </w:r>
          </w:p>
        </w:tc>
        <w:tc>
          <w:tcPr>
            <w:tcW w:w="1667" w:type="dxa"/>
            <w:gridSpan w:val="2"/>
          </w:tcPr>
          <w:p w14:paraId="427424F2" w14:textId="77777777" w:rsidR="006F2C05" w:rsidRDefault="006F2C05" w:rsidP="006F2C05">
            <w:pPr>
              <w:jc w:val="both"/>
            </w:pPr>
            <w:r>
              <w:t>Yes</w:t>
            </w:r>
          </w:p>
        </w:tc>
        <w:tc>
          <w:tcPr>
            <w:tcW w:w="1430" w:type="dxa"/>
          </w:tcPr>
          <w:p w14:paraId="7CBA2456" w14:textId="77777777" w:rsidR="006F2C05" w:rsidRDefault="006F2C05" w:rsidP="006F2C05">
            <w:pPr>
              <w:jc w:val="both"/>
            </w:pPr>
            <w:r>
              <w:t>Yes</w:t>
            </w:r>
          </w:p>
        </w:tc>
      </w:tr>
      <w:tr w:rsidR="006F2C05" w14:paraId="0EC794CE" w14:textId="77777777" w:rsidTr="006F2C05">
        <w:trPr>
          <w:gridAfter w:val="1"/>
          <w:wAfter w:w="703" w:type="dxa"/>
          <w:trHeight w:val="277"/>
        </w:trPr>
        <w:tc>
          <w:tcPr>
            <w:tcW w:w="3273" w:type="dxa"/>
            <w:gridSpan w:val="2"/>
          </w:tcPr>
          <w:p w14:paraId="0384100F" w14:textId="77777777" w:rsidR="006F2C05" w:rsidRDefault="006F2C05" w:rsidP="006F2C05">
            <w:pPr>
              <w:jc w:val="both"/>
            </w:pPr>
            <w:r>
              <w:t>2. Enable Cloud Attach</w:t>
            </w:r>
          </w:p>
        </w:tc>
        <w:tc>
          <w:tcPr>
            <w:tcW w:w="1542" w:type="dxa"/>
            <w:gridSpan w:val="2"/>
          </w:tcPr>
          <w:p w14:paraId="7C68C7F1" w14:textId="77777777" w:rsidR="006F2C05" w:rsidRDefault="006F2C05" w:rsidP="006F2C05">
            <w:pPr>
              <w:jc w:val="both"/>
            </w:pPr>
            <w:r>
              <w:t>No</w:t>
            </w:r>
          </w:p>
        </w:tc>
        <w:tc>
          <w:tcPr>
            <w:tcW w:w="1559" w:type="dxa"/>
          </w:tcPr>
          <w:p w14:paraId="5ACB671A" w14:textId="77777777" w:rsidR="006F2C05" w:rsidRDefault="006F2C05" w:rsidP="006F2C05">
            <w:pPr>
              <w:jc w:val="both"/>
            </w:pPr>
            <w:r>
              <w:t>Yes</w:t>
            </w:r>
          </w:p>
        </w:tc>
        <w:tc>
          <w:tcPr>
            <w:tcW w:w="1667" w:type="dxa"/>
            <w:gridSpan w:val="2"/>
          </w:tcPr>
          <w:p w14:paraId="483F48B4" w14:textId="77777777" w:rsidR="006F2C05" w:rsidRDefault="006F2C05" w:rsidP="006F2C05">
            <w:pPr>
              <w:jc w:val="both"/>
            </w:pPr>
            <w:r>
              <w:t>Yes</w:t>
            </w:r>
          </w:p>
        </w:tc>
        <w:tc>
          <w:tcPr>
            <w:tcW w:w="1430" w:type="dxa"/>
          </w:tcPr>
          <w:p w14:paraId="3ED50FAF" w14:textId="77777777" w:rsidR="006F2C05" w:rsidRDefault="006F2C05" w:rsidP="006F2C05">
            <w:pPr>
              <w:jc w:val="both"/>
            </w:pPr>
            <w:r>
              <w:t>Yes</w:t>
            </w:r>
          </w:p>
        </w:tc>
      </w:tr>
      <w:tr w:rsidR="006F2C05" w14:paraId="57276640" w14:textId="77777777" w:rsidTr="006F2C05">
        <w:trPr>
          <w:gridAfter w:val="1"/>
          <w:wAfter w:w="703" w:type="dxa"/>
          <w:trHeight w:val="263"/>
        </w:trPr>
        <w:tc>
          <w:tcPr>
            <w:tcW w:w="3273" w:type="dxa"/>
            <w:gridSpan w:val="2"/>
          </w:tcPr>
          <w:p w14:paraId="19A4495A" w14:textId="77777777" w:rsidR="006F2C05" w:rsidRDefault="006F2C05" w:rsidP="006F2C05">
            <w:pPr>
              <w:jc w:val="both"/>
            </w:pPr>
            <w:r>
              <w:t>3. Create Collections</w:t>
            </w:r>
          </w:p>
        </w:tc>
        <w:tc>
          <w:tcPr>
            <w:tcW w:w="1542" w:type="dxa"/>
            <w:gridSpan w:val="2"/>
          </w:tcPr>
          <w:p w14:paraId="4E9EC31B" w14:textId="77777777" w:rsidR="006F2C05" w:rsidRDefault="006F2C05" w:rsidP="006F2C05">
            <w:pPr>
              <w:jc w:val="both"/>
            </w:pPr>
            <w:r>
              <w:t>No</w:t>
            </w:r>
          </w:p>
        </w:tc>
        <w:tc>
          <w:tcPr>
            <w:tcW w:w="1559" w:type="dxa"/>
          </w:tcPr>
          <w:p w14:paraId="3BAFD29A" w14:textId="77777777" w:rsidR="006F2C05" w:rsidRDefault="006F2C05" w:rsidP="006F2C05">
            <w:pPr>
              <w:jc w:val="both"/>
            </w:pPr>
            <w:r>
              <w:t>Yes</w:t>
            </w:r>
          </w:p>
        </w:tc>
        <w:tc>
          <w:tcPr>
            <w:tcW w:w="1667" w:type="dxa"/>
            <w:gridSpan w:val="2"/>
          </w:tcPr>
          <w:p w14:paraId="632F3815" w14:textId="77777777" w:rsidR="006F2C05" w:rsidRDefault="006F2C05" w:rsidP="006F2C05">
            <w:pPr>
              <w:jc w:val="both"/>
            </w:pPr>
            <w:r>
              <w:t>Yes</w:t>
            </w:r>
          </w:p>
        </w:tc>
        <w:tc>
          <w:tcPr>
            <w:tcW w:w="1430" w:type="dxa"/>
          </w:tcPr>
          <w:p w14:paraId="25876B2D" w14:textId="77777777" w:rsidR="006F2C05" w:rsidRDefault="006F2C05" w:rsidP="006F2C05">
            <w:pPr>
              <w:jc w:val="both"/>
            </w:pPr>
            <w:r>
              <w:t>No</w:t>
            </w:r>
          </w:p>
        </w:tc>
      </w:tr>
      <w:tr w:rsidR="006F2C05" w14:paraId="4325E8E6" w14:textId="77777777" w:rsidTr="006F2C05">
        <w:trPr>
          <w:gridAfter w:val="1"/>
          <w:wAfter w:w="703" w:type="dxa"/>
          <w:trHeight w:val="277"/>
        </w:trPr>
        <w:tc>
          <w:tcPr>
            <w:tcW w:w="3273" w:type="dxa"/>
            <w:gridSpan w:val="2"/>
          </w:tcPr>
          <w:p w14:paraId="1D8A9B57" w14:textId="77777777" w:rsidR="006F2C05" w:rsidRDefault="006F2C05" w:rsidP="006F2C05">
            <w:pPr>
              <w:jc w:val="both"/>
            </w:pPr>
            <w:r>
              <w:t>4. Deploy Servers</w:t>
            </w:r>
          </w:p>
        </w:tc>
        <w:tc>
          <w:tcPr>
            <w:tcW w:w="1542" w:type="dxa"/>
            <w:gridSpan w:val="2"/>
          </w:tcPr>
          <w:p w14:paraId="69761645" w14:textId="77777777" w:rsidR="006F2C05" w:rsidRDefault="006F2C05" w:rsidP="006F2C05">
            <w:pPr>
              <w:jc w:val="both"/>
            </w:pPr>
            <w:r>
              <w:t>No</w:t>
            </w:r>
          </w:p>
        </w:tc>
        <w:tc>
          <w:tcPr>
            <w:tcW w:w="1559" w:type="dxa"/>
          </w:tcPr>
          <w:p w14:paraId="724141B6" w14:textId="77777777" w:rsidR="006F2C05" w:rsidRDefault="006F2C05" w:rsidP="006F2C05">
            <w:pPr>
              <w:jc w:val="both"/>
            </w:pPr>
            <w:r>
              <w:t>Yes</w:t>
            </w:r>
          </w:p>
        </w:tc>
        <w:tc>
          <w:tcPr>
            <w:tcW w:w="1667" w:type="dxa"/>
            <w:gridSpan w:val="2"/>
          </w:tcPr>
          <w:p w14:paraId="4C82CB7E" w14:textId="77777777" w:rsidR="006F2C05" w:rsidRDefault="006F2C05" w:rsidP="006F2C05">
            <w:pPr>
              <w:jc w:val="both"/>
            </w:pPr>
            <w:r>
              <w:t>Yes</w:t>
            </w:r>
          </w:p>
        </w:tc>
        <w:tc>
          <w:tcPr>
            <w:tcW w:w="1430" w:type="dxa"/>
          </w:tcPr>
          <w:p w14:paraId="50C57BA9" w14:textId="77777777" w:rsidR="006F2C05" w:rsidRDefault="006F2C05" w:rsidP="006F2C05">
            <w:pPr>
              <w:jc w:val="both"/>
            </w:pPr>
            <w:r>
              <w:t>No</w:t>
            </w:r>
          </w:p>
        </w:tc>
      </w:tr>
      <w:tr w:rsidR="006F2C05" w14:paraId="79552434" w14:textId="77777777" w:rsidTr="006F2C05">
        <w:trPr>
          <w:gridAfter w:val="1"/>
          <w:wAfter w:w="703" w:type="dxa"/>
          <w:trHeight w:val="263"/>
        </w:trPr>
        <w:tc>
          <w:tcPr>
            <w:tcW w:w="3273" w:type="dxa"/>
            <w:gridSpan w:val="2"/>
          </w:tcPr>
          <w:p w14:paraId="2064859D" w14:textId="77777777" w:rsidR="006F2C05" w:rsidRDefault="006F2C05" w:rsidP="006F2C05">
            <w:pPr>
              <w:jc w:val="both"/>
            </w:pPr>
            <w:r>
              <w:t>5. Intune Validation</w:t>
            </w:r>
          </w:p>
        </w:tc>
        <w:tc>
          <w:tcPr>
            <w:tcW w:w="1542" w:type="dxa"/>
            <w:gridSpan w:val="2"/>
          </w:tcPr>
          <w:p w14:paraId="4B66AB81" w14:textId="77777777" w:rsidR="006F2C05" w:rsidRDefault="006F2C05" w:rsidP="006F2C05">
            <w:pPr>
              <w:jc w:val="both"/>
            </w:pPr>
            <w:r>
              <w:t>Yes</w:t>
            </w:r>
          </w:p>
        </w:tc>
        <w:tc>
          <w:tcPr>
            <w:tcW w:w="1559" w:type="dxa"/>
          </w:tcPr>
          <w:p w14:paraId="3CCE5B0A" w14:textId="77777777" w:rsidR="006F2C05" w:rsidRDefault="006F2C05" w:rsidP="006F2C05">
            <w:pPr>
              <w:jc w:val="both"/>
            </w:pPr>
            <w:r>
              <w:t>Yes</w:t>
            </w:r>
          </w:p>
        </w:tc>
        <w:tc>
          <w:tcPr>
            <w:tcW w:w="1667" w:type="dxa"/>
            <w:gridSpan w:val="2"/>
          </w:tcPr>
          <w:p w14:paraId="53876D0B" w14:textId="77777777" w:rsidR="006F2C05" w:rsidRDefault="006F2C05" w:rsidP="006F2C05">
            <w:pPr>
              <w:jc w:val="both"/>
            </w:pPr>
            <w:r>
              <w:t>Yes</w:t>
            </w:r>
          </w:p>
        </w:tc>
        <w:tc>
          <w:tcPr>
            <w:tcW w:w="1430" w:type="dxa"/>
          </w:tcPr>
          <w:p w14:paraId="0D6F13BE" w14:textId="77777777" w:rsidR="006F2C05" w:rsidRDefault="006F2C05" w:rsidP="006F2C05">
            <w:pPr>
              <w:jc w:val="both"/>
            </w:pPr>
            <w:r>
              <w:t>Yes</w:t>
            </w:r>
          </w:p>
        </w:tc>
      </w:tr>
      <w:tr w:rsidR="006F2C05" w14:paraId="00D19AD9" w14:textId="77777777" w:rsidTr="006F2C05">
        <w:trPr>
          <w:trHeight w:val="485"/>
        </w:trPr>
        <w:tc>
          <w:tcPr>
            <w:tcW w:w="1765" w:type="dxa"/>
          </w:tcPr>
          <w:p w14:paraId="525AEA55" w14:textId="77777777" w:rsidR="006F2C05" w:rsidRPr="00145743" w:rsidRDefault="006F2C05" w:rsidP="006F2C05">
            <w:pPr>
              <w:keepNext/>
              <w:keepLines/>
              <w:spacing w:before="240"/>
              <w:jc w:val="center"/>
              <w:rPr>
                <w:rFonts w:eastAsia="Calibri" w:cs="Calibri"/>
                <w:b/>
                <w:color w:val="161616"/>
              </w:rPr>
            </w:pPr>
            <w:r w:rsidRPr="00145743">
              <w:rPr>
                <w:rFonts w:eastAsia="Calibri" w:cs="Calibri"/>
                <w:b/>
                <w:color w:val="161616"/>
              </w:rPr>
              <w:lastRenderedPageBreak/>
              <w:t xml:space="preserve"> Category</w:t>
            </w:r>
          </w:p>
        </w:tc>
        <w:tc>
          <w:tcPr>
            <w:tcW w:w="1947" w:type="dxa"/>
            <w:gridSpan w:val="2"/>
          </w:tcPr>
          <w:p w14:paraId="04DC9A12" w14:textId="77777777" w:rsidR="006F2C05" w:rsidRPr="00145743" w:rsidRDefault="006F2C05" w:rsidP="006F2C05">
            <w:pPr>
              <w:keepNext/>
              <w:keepLines/>
              <w:spacing w:before="240"/>
              <w:jc w:val="center"/>
              <w:rPr>
                <w:rFonts w:eastAsia="Calibri" w:cs="Calibri"/>
                <w:b/>
                <w:color w:val="161616"/>
              </w:rPr>
            </w:pPr>
            <w:r w:rsidRPr="00145743">
              <w:rPr>
                <w:rFonts w:eastAsia="Calibri" w:cs="Calibri"/>
                <w:b/>
                <w:color w:val="161616"/>
              </w:rPr>
              <w:t>Endpoint Security Policy</w:t>
            </w:r>
          </w:p>
        </w:tc>
        <w:tc>
          <w:tcPr>
            <w:tcW w:w="4072" w:type="dxa"/>
            <w:gridSpan w:val="3"/>
          </w:tcPr>
          <w:p w14:paraId="1E0F5A31" w14:textId="77777777" w:rsidR="006F2C05" w:rsidRPr="00145743" w:rsidRDefault="006F2C05" w:rsidP="006F2C05">
            <w:pPr>
              <w:keepNext/>
              <w:keepLines/>
              <w:spacing w:before="240"/>
              <w:jc w:val="center"/>
              <w:rPr>
                <w:rFonts w:eastAsia="Calibri" w:cs="Calibri"/>
                <w:b/>
                <w:color w:val="161616"/>
              </w:rPr>
            </w:pPr>
            <w:r w:rsidRPr="00145743">
              <w:rPr>
                <w:rFonts w:eastAsia="Calibri" w:cs="Calibri"/>
                <w:b/>
                <w:color w:val="161616"/>
              </w:rPr>
              <w:t>Description</w:t>
            </w:r>
          </w:p>
        </w:tc>
        <w:tc>
          <w:tcPr>
            <w:tcW w:w="2390" w:type="dxa"/>
            <w:gridSpan w:val="3"/>
          </w:tcPr>
          <w:p w14:paraId="4E03BF60" w14:textId="77777777" w:rsidR="006F2C05" w:rsidRPr="00145743" w:rsidRDefault="006F2C05" w:rsidP="006F2C05">
            <w:pPr>
              <w:keepNext/>
              <w:keepLines/>
              <w:spacing w:before="240"/>
              <w:jc w:val="center"/>
              <w:rPr>
                <w:rFonts w:eastAsia="Calibri" w:cs="Calibri"/>
                <w:b/>
                <w:color w:val="161616"/>
              </w:rPr>
            </w:pPr>
            <w:r w:rsidRPr="00145743">
              <w:rPr>
                <w:rFonts w:eastAsia="Calibri" w:cs="Calibri"/>
                <w:b/>
                <w:color w:val="161616"/>
              </w:rPr>
              <w:t>Benefits</w:t>
            </w:r>
          </w:p>
        </w:tc>
      </w:tr>
      <w:tr w:rsidR="006F2C05" w14:paraId="3484CD73" w14:textId="77777777" w:rsidTr="006F2C05">
        <w:trPr>
          <w:trHeight w:val="379"/>
        </w:trPr>
        <w:tc>
          <w:tcPr>
            <w:tcW w:w="1765" w:type="dxa"/>
            <w:vMerge w:val="restart"/>
          </w:tcPr>
          <w:p w14:paraId="042E2990" w14:textId="77777777" w:rsidR="006F2C05" w:rsidRPr="00145743" w:rsidRDefault="006F2C05" w:rsidP="006F2C05">
            <w:pPr>
              <w:keepNext/>
              <w:keepLines/>
              <w:spacing w:before="240"/>
              <w:jc w:val="both"/>
              <w:rPr>
                <w:rFonts w:eastAsia="Calibri" w:cs="Calibri"/>
                <w:color w:val="161616"/>
              </w:rPr>
            </w:pPr>
          </w:p>
          <w:p w14:paraId="79FD2BAA" w14:textId="77777777" w:rsidR="006F2C05" w:rsidRPr="00145743" w:rsidRDefault="006F2C05" w:rsidP="006F2C05">
            <w:pPr>
              <w:keepNext/>
              <w:keepLines/>
              <w:spacing w:before="240"/>
              <w:jc w:val="both"/>
              <w:rPr>
                <w:rFonts w:eastAsia="Calibri" w:cs="Calibri"/>
                <w:color w:val="161616"/>
              </w:rPr>
            </w:pPr>
          </w:p>
          <w:p w14:paraId="0081007F" w14:textId="77777777" w:rsidR="006F2C05" w:rsidRPr="00145743" w:rsidRDefault="006F2C05" w:rsidP="006F2C05">
            <w:pPr>
              <w:keepNext/>
              <w:keepLines/>
              <w:spacing w:before="240"/>
              <w:jc w:val="both"/>
              <w:rPr>
                <w:rFonts w:eastAsia="Calibri" w:cs="Calibri"/>
                <w:color w:val="161616"/>
              </w:rPr>
            </w:pPr>
          </w:p>
          <w:p w14:paraId="6FFCB35E"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Security Policies</w:t>
            </w:r>
          </w:p>
        </w:tc>
        <w:tc>
          <w:tcPr>
            <w:tcW w:w="1947" w:type="dxa"/>
            <w:gridSpan w:val="2"/>
          </w:tcPr>
          <w:p w14:paraId="4C7A15EF"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Account Protection</w:t>
            </w:r>
          </w:p>
        </w:tc>
        <w:tc>
          <w:tcPr>
            <w:tcW w:w="4072" w:type="dxa"/>
            <w:gridSpan w:val="3"/>
          </w:tcPr>
          <w:p w14:paraId="02A84FB7"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Account protection policies help you protect the identity and accounts of your users. The account protection policy is focused on settings for Windows Hello and Credential Guard, which is part of Windows identity and access management.</w:t>
            </w:r>
          </w:p>
        </w:tc>
        <w:tc>
          <w:tcPr>
            <w:tcW w:w="2390" w:type="dxa"/>
            <w:gridSpan w:val="3"/>
          </w:tcPr>
          <w:p w14:paraId="0E06C373"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The management potential allows these features to be deployed across your full estate providing a unified security approach, ensuring device compliance is more complete.</w:t>
            </w:r>
          </w:p>
        </w:tc>
      </w:tr>
      <w:tr w:rsidR="006F2C05" w14:paraId="5848987B" w14:textId="77777777" w:rsidTr="006F2C05">
        <w:trPr>
          <w:trHeight w:val="379"/>
        </w:trPr>
        <w:tc>
          <w:tcPr>
            <w:tcW w:w="1765" w:type="dxa"/>
            <w:vMerge/>
          </w:tcPr>
          <w:p w14:paraId="65CA87DF" w14:textId="77777777" w:rsidR="006F2C05" w:rsidRPr="00145743" w:rsidRDefault="006F2C05" w:rsidP="006F2C05">
            <w:pPr>
              <w:keepNext/>
              <w:keepLines/>
              <w:spacing w:before="240"/>
              <w:jc w:val="both"/>
              <w:rPr>
                <w:rFonts w:eastAsia="Calibri" w:cs="Calibri"/>
                <w:color w:val="161616"/>
              </w:rPr>
            </w:pPr>
          </w:p>
        </w:tc>
        <w:tc>
          <w:tcPr>
            <w:tcW w:w="1947" w:type="dxa"/>
            <w:gridSpan w:val="2"/>
          </w:tcPr>
          <w:p w14:paraId="25CB60B6"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Antivirus</w:t>
            </w:r>
          </w:p>
        </w:tc>
        <w:tc>
          <w:tcPr>
            <w:tcW w:w="4072" w:type="dxa"/>
            <w:gridSpan w:val="3"/>
          </w:tcPr>
          <w:p w14:paraId="0649F2C6"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You can create and deploy Microsoft Defender Antivirus policies to manage antivirus settings on cloud attached devices. This includes different types of policies for real-time protections, scheduled scans etc.</w:t>
            </w:r>
          </w:p>
        </w:tc>
        <w:tc>
          <w:tcPr>
            <w:tcW w:w="2390" w:type="dxa"/>
            <w:gridSpan w:val="3"/>
          </w:tcPr>
          <w:p w14:paraId="5DF34270"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Antivirus policy management with Intune allows granular controls of devices, unified management interface etc.</w:t>
            </w:r>
          </w:p>
        </w:tc>
      </w:tr>
      <w:tr w:rsidR="006F2C05" w14:paraId="2B70130E" w14:textId="77777777" w:rsidTr="006F2C05">
        <w:trPr>
          <w:trHeight w:val="371"/>
        </w:trPr>
        <w:tc>
          <w:tcPr>
            <w:tcW w:w="1765" w:type="dxa"/>
            <w:vMerge/>
          </w:tcPr>
          <w:p w14:paraId="740E7FB2" w14:textId="77777777" w:rsidR="006F2C05" w:rsidRPr="00145743" w:rsidRDefault="006F2C05" w:rsidP="006F2C05">
            <w:pPr>
              <w:keepNext/>
              <w:keepLines/>
              <w:spacing w:before="240"/>
              <w:jc w:val="both"/>
              <w:rPr>
                <w:rFonts w:eastAsia="Calibri" w:cs="Calibri"/>
                <w:color w:val="161616"/>
              </w:rPr>
            </w:pPr>
          </w:p>
        </w:tc>
        <w:tc>
          <w:tcPr>
            <w:tcW w:w="1947" w:type="dxa"/>
            <w:gridSpan w:val="2"/>
          </w:tcPr>
          <w:p w14:paraId="6B45C7C6"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EDR</w:t>
            </w:r>
          </w:p>
        </w:tc>
        <w:tc>
          <w:tcPr>
            <w:tcW w:w="4072" w:type="dxa"/>
            <w:gridSpan w:val="3"/>
          </w:tcPr>
          <w:p w14:paraId="6F0DD75C"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You can leverage different features for EDR policies which includes endpoint security policies for devices managed by Configuration Manager. Other features of EDR include – real-time data synchronization, PowerShell scripts etc.</w:t>
            </w:r>
          </w:p>
        </w:tc>
        <w:tc>
          <w:tcPr>
            <w:tcW w:w="2390" w:type="dxa"/>
            <w:gridSpan w:val="3"/>
          </w:tcPr>
          <w:p w14:paraId="010BDBF0" w14:textId="77777777" w:rsidR="006F2C05" w:rsidRPr="00786650" w:rsidRDefault="006F2C05" w:rsidP="006F2C05">
            <w:pPr>
              <w:keepNext/>
              <w:keepLines/>
              <w:spacing w:before="240"/>
              <w:jc w:val="both"/>
              <w:rPr>
                <w:rFonts w:eastAsia="Calibri" w:cs="Calibri"/>
                <w:color w:val="161616"/>
              </w:rPr>
            </w:pPr>
            <w:r w:rsidRPr="00786650">
              <w:rPr>
                <w:rFonts w:eastAsia="Calibri" w:cs="Calibri"/>
                <w:color w:val="161616"/>
              </w:rPr>
              <w:t xml:space="preserve">The real time data synchronisation allows you to query and present data from all registered devices instantly. </w:t>
            </w:r>
          </w:p>
          <w:p w14:paraId="3F012EE0"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The integration allows for easier troubleshooting by running PowerShell scripts directly from the Intune admin centre</w:t>
            </w:r>
          </w:p>
        </w:tc>
      </w:tr>
      <w:tr w:rsidR="006F2C05" w14:paraId="79926B0F" w14:textId="77777777" w:rsidTr="006F2C05">
        <w:trPr>
          <w:trHeight w:val="379"/>
        </w:trPr>
        <w:tc>
          <w:tcPr>
            <w:tcW w:w="1765" w:type="dxa"/>
            <w:vMerge/>
          </w:tcPr>
          <w:p w14:paraId="0597D090" w14:textId="77777777" w:rsidR="006F2C05" w:rsidRPr="00145743" w:rsidRDefault="006F2C05" w:rsidP="006F2C05">
            <w:pPr>
              <w:keepNext/>
              <w:keepLines/>
              <w:spacing w:before="240"/>
              <w:jc w:val="both"/>
              <w:rPr>
                <w:rFonts w:eastAsia="Calibri" w:cs="Calibri"/>
                <w:color w:val="161616"/>
              </w:rPr>
            </w:pPr>
          </w:p>
        </w:tc>
        <w:tc>
          <w:tcPr>
            <w:tcW w:w="1947" w:type="dxa"/>
            <w:gridSpan w:val="2"/>
          </w:tcPr>
          <w:p w14:paraId="2C28DAF0"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Firewall</w:t>
            </w:r>
          </w:p>
        </w:tc>
        <w:tc>
          <w:tcPr>
            <w:tcW w:w="4072" w:type="dxa"/>
            <w:gridSpan w:val="3"/>
          </w:tcPr>
          <w:p w14:paraId="3663ECA0"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You can create and deploy firewall policies from the Intune admin centre to devices managed by Configuration Manager. Intune allows you to configure various Windows Firewall settings, such as enabling or disabling the firewall, configuring rules for inbound and outbound traffic, and setting up network profiles</w:t>
            </w:r>
          </w:p>
        </w:tc>
        <w:tc>
          <w:tcPr>
            <w:tcW w:w="2390" w:type="dxa"/>
            <w:gridSpan w:val="3"/>
          </w:tcPr>
          <w:p w14:paraId="32797BE2"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The extended management potential allows standard firewall policies to be deployed across your full estate and managed from one central interface.</w:t>
            </w:r>
          </w:p>
        </w:tc>
      </w:tr>
      <w:tr w:rsidR="006F2C05" w14:paraId="5AA71DD0" w14:textId="77777777" w:rsidTr="006F2C05">
        <w:trPr>
          <w:trHeight w:val="379"/>
        </w:trPr>
        <w:tc>
          <w:tcPr>
            <w:tcW w:w="1765" w:type="dxa"/>
            <w:vMerge w:val="restart"/>
          </w:tcPr>
          <w:p w14:paraId="0122161D" w14:textId="77777777" w:rsidR="006F2C05" w:rsidRPr="00145743" w:rsidRDefault="006F2C05" w:rsidP="006F2C05">
            <w:pPr>
              <w:keepNext/>
              <w:keepLines/>
              <w:spacing w:before="240"/>
              <w:jc w:val="both"/>
              <w:rPr>
                <w:rFonts w:eastAsia="Calibri" w:cs="Calibri"/>
                <w:color w:val="161616"/>
              </w:rPr>
            </w:pPr>
          </w:p>
          <w:p w14:paraId="13B70D29"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Additional Security Policies</w:t>
            </w:r>
          </w:p>
        </w:tc>
        <w:tc>
          <w:tcPr>
            <w:tcW w:w="1947" w:type="dxa"/>
            <w:gridSpan w:val="2"/>
          </w:tcPr>
          <w:p w14:paraId="7080A154"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Attack Surface Reduction (ASR)</w:t>
            </w:r>
          </w:p>
        </w:tc>
        <w:tc>
          <w:tcPr>
            <w:tcW w:w="4072" w:type="dxa"/>
            <w:gridSpan w:val="3"/>
          </w:tcPr>
          <w:p w14:paraId="11BA0B24"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You can use attack surface reduction rules to reduce the attack surface of devices by minimizing the areas where your organization is most vulnerable to attacks.</w:t>
            </w:r>
          </w:p>
          <w:p w14:paraId="294A2A70"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You can target behaviours that malicious software typically uses to infect devices. Examples of these include using executable files and scripts.</w:t>
            </w:r>
          </w:p>
        </w:tc>
        <w:tc>
          <w:tcPr>
            <w:tcW w:w="2390" w:type="dxa"/>
            <w:gridSpan w:val="3"/>
          </w:tcPr>
          <w:p w14:paraId="1D4AD3AC"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The extended management potential allows ASR rules to be deployed across your full estate easily and from one central interface.</w:t>
            </w:r>
          </w:p>
        </w:tc>
      </w:tr>
      <w:tr w:rsidR="006F2C05" w14:paraId="02B726AE" w14:textId="77777777" w:rsidTr="006F2C05">
        <w:trPr>
          <w:trHeight w:val="379"/>
        </w:trPr>
        <w:tc>
          <w:tcPr>
            <w:tcW w:w="1765" w:type="dxa"/>
            <w:vMerge/>
          </w:tcPr>
          <w:p w14:paraId="582F9478" w14:textId="77777777" w:rsidR="006F2C05" w:rsidRPr="00145743" w:rsidRDefault="006F2C05" w:rsidP="006F2C05">
            <w:pPr>
              <w:keepNext/>
              <w:keepLines/>
              <w:spacing w:before="240"/>
              <w:jc w:val="both"/>
              <w:rPr>
                <w:rFonts w:eastAsia="Calibri" w:cs="Calibri"/>
                <w:color w:val="161616"/>
              </w:rPr>
            </w:pPr>
          </w:p>
        </w:tc>
        <w:tc>
          <w:tcPr>
            <w:tcW w:w="1947" w:type="dxa"/>
            <w:gridSpan w:val="2"/>
          </w:tcPr>
          <w:p w14:paraId="345FAC9E"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Conditional Access</w:t>
            </w:r>
          </w:p>
        </w:tc>
        <w:tc>
          <w:tcPr>
            <w:tcW w:w="4072" w:type="dxa"/>
            <w:gridSpan w:val="3"/>
          </w:tcPr>
          <w:p w14:paraId="556DE7E3"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Conditional Access policies help you to enforce the organisation policies across all the devices. Conditional Access works with Intune device configuration and compliance policies. They also can ensure that only compliant devices can access corporate resources. This includes checking for device compliance with Intune policies. Other features include – enforcing MFA, application protection etc.</w:t>
            </w:r>
          </w:p>
        </w:tc>
        <w:tc>
          <w:tcPr>
            <w:tcW w:w="2390" w:type="dxa"/>
            <w:gridSpan w:val="3"/>
          </w:tcPr>
          <w:p w14:paraId="7465DC08"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The extended management potential allows conditional access policies to be deployed across your full estate easily and from one central interface.</w:t>
            </w:r>
          </w:p>
        </w:tc>
      </w:tr>
      <w:tr w:rsidR="006F2C05" w14:paraId="6B8DB3E9" w14:textId="77777777" w:rsidTr="006F2C05">
        <w:trPr>
          <w:trHeight w:val="379"/>
        </w:trPr>
        <w:tc>
          <w:tcPr>
            <w:tcW w:w="1765" w:type="dxa"/>
            <w:vMerge/>
          </w:tcPr>
          <w:p w14:paraId="475399C8" w14:textId="77777777" w:rsidR="006F2C05" w:rsidRPr="00145743" w:rsidRDefault="006F2C05" w:rsidP="006F2C05">
            <w:pPr>
              <w:keepNext/>
              <w:keepLines/>
              <w:spacing w:before="240"/>
              <w:jc w:val="both"/>
              <w:rPr>
                <w:rFonts w:eastAsia="Calibri" w:cs="Calibri"/>
                <w:color w:val="161616"/>
              </w:rPr>
            </w:pPr>
          </w:p>
        </w:tc>
        <w:tc>
          <w:tcPr>
            <w:tcW w:w="1947" w:type="dxa"/>
            <w:gridSpan w:val="2"/>
          </w:tcPr>
          <w:p w14:paraId="6D3F6CD1"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WDAC</w:t>
            </w:r>
          </w:p>
        </w:tc>
        <w:tc>
          <w:tcPr>
            <w:tcW w:w="4072" w:type="dxa"/>
            <w:gridSpan w:val="3"/>
          </w:tcPr>
          <w:p w14:paraId="353E72A1"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WDAC (Windows Defender Application Control) provides advanced application control policies, ensuring a robust defence against a wide range of cyber threats. By strictly following the application control policies, WDAC ensures that only approved and trusted software is allowed to run on devices. This approach reduces the risk of threats and infections.</w:t>
            </w:r>
          </w:p>
        </w:tc>
        <w:tc>
          <w:tcPr>
            <w:tcW w:w="2390" w:type="dxa"/>
            <w:gridSpan w:val="3"/>
          </w:tcPr>
          <w:p w14:paraId="37C06920" w14:textId="77777777" w:rsidR="006F2C05" w:rsidRPr="00145743" w:rsidRDefault="006F2C05" w:rsidP="006F2C05">
            <w:pPr>
              <w:keepNext/>
              <w:keepLines/>
              <w:spacing w:before="240"/>
              <w:jc w:val="both"/>
              <w:rPr>
                <w:rFonts w:eastAsia="Calibri" w:cs="Calibri"/>
                <w:color w:val="161616"/>
              </w:rPr>
            </w:pPr>
            <w:r w:rsidRPr="00145743">
              <w:rPr>
                <w:rFonts w:eastAsia="Calibri" w:cs="Calibri"/>
                <w:color w:val="161616"/>
              </w:rPr>
              <w:t>In WDAC you can use templates to create policies allow list rules. You can also create custom rules within the policy that specifies the level at which the applications are identified and trusted.</w:t>
            </w:r>
          </w:p>
        </w:tc>
      </w:tr>
    </w:tbl>
    <w:p w14:paraId="7D24519E" w14:textId="77777777" w:rsidR="006F2C05" w:rsidRPr="00145743" w:rsidRDefault="006F2C05" w:rsidP="00B8583F">
      <w:pPr>
        <w:jc w:val="both"/>
        <w:rPr>
          <w:rFonts w:eastAsia="Calibri" w:cs="Calibri"/>
          <w:color w:val="161616"/>
        </w:rPr>
      </w:pPr>
    </w:p>
    <w:p w14:paraId="5465A90C" w14:textId="704A2319" w:rsidR="62448A33" w:rsidRPr="00C30CA4" w:rsidRDefault="00D6471A" w:rsidP="00B8583F">
      <w:pPr>
        <w:jc w:val="both"/>
        <w:rPr>
          <w:b/>
          <w:bCs/>
        </w:rPr>
      </w:pPr>
      <w:r w:rsidRPr="00145743">
        <w:rPr>
          <w:rFonts w:eastAsia="Calibri" w:cs="Calibri"/>
          <w:color w:val="161616"/>
        </w:rPr>
        <w:t xml:space="preserve">This </w:t>
      </w:r>
      <w:r w:rsidR="006F2C05" w:rsidRPr="00145743">
        <w:rPr>
          <w:rFonts w:eastAsia="Calibri" w:cs="Calibri"/>
          <w:color w:val="161616"/>
        </w:rPr>
        <w:t>above</w:t>
      </w:r>
      <w:r w:rsidRPr="00145743">
        <w:rPr>
          <w:rFonts w:eastAsia="Calibri" w:cs="Calibri"/>
          <w:color w:val="161616"/>
        </w:rPr>
        <w:t xml:space="preserve"> table highlights the important Intune security features that are available as part of this deployment project.</w:t>
      </w:r>
    </w:p>
    <w:p w14:paraId="010B5D31" w14:textId="260F5502" w:rsidR="7F02F934" w:rsidRDefault="7F02F934" w:rsidP="00B8583F">
      <w:pPr>
        <w:spacing w:after="0" w:line="257" w:lineRule="auto"/>
        <w:jc w:val="both"/>
        <w:rPr>
          <w:rFonts w:ascii="Aptos" w:eastAsia="Aptos" w:hAnsi="Aptos" w:cs="Aptos"/>
        </w:rPr>
      </w:pPr>
    </w:p>
    <w:p w14:paraId="02B5F55C" w14:textId="78C5AF89" w:rsidR="009635A0" w:rsidRPr="007D4C5C" w:rsidRDefault="009635A0" w:rsidP="007D4C5C">
      <w:pPr>
        <w:keepNext/>
        <w:keepLines/>
        <w:spacing w:before="240" w:after="0"/>
        <w:rPr>
          <w:rFonts w:ascii="Calibri" w:eastAsia="Calibri" w:hAnsi="Calibri" w:cs="Calibri"/>
          <w:color w:val="161616"/>
        </w:rPr>
      </w:pPr>
    </w:p>
    <w:p w14:paraId="73DAFFC5" w14:textId="77777777" w:rsidR="009A3C7E" w:rsidRDefault="009A3C7E" w:rsidP="007D4C5C">
      <w:pPr>
        <w:keepNext/>
        <w:keepLines/>
        <w:spacing w:before="240" w:after="0"/>
        <w:rPr>
          <w:rFonts w:ascii="Calibri" w:eastAsia="Calibri" w:hAnsi="Calibri" w:cs="Calibri"/>
          <w:color w:val="161616"/>
        </w:rPr>
      </w:pPr>
    </w:p>
    <w:p w14:paraId="73BC6FF9" w14:textId="2D251E57" w:rsidR="009A3C7E" w:rsidRPr="00BF59A3" w:rsidRDefault="009A3C7E" w:rsidP="00A46FB3">
      <w:pPr>
        <w:pStyle w:val="ListParagraph"/>
        <w:keepNext/>
        <w:keepLines/>
        <w:numPr>
          <w:ilvl w:val="1"/>
          <w:numId w:val="2"/>
        </w:numPr>
        <w:spacing w:before="240" w:after="0"/>
        <w:ind w:hanging="83"/>
        <w:jc w:val="both"/>
        <w:outlineLvl w:val="2"/>
        <w:rPr>
          <w:rFonts w:ascii="Calibri Light" w:eastAsia="Times New Roman" w:hAnsi="Calibri Light" w:cs="Times New Roman"/>
          <w:color w:val="2F5496"/>
          <w:sz w:val="32"/>
          <w:szCs w:val="32"/>
        </w:rPr>
      </w:pPr>
      <w:r w:rsidRPr="00BF59A3">
        <w:rPr>
          <w:rFonts w:ascii="Calibri Light" w:eastAsia="Times New Roman" w:hAnsi="Calibri Light" w:cs="Times New Roman"/>
          <w:color w:val="2F5496"/>
          <w:sz w:val="32"/>
          <w:szCs w:val="32"/>
        </w:rPr>
        <w:t>Troubleshooting</w:t>
      </w:r>
      <w:r w:rsidR="00C455B1">
        <w:rPr>
          <w:rFonts w:ascii="Calibri Light" w:eastAsia="Times New Roman" w:hAnsi="Calibri Light" w:cs="Times New Roman"/>
          <w:color w:val="2F5496"/>
          <w:sz w:val="32"/>
          <w:szCs w:val="32"/>
        </w:rPr>
        <w:br/>
      </w:r>
    </w:p>
    <w:p w14:paraId="751A8925" w14:textId="4B2E9CC4" w:rsidR="005C28BB" w:rsidRPr="00145743" w:rsidRDefault="005C28BB" w:rsidP="00A7732B">
      <w:pPr>
        <w:pStyle w:val="ListParagraph"/>
        <w:keepNext/>
        <w:keepLines/>
        <w:spacing w:before="240" w:after="0"/>
        <w:ind w:left="0"/>
        <w:jc w:val="both"/>
        <w:rPr>
          <w:rFonts w:eastAsia="Calibri" w:cs="Calibri"/>
          <w:color w:val="161616"/>
        </w:rPr>
      </w:pPr>
      <w:r w:rsidRPr="00145743">
        <w:rPr>
          <w:rFonts w:eastAsia="Calibri" w:cs="Calibri"/>
          <w:color w:val="161616"/>
        </w:rPr>
        <w:t>Below are some scenarios which may be encountered during the deployment stages</w:t>
      </w:r>
      <w:r w:rsidR="00CF6591" w:rsidRPr="00145743">
        <w:rPr>
          <w:rFonts w:eastAsia="Calibri" w:cs="Calibri"/>
          <w:color w:val="161616"/>
        </w:rPr>
        <w:t>:</w:t>
      </w:r>
    </w:p>
    <w:p w14:paraId="1548EA05" w14:textId="77777777" w:rsidR="00CF6591" w:rsidRPr="00145743" w:rsidRDefault="00CF6591" w:rsidP="00A7732B">
      <w:pPr>
        <w:pStyle w:val="ListParagraph"/>
        <w:keepNext/>
        <w:keepLines/>
        <w:spacing w:before="240" w:after="0"/>
        <w:ind w:left="0"/>
        <w:jc w:val="both"/>
        <w:rPr>
          <w:rFonts w:eastAsia="Calibri" w:cs="Calibri"/>
          <w:color w:val="161616"/>
        </w:rPr>
      </w:pPr>
    </w:p>
    <w:p w14:paraId="65603FCC" w14:textId="77777777" w:rsidR="00145743" w:rsidRDefault="00685229" w:rsidP="00145743">
      <w:pPr>
        <w:pStyle w:val="ListParagraph"/>
        <w:keepNext/>
        <w:keepLines/>
        <w:numPr>
          <w:ilvl w:val="0"/>
          <w:numId w:val="46"/>
        </w:numPr>
        <w:spacing w:before="240" w:after="0"/>
        <w:jc w:val="both"/>
        <w:rPr>
          <w:rFonts w:eastAsia="Calibri" w:cs="Calibri"/>
          <w:color w:val="161616"/>
        </w:rPr>
      </w:pPr>
      <w:r w:rsidRPr="00145743">
        <w:rPr>
          <w:rFonts w:eastAsia="Calibri" w:cs="Calibri"/>
          <w:color w:val="161616"/>
        </w:rPr>
        <w:t>Issue</w:t>
      </w:r>
      <w:r w:rsidR="00FF18B4" w:rsidRPr="00145743">
        <w:rPr>
          <w:rFonts w:eastAsia="Calibri" w:cs="Calibri"/>
          <w:color w:val="161616"/>
        </w:rPr>
        <w:t>:</w:t>
      </w:r>
      <w:r w:rsidR="007E5AEA" w:rsidRPr="00145743">
        <w:rPr>
          <w:rFonts w:eastAsia="Calibri" w:cs="Calibri"/>
          <w:color w:val="161616"/>
        </w:rPr>
        <w:t xml:space="preserve"> </w:t>
      </w:r>
      <w:r w:rsidR="00DF674E" w:rsidRPr="00145743">
        <w:rPr>
          <w:rFonts w:eastAsia="Calibri" w:cs="Calibri"/>
          <w:color w:val="161616"/>
        </w:rPr>
        <w:t xml:space="preserve">The </w:t>
      </w:r>
      <w:r w:rsidR="00750009" w:rsidRPr="00145743">
        <w:rPr>
          <w:rFonts w:eastAsia="Calibri" w:cs="Calibri"/>
          <w:color w:val="161616"/>
        </w:rPr>
        <w:t>Configuration manager</w:t>
      </w:r>
      <w:r w:rsidR="00DF674E" w:rsidRPr="00145743">
        <w:rPr>
          <w:rFonts w:eastAsia="Calibri" w:cs="Calibri"/>
          <w:color w:val="161616"/>
        </w:rPr>
        <w:t xml:space="preserve"> client is installed</w:t>
      </w:r>
      <w:r w:rsidR="00B84494" w:rsidRPr="00145743">
        <w:rPr>
          <w:rFonts w:eastAsia="Calibri" w:cs="Calibri"/>
          <w:color w:val="161616"/>
        </w:rPr>
        <w:t>,</w:t>
      </w:r>
      <w:r w:rsidR="00DF674E" w:rsidRPr="00145743">
        <w:rPr>
          <w:rFonts w:eastAsia="Calibri" w:cs="Calibri"/>
          <w:color w:val="161616"/>
        </w:rPr>
        <w:t xml:space="preserve"> and the device is registered successfully with Microsoft Entra ID. However, the device isn't automatically enrolled in Intune and no errors are seen.</w:t>
      </w:r>
    </w:p>
    <w:p w14:paraId="740656FA" w14:textId="77777777" w:rsidR="00145743" w:rsidRDefault="00DF674E" w:rsidP="00145743">
      <w:pPr>
        <w:pStyle w:val="ListParagraph"/>
        <w:keepNext/>
        <w:keepLines/>
        <w:numPr>
          <w:ilvl w:val="0"/>
          <w:numId w:val="47"/>
        </w:numPr>
        <w:tabs>
          <w:tab w:val="num" w:pos="1897"/>
        </w:tabs>
        <w:spacing w:before="240" w:after="0"/>
        <w:ind w:left="700"/>
        <w:jc w:val="both"/>
        <w:rPr>
          <w:rFonts w:eastAsia="Calibri" w:cs="Calibri"/>
          <w:color w:val="161616"/>
        </w:rPr>
      </w:pPr>
      <w:r w:rsidRPr="00145743">
        <w:rPr>
          <w:rFonts w:eastAsia="Calibri" w:cs="Calibri"/>
          <w:color w:val="161616"/>
        </w:rPr>
        <w:t>This issue usually occurs when auto-</w:t>
      </w:r>
      <w:r w:rsidR="00B84494" w:rsidRPr="00145743">
        <w:rPr>
          <w:rFonts w:eastAsia="Calibri" w:cs="Calibri"/>
          <w:color w:val="161616"/>
        </w:rPr>
        <w:t>enrolment</w:t>
      </w:r>
      <w:r w:rsidRPr="00145743">
        <w:rPr>
          <w:rFonts w:eastAsia="Calibri" w:cs="Calibri"/>
          <w:color w:val="161616"/>
        </w:rPr>
        <w:t xml:space="preserve"> is misconfigured in your Intune tenant under Microsoft Entra ID &gt; Mobility (MDM and MAM) &gt; Microsoft Intune.</w:t>
      </w:r>
    </w:p>
    <w:p w14:paraId="2C636270" w14:textId="2707BCD2" w:rsidR="007E5AEA" w:rsidRPr="00145743" w:rsidRDefault="00FF18B4" w:rsidP="00145743">
      <w:pPr>
        <w:pStyle w:val="ListParagraph"/>
        <w:keepNext/>
        <w:keepLines/>
        <w:numPr>
          <w:ilvl w:val="0"/>
          <w:numId w:val="47"/>
        </w:numPr>
        <w:tabs>
          <w:tab w:val="num" w:pos="1897"/>
        </w:tabs>
        <w:spacing w:before="240" w:after="0"/>
        <w:ind w:left="700"/>
        <w:jc w:val="both"/>
        <w:rPr>
          <w:rFonts w:eastAsia="Calibri" w:cs="Calibri"/>
          <w:color w:val="161616"/>
        </w:rPr>
      </w:pPr>
      <w:r w:rsidRPr="00145743">
        <w:rPr>
          <w:rFonts w:eastAsia="Calibri" w:cs="Calibri"/>
          <w:color w:val="161616"/>
        </w:rPr>
        <w:t>Fix: F</w:t>
      </w:r>
      <w:r w:rsidR="00DF674E" w:rsidRPr="00145743">
        <w:rPr>
          <w:rFonts w:eastAsia="Calibri" w:cs="Calibri"/>
          <w:color w:val="161616"/>
        </w:rPr>
        <w:t xml:space="preserve">ollow the steps in </w:t>
      </w:r>
      <w:hyperlink r:id="rId21" w:anchor="configure-auto-enrollment-of-devices-to-intune" w:history="1">
        <w:r w:rsidR="00DF674E" w:rsidRPr="00145743">
          <w:rPr>
            <w:rStyle w:val="Hyperlink"/>
            <w:rFonts w:eastAsia="Calibri" w:cs="Calibri"/>
          </w:rPr>
          <w:t>Configure auto-</w:t>
        </w:r>
        <w:proofErr w:type="spellStart"/>
        <w:r w:rsidR="00DF674E" w:rsidRPr="00145743">
          <w:rPr>
            <w:rStyle w:val="Hyperlink"/>
            <w:rFonts w:eastAsia="Calibri" w:cs="Calibri"/>
          </w:rPr>
          <w:t>enrollment</w:t>
        </w:r>
        <w:proofErr w:type="spellEnd"/>
        <w:r w:rsidR="00DF674E" w:rsidRPr="00145743">
          <w:rPr>
            <w:rStyle w:val="Hyperlink"/>
            <w:rFonts w:eastAsia="Calibri" w:cs="Calibri"/>
          </w:rPr>
          <w:t xml:space="preserve"> of devices to Intune</w:t>
        </w:r>
      </w:hyperlink>
      <w:r w:rsidR="00DF674E" w:rsidRPr="00145743">
        <w:rPr>
          <w:rFonts w:eastAsia="Calibri" w:cs="Calibri"/>
          <w:color w:val="161616"/>
        </w:rPr>
        <w:t>.</w:t>
      </w:r>
    </w:p>
    <w:p w14:paraId="2B102F5B" w14:textId="77777777" w:rsidR="003033E3" w:rsidRPr="00145743" w:rsidRDefault="003033E3" w:rsidP="00A7732B">
      <w:pPr>
        <w:pStyle w:val="ListParagraph"/>
        <w:keepNext/>
        <w:keepLines/>
        <w:spacing w:before="240" w:after="0"/>
        <w:ind w:left="0"/>
        <w:jc w:val="both"/>
        <w:rPr>
          <w:rFonts w:eastAsia="Calibri" w:cs="Calibri"/>
          <w:color w:val="161616"/>
        </w:rPr>
      </w:pPr>
    </w:p>
    <w:p w14:paraId="4EECD243" w14:textId="69BAC2E6" w:rsidR="007E5AEA" w:rsidRPr="00145743" w:rsidRDefault="00685229" w:rsidP="00145743">
      <w:pPr>
        <w:pStyle w:val="ListParagraph"/>
        <w:keepNext/>
        <w:keepLines/>
        <w:numPr>
          <w:ilvl w:val="0"/>
          <w:numId w:val="46"/>
        </w:numPr>
        <w:spacing w:before="240" w:after="0"/>
        <w:jc w:val="both"/>
        <w:rPr>
          <w:rFonts w:eastAsia="Calibri" w:cs="Calibri"/>
          <w:color w:val="161616"/>
        </w:rPr>
      </w:pPr>
      <w:r w:rsidRPr="00145743">
        <w:rPr>
          <w:rFonts w:eastAsia="Calibri" w:cs="Calibri"/>
          <w:color w:val="161616"/>
        </w:rPr>
        <w:t xml:space="preserve">Issue: </w:t>
      </w:r>
      <w:r w:rsidR="007E5AEA" w:rsidRPr="00145743">
        <w:rPr>
          <w:rFonts w:eastAsia="Calibri" w:cs="Calibri"/>
          <w:color w:val="161616"/>
        </w:rPr>
        <w:t xml:space="preserve">The </w:t>
      </w:r>
      <w:r w:rsidR="00750009" w:rsidRPr="00145743">
        <w:rPr>
          <w:rFonts w:eastAsia="Calibri" w:cs="Calibri"/>
          <w:color w:val="161616"/>
        </w:rPr>
        <w:t>Configuration manager</w:t>
      </w:r>
      <w:r w:rsidR="007E5AEA" w:rsidRPr="00145743">
        <w:rPr>
          <w:rFonts w:eastAsia="Calibri" w:cs="Calibri"/>
          <w:color w:val="161616"/>
        </w:rPr>
        <w:t xml:space="preserve"> client is installed. However, the device isn't registering with Microsoft Entra ID and no errors are seen</w:t>
      </w:r>
      <w:r w:rsidRPr="00145743">
        <w:rPr>
          <w:rFonts w:eastAsia="Calibri" w:cs="Calibri"/>
          <w:color w:val="161616"/>
        </w:rPr>
        <w:t xml:space="preserve">. </w:t>
      </w:r>
      <w:r w:rsidR="007E5AEA" w:rsidRPr="00145743">
        <w:rPr>
          <w:rFonts w:eastAsia="Calibri" w:cs="Calibri"/>
          <w:color w:val="161616"/>
        </w:rPr>
        <w:t xml:space="preserve">This issue usually occurs because the </w:t>
      </w:r>
      <w:r w:rsidR="00750009" w:rsidRPr="00145743">
        <w:rPr>
          <w:rFonts w:eastAsia="Calibri" w:cs="Calibri"/>
          <w:color w:val="161616"/>
        </w:rPr>
        <w:t>Configuration manager</w:t>
      </w:r>
      <w:r w:rsidR="007E5AEA" w:rsidRPr="00145743">
        <w:rPr>
          <w:rFonts w:eastAsia="Calibri" w:cs="Calibri"/>
          <w:color w:val="161616"/>
        </w:rPr>
        <w:t xml:space="preserve"> client agent settings </w:t>
      </w:r>
      <w:r w:rsidR="00B84494" w:rsidRPr="00145743">
        <w:rPr>
          <w:rFonts w:eastAsia="Calibri" w:cs="Calibri"/>
          <w:color w:val="161616"/>
        </w:rPr>
        <w:t>aren’t</w:t>
      </w:r>
      <w:r w:rsidR="00ED311A" w:rsidRPr="00145743">
        <w:rPr>
          <w:rFonts w:eastAsia="Calibri" w:cs="Calibri"/>
          <w:color w:val="161616"/>
        </w:rPr>
        <w:t xml:space="preserve"> </w:t>
      </w:r>
      <w:r w:rsidR="007E5AEA" w:rsidRPr="00145743">
        <w:rPr>
          <w:rFonts w:eastAsia="Calibri" w:cs="Calibri"/>
          <w:color w:val="161616"/>
        </w:rPr>
        <w:t>configured to direct the clients to register.</w:t>
      </w:r>
    </w:p>
    <w:p w14:paraId="5FC301B7" w14:textId="1845CBF8" w:rsidR="00DF674E" w:rsidRPr="00145743" w:rsidRDefault="00685229" w:rsidP="00145743">
      <w:pPr>
        <w:pStyle w:val="NormalWeb"/>
        <w:numPr>
          <w:ilvl w:val="0"/>
          <w:numId w:val="48"/>
        </w:numPr>
        <w:shd w:val="clear" w:color="auto" w:fill="FFFFFF"/>
        <w:tabs>
          <w:tab w:val="clear" w:pos="340"/>
          <w:tab w:val="num" w:pos="700"/>
        </w:tabs>
        <w:ind w:left="700"/>
        <w:jc w:val="both"/>
        <w:rPr>
          <w:rFonts w:asciiTheme="minorHAnsi" w:eastAsia="Calibri" w:hAnsiTheme="minorHAnsi" w:cs="Calibri"/>
          <w:color w:val="161616"/>
          <w:sz w:val="22"/>
          <w:szCs w:val="22"/>
          <w:lang w:eastAsia="en-US"/>
        </w:rPr>
      </w:pPr>
      <w:r w:rsidRPr="00145743">
        <w:rPr>
          <w:rFonts w:asciiTheme="minorHAnsi" w:eastAsia="Calibri" w:hAnsiTheme="minorHAnsi" w:cs="Calibri"/>
          <w:color w:val="161616"/>
          <w:sz w:val="22"/>
          <w:szCs w:val="22"/>
          <w:lang w:eastAsia="en-US"/>
        </w:rPr>
        <w:t>Fix: Ve</w:t>
      </w:r>
      <w:r w:rsidR="007E5AEA" w:rsidRPr="00145743">
        <w:rPr>
          <w:rFonts w:asciiTheme="minorHAnsi" w:eastAsia="Calibri" w:hAnsiTheme="minorHAnsi" w:cs="Calibri"/>
          <w:color w:val="161616"/>
          <w:sz w:val="22"/>
          <w:szCs w:val="22"/>
          <w:lang w:eastAsia="en-US"/>
        </w:rPr>
        <w:t>rify that you follow the steps in </w:t>
      </w:r>
      <w:hyperlink r:id="rId22" w:anchor="configure-client-settings-to-direct-clients-to-register-with-azure-ad" w:history="1">
        <w:r w:rsidR="007E5AEA" w:rsidRPr="00145743">
          <w:rPr>
            <w:rStyle w:val="Hyperlink"/>
            <w:rFonts w:asciiTheme="minorHAnsi" w:eastAsia="Calibri" w:hAnsiTheme="minorHAnsi" w:cs="Calibri"/>
            <w:sz w:val="22"/>
            <w:szCs w:val="22"/>
            <w:lang w:eastAsia="en-US"/>
          </w:rPr>
          <w:t>Configure Client Settings to direct clients register with Microsoft Entra ID.</w:t>
        </w:r>
      </w:hyperlink>
    </w:p>
    <w:p w14:paraId="4D1F8DAE" w14:textId="4FF00980" w:rsidR="009A3C7E" w:rsidRPr="00145743" w:rsidRDefault="00FD737F" w:rsidP="00145743">
      <w:pPr>
        <w:pStyle w:val="ListParagraph"/>
        <w:keepNext/>
        <w:keepLines/>
        <w:numPr>
          <w:ilvl w:val="0"/>
          <w:numId w:val="46"/>
        </w:numPr>
        <w:spacing w:before="240" w:after="0"/>
        <w:jc w:val="both"/>
        <w:rPr>
          <w:rFonts w:eastAsia="Calibri" w:cs="Calibri"/>
          <w:color w:val="161616"/>
        </w:rPr>
      </w:pPr>
      <w:r w:rsidRPr="00145743">
        <w:rPr>
          <w:rFonts w:eastAsia="Calibri" w:cs="Calibri"/>
          <w:color w:val="161616"/>
        </w:rPr>
        <w:t xml:space="preserve">Issue: </w:t>
      </w:r>
      <w:r w:rsidR="009A3C7E" w:rsidRPr="00145743">
        <w:rPr>
          <w:rFonts w:eastAsia="Calibri" w:cs="Calibri"/>
          <w:color w:val="161616"/>
        </w:rPr>
        <w:t xml:space="preserve">There is a known bug in </w:t>
      </w:r>
      <w:r w:rsidR="00750009" w:rsidRPr="00145743">
        <w:rPr>
          <w:rFonts w:eastAsia="Calibri" w:cs="Calibri"/>
          <w:color w:val="161616"/>
        </w:rPr>
        <w:t>configuration manager</w:t>
      </w:r>
      <w:r w:rsidR="009A3C7E" w:rsidRPr="00145743">
        <w:rPr>
          <w:rFonts w:eastAsia="Calibri" w:cs="Calibri"/>
          <w:color w:val="161616"/>
        </w:rPr>
        <w:t xml:space="preserve"> that could prevent the workload CI from merging with the other co-management workloads. This can be identified by checking the CoManagementHandler.log.</w:t>
      </w:r>
      <w:r w:rsidR="00EE7B8D" w:rsidRPr="00145743">
        <w:rPr>
          <w:rFonts w:eastAsia="Calibri" w:cs="Calibri"/>
          <w:color w:val="161616"/>
        </w:rPr>
        <w:t xml:space="preserve"> </w:t>
      </w:r>
      <w:r w:rsidR="009A3C7E" w:rsidRPr="00145743">
        <w:rPr>
          <w:rFonts w:eastAsia="Calibri" w:cs="Calibri"/>
          <w:color w:val="161616"/>
        </w:rPr>
        <w:t>The following error can be observed in the log file:</w:t>
      </w:r>
      <w:r w:rsidRPr="00145743">
        <w:rPr>
          <w:rFonts w:eastAsia="Calibri" w:cs="Calibri"/>
          <w:color w:val="161616"/>
        </w:rPr>
        <w:t xml:space="preserve"> </w:t>
      </w:r>
      <w:r w:rsidR="009A3C7E" w:rsidRPr="00145743">
        <w:rPr>
          <w:rFonts w:eastAsia="Calibri" w:cs="Calibri"/>
          <w:color w:val="161616"/>
        </w:rPr>
        <w:t>Failed to merge/resolve rules. Error 0x8000ffff</w:t>
      </w:r>
    </w:p>
    <w:p w14:paraId="6703C0F5" w14:textId="77777777" w:rsidR="00FD737F" w:rsidRPr="00145743" w:rsidRDefault="00FD737F" w:rsidP="00A7732B">
      <w:pPr>
        <w:pStyle w:val="ListParagraph"/>
        <w:keepNext/>
        <w:keepLines/>
        <w:spacing w:before="240" w:after="0"/>
        <w:ind w:left="0"/>
        <w:jc w:val="both"/>
        <w:rPr>
          <w:rFonts w:eastAsia="Calibri" w:cs="Calibri"/>
          <w:color w:val="161616"/>
        </w:rPr>
      </w:pPr>
    </w:p>
    <w:p w14:paraId="4E8B34F6" w14:textId="71FA8C02" w:rsidR="009A3C7E" w:rsidRPr="009A3C7E" w:rsidRDefault="00FD737F" w:rsidP="00145743">
      <w:pPr>
        <w:pStyle w:val="NoSpacing"/>
        <w:numPr>
          <w:ilvl w:val="0"/>
          <w:numId w:val="49"/>
        </w:numPr>
        <w:tabs>
          <w:tab w:val="clear" w:pos="340"/>
          <w:tab w:val="num" w:pos="700"/>
        </w:tabs>
        <w:ind w:left="700"/>
        <w:jc w:val="both"/>
      </w:pPr>
      <w:r>
        <w:t xml:space="preserve">Fix: </w:t>
      </w:r>
      <w:r w:rsidR="009A3C7E" w:rsidRPr="009A3C7E">
        <w:t>To overcome this</w:t>
      </w:r>
      <w:r w:rsidR="00B71138">
        <w:t>,</w:t>
      </w:r>
      <w:r w:rsidR="009A3C7E" w:rsidRPr="009A3C7E">
        <w:t xml:space="preserve"> the </w:t>
      </w:r>
      <w:proofErr w:type="spellStart"/>
      <w:r w:rsidR="009A3C7E" w:rsidRPr="009A3C7E">
        <w:t>CoMgmtSettingsProd</w:t>
      </w:r>
      <w:proofErr w:type="spellEnd"/>
      <w:r w:rsidR="009A3C7E" w:rsidRPr="009A3C7E">
        <w:t xml:space="preserve"> always need to be evaluated 1st before evaluating the specified </w:t>
      </w:r>
      <w:r w:rsidR="00A7732B" w:rsidRPr="009A3C7E">
        <w:t>non-compliant</w:t>
      </w:r>
      <w:r w:rsidR="009A3C7E" w:rsidRPr="009A3C7E">
        <w:t xml:space="preserve"> workload</w:t>
      </w:r>
      <w:r w:rsidR="00145743">
        <w:t>.</w:t>
      </w:r>
    </w:p>
    <w:p w14:paraId="5401FCF7" w14:textId="77777777" w:rsidR="00145743" w:rsidRPr="00145743" w:rsidRDefault="00145743" w:rsidP="00145743">
      <w:pPr>
        <w:pStyle w:val="NoSpacing"/>
        <w:ind w:left="700"/>
        <w:jc w:val="both"/>
      </w:pPr>
    </w:p>
    <w:p w14:paraId="4D7B98A8" w14:textId="77777777" w:rsidR="009A3C7E" w:rsidRPr="009A3C7E" w:rsidRDefault="009A3C7E" w:rsidP="00A7732B">
      <w:pPr>
        <w:pStyle w:val="NoSpacing"/>
        <w:jc w:val="both"/>
      </w:pPr>
      <w:r w:rsidRPr="009A3C7E">
        <w:t>Therefore, the co-management workloads should be evaluated in the following sequence:</w:t>
      </w:r>
    </w:p>
    <w:p w14:paraId="199C5653" w14:textId="1722E7F2" w:rsidR="009A3C7E" w:rsidRPr="009A3C7E" w:rsidRDefault="009A3C7E" w:rsidP="00145743">
      <w:pPr>
        <w:pStyle w:val="NoSpacing"/>
        <w:numPr>
          <w:ilvl w:val="0"/>
          <w:numId w:val="50"/>
        </w:numPr>
        <w:jc w:val="both"/>
      </w:pPr>
      <w:r w:rsidRPr="009A3C7E">
        <w:t xml:space="preserve"> Select </w:t>
      </w:r>
      <w:proofErr w:type="spellStart"/>
      <w:r w:rsidRPr="009A3C7E">
        <w:t>CoMgmtSettingsProd</w:t>
      </w:r>
      <w:proofErr w:type="spellEnd"/>
      <w:r w:rsidRPr="009A3C7E">
        <w:t xml:space="preserve"> - Click Evaluate</w:t>
      </w:r>
    </w:p>
    <w:p w14:paraId="1DA87A35" w14:textId="68D405BD" w:rsidR="009A3C7E" w:rsidRPr="009A3C7E" w:rsidRDefault="009A3C7E" w:rsidP="00145743">
      <w:pPr>
        <w:pStyle w:val="NoSpacing"/>
        <w:numPr>
          <w:ilvl w:val="0"/>
          <w:numId w:val="50"/>
        </w:numPr>
        <w:jc w:val="both"/>
      </w:pPr>
      <w:r w:rsidRPr="009A3C7E">
        <w:t xml:space="preserve"> Select &lt;</w:t>
      </w:r>
      <w:proofErr w:type="spellStart"/>
      <w:r w:rsidRPr="009A3C7E">
        <w:t>WorkloadName</w:t>
      </w:r>
      <w:proofErr w:type="spellEnd"/>
      <w:r w:rsidRPr="009A3C7E">
        <w:t>&gt; - Click Evaluate</w:t>
      </w:r>
    </w:p>
    <w:p w14:paraId="636504BD" w14:textId="10F384D8" w:rsidR="009A3C7E" w:rsidRPr="009A3C7E" w:rsidRDefault="009A3C7E" w:rsidP="00145743">
      <w:pPr>
        <w:pStyle w:val="NoSpacing"/>
        <w:numPr>
          <w:ilvl w:val="0"/>
          <w:numId w:val="50"/>
        </w:numPr>
        <w:jc w:val="both"/>
      </w:pPr>
      <w:r w:rsidRPr="009A3C7E">
        <w:t xml:space="preserve"> Select </w:t>
      </w:r>
      <w:proofErr w:type="spellStart"/>
      <w:r w:rsidRPr="009A3C7E">
        <w:t>CoMgmtSettingsProd</w:t>
      </w:r>
      <w:proofErr w:type="spellEnd"/>
      <w:r w:rsidRPr="009A3C7E">
        <w:t xml:space="preserve"> - Click Evaluate</w:t>
      </w:r>
    </w:p>
    <w:p w14:paraId="3573BD6C" w14:textId="01BF951A" w:rsidR="009A3C7E" w:rsidRPr="009A3C7E" w:rsidRDefault="009A3C7E" w:rsidP="00145743">
      <w:pPr>
        <w:pStyle w:val="NoSpacing"/>
        <w:numPr>
          <w:ilvl w:val="0"/>
          <w:numId w:val="50"/>
        </w:numPr>
        <w:jc w:val="both"/>
      </w:pPr>
      <w:r w:rsidRPr="009A3C7E">
        <w:t xml:space="preserve"> Select &lt;</w:t>
      </w:r>
      <w:proofErr w:type="spellStart"/>
      <w:r w:rsidRPr="009A3C7E">
        <w:t>WorkloadName</w:t>
      </w:r>
      <w:proofErr w:type="spellEnd"/>
      <w:r w:rsidRPr="009A3C7E">
        <w:t>&gt; - Click Evaluate</w:t>
      </w:r>
    </w:p>
    <w:p w14:paraId="3436AE41" w14:textId="306A0539" w:rsidR="009A3C7E" w:rsidRPr="009A3C7E" w:rsidRDefault="009A3C7E" w:rsidP="00145743">
      <w:pPr>
        <w:pStyle w:val="NoSpacing"/>
        <w:numPr>
          <w:ilvl w:val="0"/>
          <w:numId w:val="50"/>
        </w:numPr>
        <w:jc w:val="both"/>
      </w:pPr>
      <w:r w:rsidRPr="009A3C7E">
        <w:t xml:space="preserve"> Select </w:t>
      </w:r>
      <w:proofErr w:type="spellStart"/>
      <w:r w:rsidRPr="009A3C7E">
        <w:t>CoMgmtSettingsProd</w:t>
      </w:r>
      <w:proofErr w:type="spellEnd"/>
      <w:r w:rsidRPr="009A3C7E">
        <w:t xml:space="preserve"> - Click Evaluate</w:t>
      </w:r>
    </w:p>
    <w:p w14:paraId="3EEAD9B9" w14:textId="0E8ED4A1" w:rsidR="00010A52" w:rsidRDefault="00010A52" w:rsidP="00A7732B">
      <w:pPr>
        <w:pStyle w:val="NoSpacing"/>
        <w:jc w:val="both"/>
      </w:pPr>
    </w:p>
    <w:p w14:paraId="7C78A5CB" w14:textId="77777777" w:rsidR="00A7732B" w:rsidRDefault="00A7732B" w:rsidP="00A7732B">
      <w:pPr>
        <w:pStyle w:val="NoSpacing"/>
        <w:jc w:val="both"/>
      </w:pPr>
    </w:p>
    <w:p w14:paraId="546C1C20" w14:textId="77777777" w:rsidR="00A7732B" w:rsidRDefault="00A7732B" w:rsidP="00A7732B">
      <w:pPr>
        <w:pStyle w:val="NoSpacing"/>
        <w:jc w:val="both"/>
      </w:pPr>
    </w:p>
    <w:p w14:paraId="0E3A20E5" w14:textId="77777777" w:rsidR="00A7732B" w:rsidRDefault="00A7732B" w:rsidP="00A7732B">
      <w:pPr>
        <w:pStyle w:val="NoSpacing"/>
        <w:jc w:val="both"/>
      </w:pPr>
    </w:p>
    <w:p w14:paraId="6C3858BB" w14:textId="77777777" w:rsidR="00A7732B" w:rsidRDefault="00A7732B" w:rsidP="00A7732B">
      <w:pPr>
        <w:pStyle w:val="NoSpacing"/>
        <w:jc w:val="both"/>
      </w:pPr>
    </w:p>
    <w:p w14:paraId="441EAF92" w14:textId="77777777" w:rsidR="00A7732B" w:rsidRDefault="00A7732B" w:rsidP="00A7732B">
      <w:pPr>
        <w:pStyle w:val="NoSpacing"/>
        <w:jc w:val="both"/>
      </w:pPr>
    </w:p>
    <w:p w14:paraId="2356CEF3" w14:textId="77777777" w:rsidR="00BC2E0F" w:rsidRDefault="00BC2E0F" w:rsidP="00010A52"/>
    <w:p w14:paraId="79B45E34" w14:textId="77777777" w:rsidR="001F59F8" w:rsidRDefault="001F59F8" w:rsidP="00010A52"/>
    <w:p w14:paraId="614B3CE5" w14:textId="77777777" w:rsidR="001F59F8" w:rsidRDefault="001F59F8" w:rsidP="00010A52"/>
    <w:p w14:paraId="7FEF54B4" w14:textId="77777777" w:rsidR="001F59F8" w:rsidRDefault="001F59F8" w:rsidP="00010A52"/>
    <w:p w14:paraId="7C63C2EB" w14:textId="20AB94FE" w:rsidR="0095161E" w:rsidRPr="00A060C4" w:rsidRDefault="00715132" w:rsidP="00A060C4">
      <w:pPr>
        <w:keepNext/>
        <w:keepLines/>
        <w:numPr>
          <w:ilvl w:val="0"/>
          <w:numId w:val="51"/>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Cross Cutting Concepts</w:t>
      </w:r>
    </w:p>
    <w:p w14:paraId="4ED7911D" w14:textId="77777777" w:rsidR="00ED4F7E" w:rsidRPr="00ED4F7E" w:rsidRDefault="00ED4F7E" w:rsidP="00ED4F7E">
      <w:pPr>
        <w:pStyle w:val="ListParagraph"/>
        <w:keepNext/>
        <w:keepLines/>
        <w:numPr>
          <w:ilvl w:val="0"/>
          <w:numId w:val="52"/>
        </w:numPr>
        <w:spacing w:before="240" w:after="0"/>
        <w:jc w:val="both"/>
        <w:outlineLvl w:val="2"/>
        <w:rPr>
          <w:rFonts w:ascii="Calibri Light" w:eastAsia="Times New Roman" w:hAnsi="Calibri Light" w:cs="Times New Roman"/>
          <w:vanish/>
          <w:color w:val="2F5496"/>
          <w:sz w:val="32"/>
          <w:szCs w:val="32"/>
        </w:rPr>
      </w:pPr>
    </w:p>
    <w:p w14:paraId="39BDFB6D" w14:textId="77777777" w:rsidR="00ED4F7E" w:rsidRPr="00ED4F7E" w:rsidRDefault="00ED4F7E" w:rsidP="00ED4F7E">
      <w:pPr>
        <w:pStyle w:val="ListParagraph"/>
        <w:keepNext/>
        <w:keepLines/>
        <w:numPr>
          <w:ilvl w:val="0"/>
          <w:numId w:val="52"/>
        </w:numPr>
        <w:spacing w:before="240" w:after="0"/>
        <w:jc w:val="both"/>
        <w:outlineLvl w:val="2"/>
        <w:rPr>
          <w:rFonts w:ascii="Calibri Light" w:eastAsia="Times New Roman" w:hAnsi="Calibri Light" w:cs="Times New Roman"/>
          <w:vanish/>
          <w:color w:val="2F5496"/>
          <w:sz w:val="32"/>
          <w:szCs w:val="32"/>
        </w:rPr>
      </w:pPr>
    </w:p>
    <w:p w14:paraId="28613265" w14:textId="77777777" w:rsidR="00ED4F7E" w:rsidRPr="00ED4F7E" w:rsidRDefault="00ED4F7E" w:rsidP="00ED4F7E">
      <w:pPr>
        <w:pStyle w:val="ListParagraph"/>
        <w:keepNext/>
        <w:keepLines/>
        <w:numPr>
          <w:ilvl w:val="0"/>
          <w:numId w:val="52"/>
        </w:numPr>
        <w:spacing w:before="240" w:after="0"/>
        <w:jc w:val="both"/>
        <w:outlineLvl w:val="2"/>
        <w:rPr>
          <w:rFonts w:ascii="Calibri Light" w:eastAsia="Times New Roman" w:hAnsi="Calibri Light" w:cs="Times New Roman"/>
          <w:vanish/>
          <w:color w:val="2F5496"/>
          <w:sz w:val="32"/>
          <w:szCs w:val="32"/>
        </w:rPr>
      </w:pPr>
    </w:p>
    <w:p w14:paraId="5C6769AF" w14:textId="77777777" w:rsidR="00ED4F7E" w:rsidRPr="00ED4F7E" w:rsidRDefault="00ED4F7E" w:rsidP="00ED4F7E">
      <w:pPr>
        <w:pStyle w:val="ListParagraph"/>
        <w:keepNext/>
        <w:keepLines/>
        <w:numPr>
          <w:ilvl w:val="0"/>
          <w:numId w:val="52"/>
        </w:numPr>
        <w:spacing w:before="240" w:after="0"/>
        <w:jc w:val="both"/>
        <w:outlineLvl w:val="2"/>
        <w:rPr>
          <w:rFonts w:ascii="Calibri Light" w:eastAsia="Times New Roman" w:hAnsi="Calibri Light" w:cs="Times New Roman"/>
          <w:vanish/>
          <w:color w:val="2F5496"/>
          <w:sz w:val="32"/>
          <w:szCs w:val="32"/>
        </w:rPr>
      </w:pPr>
    </w:p>
    <w:p w14:paraId="05F8DC97" w14:textId="77777777" w:rsidR="00ED4F7E" w:rsidRPr="00ED4F7E" w:rsidRDefault="00ED4F7E" w:rsidP="00ED4F7E">
      <w:pPr>
        <w:pStyle w:val="ListParagraph"/>
        <w:keepNext/>
        <w:keepLines/>
        <w:numPr>
          <w:ilvl w:val="0"/>
          <w:numId w:val="52"/>
        </w:numPr>
        <w:spacing w:before="240" w:after="0"/>
        <w:jc w:val="both"/>
        <w:outlineLvl w:val="2"/>
        <w:rPr>
          <w:rFonts w:ascii="Calibri Light" w:eastAsia="Times New Roman" w:hAnsi="Calibri Light" w:cs="Times New Roman"/>
          <w:vanish/>
          <w:color w:val="2F5496"/>
          <w:sz w:val="32"/>
          <w:szCs w:val="32"/>
        </w:rPr>
      </w:pPr>
    </w:p>
    <w:p w14:paraId="46ACF10C" w14:textId="064E53FE" w:rsidR="00B12BDE" w:rsidRPr="008C53B9" w:rsidRDefault="00B12BDE" w:rsidP="00ED4F7E">
      <w:pPr>
        <w:pStyle w:val="ListParagraph"/>
        <w:keepNext/>
        <w:keepLines/>
        <w:numPr>
          <w:ilvl w:val="1"/>
          <w:numId w:val="52"/>
        </w:numPr>
        <w:spacing w:before="240" w:after="0"/>
        <w:jc w:val="both"/>
        <w:outlineLvl w:val="2"/>
        <w:rPr>
          <w:rFonts w:ascii="Calibri Light" w:eastAsia="Times New Roman" w:hAnsi="Calibri Light" w:cs="Times New Roman"/>
          <w:color w:val="2F5496"/>
          <w:sz w:val="32"/>
          <w:szCs w:val="32"/>
        </w:rPr>
      </w:pPr>
      <w:r w:rsidRPr="008C53B9">
        <w:rPr>
          <w:rFonts w:ascii="Calibri Light" w:eastAsia="Times New Roman" w:hAnsi="Calibri Light" w:cs="Times New Roman"/>
          <w:color w:val="2F5496"/>
          <w:sz w:val="32"/>
          <w:szCs w:val="32"/>
        </w:rPr>
        <w:t>Policy</w:t>
      </w:r>
    </w:p>
    <w:p w14:paraId="38277BC9" w14:textId="4963DBD1" w:rsidR="009534A2" w:rsidRDefault="00947227" w:rsidP="000A3AA5">
      <w:pPr>
        <w:pStyle w:val="ListParagraph"/>
        <w:numPr>
          <w:ilvl w:val="0"/>
          <w:numId w:val="22"/>
        </w:numPr>
        <w:rPr>
          <w:b/>
          <w:bCs/>
        </w:rPr>
      </w:pPr>
      <w:r w:rsidRPr="00E90AB2">
        <w:rPr>
          <w:b/>
          <w:bCs/>
        </w:rPr>
        <w:t>Business Impact Assessment (BIA)</w:t>
      </w:r>
    </w:p>
    <w:p w14:paraId="33F373D7" w14:textId="77777777" w:rsidR="0095161E" w:rsidRDefault="0095161E" w:rsidP="0095161E">
      <w:pPr>
        <w:pStyle w:val="ListParagraph"/>
        <w:ind w:left="340"/>
        <w:rPr>
          <w:b/>
          <w:bCs/>
        </w:rPr>
      </w:pPr>
    </w:p>
    <w:p w14:paraId="5D5709DC" w14:textId="08C0CA9B" w:rsidR="009534A2" w:rsidRPr="00442983" w:rsidRDefault="009534A2" w:rsidP="00442983">
      <w:pPr>
        <w:pStyle w:val="ListParagraph"/>
        <w:keepNext/>
        <w:keepLines/>
        <w:numPr>
          <w:ilvl w:val="1"/>
          <w:numId w:val="52"/>
        </w:numPr>
        <w:spacing w:before="240" w:after="0"/>
        <w:jc w:val="both"/>
        <w:outlineLvl w:val="2"/>
        <w:rPr>
          <w:rFonts w:ascii="Calibri Light" w:eastAsia="Times New Roman" w:hAnsi="Calibri Light" w:cs="Times New Roman"/>
          <w:color w:val="2F5496"/>
          <w:sz w:val="32"/>
          <w:szCs w:val="32"/>
        </w:rPr>
      </w:pPr>
      <w:r w:rsidRPr="00442983">
        <w:rPr>
          <w:rFonts w:ascii="Calibri Light" w:eastAsia="Times New Roman" w:hAnsi="Calibri Light" w:cs="Times New Roman"/>
          <w:color w:val="2F5496"/>
          <w:sz w:val="32"/>
          <w:szCs w:val="32"/>
        </w:rPr>
        <w:t>Compliance</w:t>
      </w:r>
    </w:p>
    <w:p w14:paraId="34218C83" w14:textId="07A7FB69" w:rsidR="00DF0B5D" w:rsidRDefault="00DF0B5D" w:rsidP="00016696">
      <w:r w:rsidRPr="00DF0B5D">
        <w:t xml:space="preserve">The </w:t>
      </w:r>
      <w:proofErr w:type="spellStart"/>
      <w:r w:rsidRPr="00DF0B5D">
        <w:t>Center</w:t>
      </w:r>
      <w:proofErr w:type="spellEnd"/>
      <w:r w:rsidRPr="00DF0B5D">
        <w:t xml:space="preserve"> for Internet Security (CIS) </w:t>
      </w:r>
      <w:r>
        <w:t>publishes</w:t>
      </w:r>
      <w:r w:rsidRPr="00DF0B5D">
        <w:t xml:space="preserve"> benchmarks for Microsoft products and services including the Microsoft Azure</w:t>
      </w:r>
      <w:r>
        <w:t xml:space="preserve">, under which </w:t>
      </w:r>
      <w:r w:rsidR="005143FA">
        <w:t xml:space="preserve">Intune falls. </w:t>
      </w:r>
      <w:r w:rsidR="00655320">
        <w:t xml:space="preserve">The Microsoft </w:t>
      </w:r>
      <w:r w:rsidR="0066379E">
        <w:t xml:space="preserve">Intune </w:t>
      </w:r>
      <w:r w:rsidR="003026E9">
        <w:t xml:space="preserve">for Microsoft Windows </w:t>
      </w:r>
      <w:r w:rsidR="0031415C">
        <w:t>benchmark</w:t>
      </w:r>
      <w:r w:rsidR="00336A73">
        <w:t>s</w:t>
      </w:r>
      <w:r w:rsidR="0031415C">
        <w:t xml:space="preserve"> </w:t>
      </w:r>
      <w:r w:rsidR="00237795">
        <w:t xml:space="preserve">and the </w:t>
      </w:r>
      <w:r w:rsidR="00336A73" w:rsidRPr="00336A73">
        <w:t>Windows Server 2016 Benchmark</w:t>
      </w:r>
      <w:r w:rsidR="00336A73">
        <w:t xml:space="preserve"> will be relevant for determining </w:t>
      </w:r>
      <w:r w:rsidR="00765FFB">
        <w:t xml:space="preserve">compliance standards for this deployment. </w:t>
      </w:r>
    </w:p>
    <w:p w14:paraId="73949BF1" w14:textId="2132C7A3" w:rsidR="00AE6E54" w:rsidRPr="00442983" w:rsidRDefault="00AE6E54" w:rsidP="00442983">
      <w:pPr>
        <w:pStyle w:val="ListParagraph"/>
        <w:keepNext/>
        <w:keepLines/>
        <w:numPr>
          <w:ilvl w:val="1"/>
          <w:numId w:val="52"/>
        </w:numPr>
        <w:spacing w:before="240" w:after="0"/>
        <w:jc w:val="both"/>
        <w:outlineLvl w:val="2"/>
        <w:rPr>
          <w:rFonts w:ascii="Calibri Light" w:eastAsia="Times New Roman" w:hAnsi="Calibri Light" w:cs="Times New Roman"/>
          <w:color w:val="2F5496"/>
          <w:sz w:val="32"/>
          <w:szCs w:val="32"/>
        </w:rPr>
      </w:pPr>
      <w:r w:rsidRPr="00442983">
        <w:rPr>
          <w:rFonts w:ascii="Calibri Light" w:eastAsia="Times New Roman" w:hAnsi="Calibri Light" w:cs="Times New Roman"/>
          <w:color w:val="2F5496"/>
          <w:sz w:val="32"/>
          <w:szCs w:val="32"/>
        </w:rPr>
        <w:t>Technical Controls</w:t>
      </w:r>
    </w:p>
    <w:p w14:paraId="5D277F86" w14:textId="21AFAADC" w:rsidR="00061ADC" w:rsidRPr="00E90AB2" w:rsidRDefault="00061ADC" w:rsidP="000A3AA5">
      <w:pPr>
        <w:pStyle w:val="ListParagraph"/>
        <w:numPr>
          <w:ilvl w:val="0"/>
          <w:numId w:val="23"/>
        </w:numPr>
        <w:rPr>
          <w:b/>
          <w:bCs/>
        </w:rPr>
      </w:pPr>
      <w:r w:rsidRPr="00E90AB2">
        <w:rPr>
          <w:b/>
          <w:bCs/>
        </w:rPr>
        <w:t>Cloud security</w:t>
      </w:r>
    </w:p>
    <w:p w14:paraId="56085595" w14:textId="119C61E1" w:rsidR="000507E0" w:rsidRPr="00061ADC" w:rsidRDefault="00061ADC" w:rsidP="00947227">
      <w:r>
        <w:t>During the and following the deployment of the tool, cloud security best practice</w:t>
      </w:r>
      <w:r w:rsidR="00E538D5">
        <w:t>s</w:t>
      </w:r>
      <w:r>
        <w:t xml:space="preserve"> will need to be followed</w:t>
      </w:r>
      <w:r w:rsidR="00E538D5">
        <w:t xml:space="preserve">. </w:t>
      </w:r>
      <w:r w:rsidR="000A2977">
        <w:t xml:space="preserve">This should be done in line with the Global Cloud Security Policy. </w:t>
      </w:r>
    </w:p>
    <w:p w14:paraId="25812165" w14:textId="42AEC4BC" w:rsidR="00220C9C" w:rsidRPr="00E90AB2" w:rsidRDefault="00880A19" w:rsidP="000A3AA5">
      <w:pPr>
        <w:pStyle w:val="ListParagraph"/>
        <w:numPr>
          <w:ilvl w:val="0"/>
          <w:numId w:val="24"/>
        </w:numPr>
        <w:rPr>
          <w:b/>
          <w:bCs/>
        </w:rPr>
      </w:pPr>
      <w:r w:rsidRPr="00E90AB2">
        <w:rPr>
          <w:b/>
          <w:bCs/>
        </w:rPr>
        <w:t>Server Hardening</w:t>
      </w:r>
    </w:p>
    <w:p w14:paraId="4864C615" w14:textId="65230966" w:rsidR="004A545E" w:rsidRPr="00220C9C" w:rsidRDefault="00220C9C" w:rsidP="00947227">
      <w:r>
        <w:t xml:space="preserve">During and following the deployment of the tool </w:t>
      </w:r>
      <w:r w:rsidR="00DE7B09">
        <w:t xml:space="preserve">we should consider server hardening measures. Any actions taken in this regard should follow the Global Server Hardening Policy. </w:t>
      </w:r>
    </w:p>
    <w:p w14:paraId="1D6FCD0F" w14:textId="459D71B2" w:rsidR="00D4768B" w:rsidRPr="00E90AB2" w:rsidRDefault="00AC558B" w:rsidP="000A3AA5">
      <w:pPr>
        <w:pStyle w:val="ListParagraph"/>
        <w:numPr>
          <w:ilvl w:val="0"/>
          <w:numId w:val="25"/>
        </w:numPr>
        <w:rPr>
          <w:b/>
          <w:bCs/>
        </w:rPr>
      </w:pPr>
      <w:r w:rsidRPr="00E90AB2">
        <w:rPr>
          <w:b/>
          <w:bCs/>
        </w:rPr>
        <w:t>Authentication/Authorisation</w:t>
      </w:r>
    </w:p>
    <w:p w14:paraId="65EF3FBA" w14:textId="30EAA777" w:rsidR="00E25C4C" w:rsidRDefault="00E25C4C" w:rsidP="00947227">
      <w:r w:rsidRPr="00F4212B">
        <w:t xml:space="preserve">Authentication and authorisation should follow the same standards already outlined in several </w:t>
      </w:r>
      <w:r w:rsidR="00891D1E" w:rsidRPr="00F4212B">
        <w:t xml:space="preserve">policies, including the Global Privileged Account and Identity Policy, </w:t>
      </w:r>
      <w:r w:rsidR="00030079" w:rsidRPr="00F4212B">
        <w:t xml:space="preserve">The Global Guest User Access Policy, </w:t>
      </w:r>
      <w:r w:rsidR="00035A03" w:rsidRPr="00F4212B">
        <w:t>Global Information Security Access Control Policy</w:t>
      </w:r>
      <w:r w:rsidR="00F4212B" w:rsidRPr="00F4212B">
        <w:t xml:space="preserve"> and the Global Account Management and Password Policy.</w:t>
      </w:r>
    </w:p>
    <w:p w14:paraId="2362A448" w14:textId="43BD0DCF" w:rsidR="00CE652F" w:rsidRPr="00920C5B" w:rsidRDefault="00920C5B" w:rsidP="000A3AA5">
      <w:pPr>
        <w:pStyle w:val="ListParagraph"/>
        <w:numPr>
          <w:ilvl w:val="0"/>
          <w:numId w:val="27"/>
        </w:numPr>
        <w:rPr>
          <w:b/>
        </w:rPr>
      </w:pPr>
      <w:r w:rsidRPr="000507E0">
        <w:rPr>
          <w:b/>
          <w:bCs/>
        </w:rPr>
        <w:t>Encryption</w:t>
      </w:r>
    </w:p>
    <w:p w14:paraId="039ACA5F" w14:textId="4C2E65CD" w:rsidR="001B324E" w:rsidRPr="001B324E" w:rsidRDefault="001B324E" w:rsidP="000507E0">
      <w:r>
        <w:t xml:space="preserve">The Global Encryption </w:t>
      </w:r>
      <w:r w:rsidR="00E45D0B">
        <w:t xml:space="preserve">Policy lays out the expectations for </w:t>
      </w:r>
      <w:r w:rsidR="00F645E3">
        <w:t xml:space="preserve">how data at rest, data in transit and </w:t>
      </w:r>
      <w:r w:rsidR="009E316C">
        <w:t xml:space="preserve">key management etc. should be handled. </w:t>
      </w:r>
    </w:p>
    <w:p w14:paraId="4D4F6683" w14:textId="77777777" w:rsidR="00920C5B" w:rsidRPr="00920C5B" w:rsidRDefault="00920C5B" w:rsidP="00947227">
      <w:pPr>
        <w:rPr>
          <w:b/>
          <w:bCs/>
        </w:rPr>
      </w:pPr>
    </w:p>
    <w:p w14:paraId="71D8E7BF" w14:textId="59836828" w:rsidR="00BC2E0F" w:rsidRDefault="00BC2E0F" w:rsidP="00E34307">
      <w:pPr>
        <w:keepNext/>
        <w:keepLines/>
        <w:numPr>
          <w:ilvl w:val="0"/>
          <w:numId w:val="51"/>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FinOps</w:t>
      </w:r>
    </w:p>
    <w:p w14:paraId="4FD0B9BF" w14:textId="58C10BBB" w:rsidR="005F66B3" w:rsidRDefault="007B26F1" w:rsidP="007B26F1">
      <w:r>
        <w:t xml:space="preserve">This section will detail the financial </w:t>
      </w:r>
      <w:r w:rsidR="001E28AA">
        <w:t>costings</w:t>
      </w:r>
      <w:r>
        <w:t xml:space="preserve"> associated with implementing </w:t>
      </w:r>
      <w:r w:rsidR="00D17CF9">
        <w:t xml:space="preserve">Intune with cloud attach. Cloud attach </w:t>
      </w:r>
      <w:r w:rsidR="001E28AA">
        <w:t xml:space="preserve">is a part of Intune and </w:t>
      </w:r>
      <w:r w:rsidR="00C11209">
        <w:t>is available at no additional cost</w:t>
      </w:r>
      <w:r w:rsidR="00BB5B6B">
        <w:t xml:space="preserve"> </w:t>
      </w:r>
      <w:r w:rsidR="00D67CC6">
        <w:t>with any licence that allows the use of Intune.</w:t>
      </w:r>
    </w:p>
    <w:p w14:paraId="3B919E51" w14:textId="528818A4" w:rsidR="00DA164F" w:rsidRPr="00EC464E" w:rsidRDefault="00DA164F" w:rsidP="007B26F1">
      <w:r>
        <w:t>There may be a cost associated with the deploy</w:t>
      </w:r>
      <w:r w:rsidR="00AF7462">
        <w:t>ment phase and BAU</w:t>
      </w:r>
      <w:r w:rsidR="00D22EA1">
        <w:t xml:space="preserve"> running of the tool. Please see below </w:t>
      </w:r>
      <w:r w:rsidR="00577348">
        <w:t xml:space="preserve">an estimate of the roles needed and time they will require to </w:t>
      </w:r>
      <w:r w:rsidR="00221570">
        <w:t xml:space="preserve">get the service running. </w:t>
      </w:r>
    </w:p>
    <w:tbl>
      <w:tblPr>
        <w:tblStyle w:val="TableGrid"/>
        <w:tblW w:w="0" w:type="auto"/>
        <w:tblLook w:val="04A0" w:firstRow="1" w:lastRow="0" w:firstColumn="1" w:lastColumn="0" w:noHBand="0" w:noVBand="1"/>
      </w:tblPr>
      <w:tblGrid>
        <w:gridCol w:w="2179"/>
        <w:gridCol w:w="2179"/>
        <w:gridCol w:w="2179"/>
        <w:gridCol w:w="2179"/>
      </w:tblGrid>
      <w:tr w:rsidR="00FA586D" w14:paraId="25B5416B" w14:textId="77777777" w:rsidTr="00631E04">
        <w:trPr>
          <w:trHeight w:val="299"/>
        </w:trPr>
        <w:tc>
          <w:tcPr>
            <w:tcW w:w="2179" w:type="dxa"/>
          </w:tcPr>
          <w:p w14:paraId="7521BBE9" w14:textId="4B8FBE55" w:rsidR="00FA586D" w:rsidRPr="000A0201" w:rsidRDefault="00FA586D" w:rsidP="007B26F1">
            <w:pPr>
              <w:rPr>
                <w:b/>
                <w:bCs/>
              </w:rPr>
            </w:pPr>
            <w:r w:rsidRPr="000A0201">
              <w:rPr>
                <w:b/>
                <w:bCs/>
              </w:rPr>
              <w:lastRenderedPageBreak/>
              <w:t>Resource</w:t>
            </w:r>
          </w:p>
        </w:tc>
        <w:tc>
          <w:tcPr>
            <w:tcW w:w="2179" w:type="dxa"/>
          </w:tcPr>
          <w:p w14:paraId="2A32D727" w14:textId="315A594A" w:rsidR="00FA586D" w:rsidRPr="000A0201" w:rsidRDefault="00FA586D" w:rsidP="007B26F1">
            <w:pPr>
              <w:rPr>
                <w:b/>
                <w:bCs/>
              </w:rPr>
            </w:pPr>
            <w:r w:rsidRPr="000A0201">
              <w:rPr>
                <w:b/>
                <w:bCs/>
              </w:rPr>
              <w:t>Amount</w:t>
            </w:r>
          </w:p>
        </w:tc>
        <w:tc>
          <w:tcPr>
            <w:tcW w:w="2179" w:type="dxa"/>
          </w:tcPr>
          <w:p w14:paraId="7B74B03B" w14:textId="04803C57" w:rsidR="00FA586D" w:rsidRPr="000A0201" w:rsidRDefault="000054E1" w:rsidP="007B26F1">
            <w:pPr>
              <w:rPr>
                <w:b/>
                <w:bCs/>
              </w:rPr>
            </w:pPr>
            <w:r w:rsidRPr="000A0201">
              <w:rPr>
                <w:b/>
                <w:bCs/>
              </w:rPr>
              <w:t>Description</w:t>
            </w:r>
          </w:p>
        </w:tc>
        <w:tc>
          <w:tcPr>
            <w:tcW w:w="2179" w:type="dxa"/>
          </w:tcPr>
          <w:p w14:paraId="4699C90F" w14:textId="06CD4BF8" w:rsidR="00FA586D" w:rsidRPr="000A0201" w:rsidRDefault="00B25A2F" w:rsidP="007B26F1">
            <w:pPr>
              <w:rPr>
                <w:b/>
                <w:bCs/>
              </w:rPr>
            </w:pPr>
            <w:r w:rsidRPr="000A0201">
              <w:rPr>
                <w:b/>
                <w:bCs/>
              </w:rPr>
              <w:t>Hours</w:t>
            </w:r>
          </w:p>
        </w:tc>
      </w:tr>
      <w:tr w:rsidR="00FA586D" w14:paraId="088519C3" w14:textId="77777777" w:rsidTr="37576521">
        <w:trPr>
          <w:trHeight w:val="282"/>
        </w:trPr>
        <w:tc>
          <w:tcPr>
            <w:tcW w:w="2179" w:type="dxa"/>
            <w:tcBorders>
              <w:bottom w:val="single" w:sz="12" w:space="0" w:color="000000" w:themeColor="text1"/>
            </w:tcBorders>
          </w:tcPr>
          <w:p w14:paraId="359B7C30" w14:textId="77777777" w:rsidR="00FA586D" w:rsidRDefault="00FA586D" w:rsidP="007B26F1"/>
        </w:tc>
        <w:tc>
          <w:tcPr>
            <w:tcW w:w="2179" w:type="dxa"/>
          </w:tcPr>
          <w:p w14:paraId="28F820DE" w14:textId="77777777" w:rsidR="00FA586D" w:rsidRDefault="00FA586D" w:rsidP="007B26F1"/>
        </w:tc>
        <w:tc>
          <w:tcPr>
            <w:tcW w:w="2179" w:type="dxa"/>
          </w:tcPr>
          <w:p w14:paraId="5211BFE9" w14:textId="77777777" w:rsidR="00FA586D" w:rsidRDefault="00FA586D" w:rsidP="007B26F1"/>
        </w:tc>
        <w:tc>
          <w:tcPr>
            <w:tcW w:w="2179" w:type="dxa"/>
          </w:tcPr>
          <w:p w14:paraId="0DFC30A1" w14:textId="77777777" w:rsidR="00FA586D" w:rsidRDefault="00FA586D" w:rsidP="007B26F1"/>
        </w:tc>
      </w:tr>
      <w:tr w:rsidR="00FA586D" w14:paraId="36A29B72" w14:textId="77777777" w:rsidTr="37576521">
        <w:trPr>
          <w:trHeight w:val="282"/>
        </w:trPr>
        <w:tc>
          <w:tcPr>
            <w:tcW w:w="217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3A11F2" w14:textId="77777777" w:rsidR="00FA586D" w:rsidRDefault="00FA586D" w:rsidP="007B26F1"/>
        </w:tc>
        <w:tc>
          <w:tcPr>
            <w:tcW w:w="2179" w:type="dxa"/>
            <w:tcBorders>
              <w:left w:val="single" w:sz="12" w:space="0" w:color="000000" w:themeColor="text1"/>
            </w:tcBorders>
          </w:tcPr>
          <w:p w14:paraId="4FCF7563" w14:textId="77777777" w:rsidR="00FA586D" w:rsidRDefault="00FA586D" w:rsidP="007B26F1"/>
        </w:tc>
        <w:tc>
          <w:tcPr>
            <w:tcW w:w="2179" w:type="dxa"/>
          </w:tcPr>
          <w:p w14:paraId="64D73632" w14:textId="77777777" w:rsidR="00FA586D" w:rsidRDefault="00FA586D" w:rsidP="007B26F1"/>
        </w:tc>
        <w:tc>
          <w:tcPr>
            <w:tcW w:w="2179" w:type="dxa"/>
          </w:tcPr>
          <w:p w14:paraId="2F471733" w14:textId="77777777" w:rsidR="00FA586D" w:rsidRDefault="00FA586D" w:rsidP="007B26F1"/>
        </w:tc>
      </w:tr>
    </w:tbl>
    <w:p w14:paraId="06BDB08B" w14:textId="77777777" w:rsidR="00ED578E" w:rsidRPr="00EC464E" w:rsidRDefault="00ED578E" w:rsidP="007B26F1"/>
    <w:p w14:paraId="53EC3856" w14:textId="7CE71CBE" w:rsidR="00715132" w:rsidRDefault="00170D51" w:rsidP="00E34307">
      <w:pPr>
        <w:keepNext/>
        <w:keepLines/>
        <w:numPr>
          <w:ilvl w:val="0"/>
          <w:numId w:val="51"/>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Infrastructure &amp; Operations</w:t>
      </w:r>
    </w:p>
    <w:p w14:paraId="64D2982F" w14:textId="77777777" w:rsidR="00EB1C96" w:rsidRDefault="00EB1C96" w:rsidP="00EB1C96"/>
    <w:p w14:paraId="35174513" w14:textId="271FE440" w:rsidR="00D536A2" w:rsidRPr="00EB1C96" w:rsidRDefault="00D536A2" w:rsidP="000A3AA5">
      <w:pPr>
        <w:pStyle w:val="ListParagraph"/>
        <w:numPr>
          <w:ilvl w:val="0"/>
          <w:numId w:val="14"/>
        </w:numPr>
        <w:rPr>
          <w:b/>
          <w:bCs/>
        </w:rPr>
      </w:pPr>
      <w:r w:rsidRPr="00EB1C96">
        <w:rPr>
          <w:b/>
          <w:bCs/>
        </w:rPr>
        <w:t>Service Level</w:t>
      </w:r>
    </w:p>
    <w:p w14:paraId="6C240A73" w14:textId="5380FD18" w:rsidR="00340CB4" w:rsidRPr="00340CB4" w:rsidRDefault="00340CB4" w:rsidP="00340CB4">
      <w:r>
        <w:t xml:space="preserve">Intune with cloud attach is </w:t>
      </w:r>
      <w:r w:rsidR="009B5139">
        <w:t>a Microsoft Azure product</w:t>
      </w:r>
      <w:r w:rsidR="002B3BA8">
        <w:t>. Micro</w:t>
      </w:r>
      <w:r w:rsidR="003F20E2">
        <w:t xml:space="preserve">soft state their performance level for Azure products </w:t>
      </w:r>
      <w:r w:rsidR="003F20E2" w:rsidRPr="003F20E2">
        <w:t>range</w:t>
      </w:r>
      <w:r w:rsidR="005D54BC">
        <w:t>s</w:t>
      </w:r>
      <w:r w:rsidR="003F20E2" w:rsidRPr="003F20E2">
        <w:t xml:space="preserve"> from 99.9% to 99.99%</w:t>
      </w:r>
      <w:r w:rsidR="005D54BC">
        <w:t>.</w:t>
      </w:r>
    </w:p>
    <w:p w14:paraId="041801A0" w14:textId="77777777" w:rsidR="00EB1C96" w:rsidRDefault="00EB1C96" w:rsidP="00D536A2">
      <w:pPr>
        <w:rPr>
          <w:b/>
          <w:bCs/>
        </w:rPr>
      </w:pPr>
    </w:p>
    <w:p w14:paraId="24EE4574" w14:textId="6DCE62B3" w:rsidR="00D536A2" w:rsidRPr="00EB1C96" w:rsidRDefault="007C7F34" w:rsidP="000A3AA5">
      <w:pPr>
        <w:pStyle w:val="ListParagraph"/>
        <w:numPr>
          <w:ilvl w:val="0"/>
          <w:numId w:val="15"/>
        </w:numPr>
        <w:rPr>
          <w:b/>
          <w:bCs/>
        </w:rPr>
      </w:pPr>
      <w:r w:rsidRPr="00EB1C96">
        <w:rPr>
          <w:b/>
          <w:bCs/>
        </w:rPr>
        <w:t>Exc</w:t>
      </w:r>
      <w:r w:rsidR="006C31B3" w:rsidRPr="00EB1C96">
        <w:rPr>
          <w:b/>
          <w:bCs/>
        </w:rPr>
        <w:t>eption</w:t>
      </w:r>
      <w:r w:rsidR="004D20FB">
        <w:rPr>
          <w:b/>
          <w:bCs/>
        </w:rPr>
        <w:t>s</w:t>
      </w:r>
    </w:p>
    <w:p w14:paraId="24249D62" w14:textId="0CAEAD97" w:rsidR="000507E0" w:rsidRPr="005D54BC" w:rsidRDefault="00C516CB" w:rsidP="00D536A2">
      <w:r>
        <w:t xml:space="preserve">Exceptions </w:t>
      </w:r>
      <w:r w:rsidR="00F979CD">
        <w:t>will be dealt with by the ____ Team</w:t>
      </w:r>
    </w:p>
    <w:p w14:paraId="13F4E38E" w14:textId="77777777" w:rsidR="000507E0" w:rsidRDefault="000507E0" w:rsidP="00D536A2">
      <w:pPr>
        <w:rPr>
          <w:b/>
          <w:bCs/>
        </w:rPr>
      </w:pPr>
    </w:p>
    <w:p w14:paraId="35490BF6" w14:textId="28030DD3" w:rsidR="00631874" w:rsidRPr="00EB1C96" w:rsidRDefault="002C52D9" w:rsidP="000A3AA5">
      <w:pPr>
        <w:pStyle w:val="ListParagraph"/>
        <w:numPr>
          <w:ilvl w:val="0"/>
          <w:numId w:val="16"/>
        </w:numPr>
        <w:rPr>
          <w:b/>
          <w:bCs/>
        </w:rPr>
      </w:pPr>
      <w:r w:rsidRPr="00EB1C96">
        <w:rPr>
          <w:b/>
          <w:bCs/>
        </w:rPr>
        <w:t>Logging and Tracing</w:t>
      </w:r>
    </w:p>
    <w:p w14:paraId="26CE6896" w14:textId="1FE5ADF5" w:rsidR="000D7F99" w:rsidRPr="000D7F99" w:rsidRDefault="000D7F99" w:rsidP="00D536A2">
      <w:r>
        <w:t>Logging should be carried out in line with the requirements outlined in the</w:t>
      </w:r>
      <w:r w:rsidR="00901ED4">
        <w:t xml:space="preserve"> Global Logging and Monitoring Policy.</w:t>
      </w:r>
      <w:r w:rsidR="00D431F9">
        <w:t xml:space="preserve"> </w:t>
      </w:r>
      <w:r w:rsidR="00D12A56">
        <w:t xml:space="preserve">– Look at </w:t>
      </w:r>
      <w:r w:rsidR="001E30CE">
        <w:t>Intune</w:t>
      </w:r>
      <w:r w:rsidR="00D12A56">
        <w:t xml:space="preserve"> monitoring logging etc. </w:t>
      </w:r>
    </w:p>
    <w:p w14:paraId="38507518" w14:textId="77777777" w:rsidR="00920C5B" w:rsidRPr="00920C5B" w:rsidRDefault="00920C5B" w:rsidP="00B63453">
      <w:pPr>
        <w:rPr>
          <w:b/>
          <w:bCs/>
        </w:rPr>
      </w:pPr>
    </w:p>
    <w:p w14:paraId="2F6576B2" w14:textId="054860C2" w:rsidR="005C5E42" w:rsidRDefault="00D16280" w:rsidP="000A3AA5">
      <w:pPr>
        <w:pStyle w:val="ListParagraph"/>
        <w:numPr>
          <w:ilvl w:val="0"/>
          <w:numId w:val="26"/>
        </w:numPr>
        <w:rPr>
          <w:b/>
          <w:bCs/>
        </w:rPr>
      </w:pPr>
      <w:r>
        <w:rPr>
          <w:b/>
          <w:bCs/>
        </w:rPr>
        <w:t>Configurability</w:t>
      </w:r>
    </w:p>
    <w:p w14:paraId="09D40982" w14:textId="77777777" w:rsidR="00920C5B" w:rsidRPr="00920C5B" w:rsidRDefault="00920C5B" w:rsidP="00920C5B">
      <w:pPr>
        <w:pStyle w:val="ListParagraph"/>
        <w:rPr>
          <w:b/>
          <w:bCs/>
        </w:rPr>
      </w:pPr>
    </w:p>
    <w:p w14:paraId="75965B87" w14:textId="6D8DBB88" w:rsidR="0052650D" w:rsidRDefault="00960BD0" w:rsidP="0052650D">
      <w:r>
        <w:t xml:space="preserve">Intune with cloud attach can be run either on default settings or with custom settings. </w:t>
      </w:r>
      <w:r w:rsidR="00A24834">
        <w:t xml:space="preserve">To change the </w:t>
      </w:r>
      <w:r w:rsidR="0052650D">
        <w:t>configuration,</w:t>
      </w:r>
      <w:r w:rsidR="00A24834">
        <w:t xml:space="preserve"> go </w:t>
      </w:r>
      <w:r w:rsidR="0052650D">
        <w:t xml:space="preserve">to the </w:t>
      </w:r>
      <w:r w:rsidR="00750009">
        <w:t>Configuration manager</w:t>
      </w:r>
      <w:r w:rsidR="0052650D">
        <w:t xml:space="preserve"> console, go to Administration &gt; Cloud services &gt; Cloud Attach. Now select Configure Cloud Attach from the ribbon to open the wizard.</w:t>
      </w:r>
    </w:p>
    <w:p w14:paraId="3ECF86C3" w14:textId="4C6CED45" w:rsidR="0052650D" w:rsidRDefault="0052650D" w:rsidP="0052650D">
      <w:r>
        <w:t>Responsibility for the configuration lies with</w:t>
      </w:r>
      <w:r w:rsidR="006B1B77">
        <w:t xml:space="preserve"> </w:t>
      </w:r>
      <w:r w:rsidR="00B4688F">
        <w:t xml:space="preserve">the _____ </w:t>
      </w:r>
      <w:r w:rsidR="00E34E20">
        <w:t>team.</w:t>
      </w:r>
    </w:p>
    <w:p w14:paraId="47E5BBE4" w14:textId="244234D1" w:rsidR="00960BD0" w:rsidRDefault="00960BD0" w:rsidP="00D536A2"/>
    <w:p w14:paraId="641B131C" w14:textId="128E21D8" w:rsidR="00D16280" w:rsidRPr="00EB1C96" w:rsidRDefault="00D16280" w:rsidP="000A3AA5">
      <w:pPr>
        <w:pStyle w:val="ListParagraph"/>
        <w:numPr>
          <w:ilvl w:val="0"/>
          <w:numId w:val="17"/>
        </w:numPr>
        <w:rPr>
          <w:b/>
          <w:bCs/>
        </w:rPr>
      </w:pPr>
      <w:r w:rsidRPr="00EB1C96">
        <w:rPr>
          <w:b/>
          <w:bCs/>
        </w:rPr>
        <w:t>Patching</w:t>
      </w:r>
    </w:p>
    <w:p w14:paraId="3EA2CD31" w14:textId="14577D83" w:rsidR="00B446C1" w:rsidRPr="00B446C1" w:rsidRDefault="00B446C1" w:rsidP="00D536A2">
      <w:r>
        <w:t xml:space="preserve">Intune patches </w:t>
      </w:r>
      <w:r w:rsidR="004F745E">
        <w:t xml:space="preserve">will be tested and rolled out in line with the </w:t>
      </w:r>
      <w:r w:rsidR="001D3F8E">
        <w:t>Global Patc</w:t>
      </w:r>
      <w:r w:rsidR="008C57EE">
        <w:t>h Management</w:t>
      </w:r>
      <w:r w:rsidR="001D3F8E">
        <w:t xml:space="preserve"> Policy</w:t>
      </w:r>
      <w:r w:rsidR="00EC0A20">
        <w:t>.</w:t>
      </w:r>
    </w:p>
    <w:p w14:paraId="7F13E1BC" w14:textId="09E56623" w:rsidR="00DA1BD7" w:rsidRPr="00EB1C96" w:rsidRDefault="00DA1BD7" w:rsidP="000A3AA5">
      <w:pPr>
        <w:pStyle w:val="ListParagraph"/>
        <w:numPr>
          <w:ilvl w:val="0"/>
          <w:numId w:val="18"/>
        </w:numPr>
        <w:rPr>
          <w:b/>
          <w:bCs/>
        </w:rPr>
      </w:pPr>
      <w:r w:rsidRPr="00EB1C96">
        <w:rPr>
          <w:b/>
          <w:bCs/>
        </w:rPr>
        <w:t>Separation of Duties</w:t>
      </w:r>
    </w:p>
    <w:tbl>
      <w:tblPr>
        <w:tblStyle w:val="TableGrid"/>
        <w:tblW w:w="8314" w:type="dxa"/>
        <w:tblLook w:val="04A0" w:firstRow="1" w:lastRow="0" w:firstColumn="1" w:lastColumn="0" w:noHBand="0" w:noVBand="1"/>
      </w:tblPr>
      <w:tblGrid>
        <w:gridCol w:w="2605"/>
        <w:gridCol w:w="5709"/>
      </w:tblGrid>
      <w:tr w:rsidR="001B7E22" w14:paraId="372A9614" w14:textId="77777777" w:rsidTr="00EC36E0">
        <w:trPr>
          <w:trHeight w:val="287"/>
        </w:trPr>
        <w:tc>
          <w:tcPr>
            <w:tcW w:w="2605" w:type="dxa"/>
          </w:tcPr>
          <w:p w14:paraId="3AA6C915" w14:textId="2B233246" w:rsidR="00EC36E0" w:rsidRDefault="00EC36E0" w:rsidP="00EC36E0">
            <w:pPr>
              <w:jc w:val="center"/>
              <w:rPr>
                <w:b/>
                <w:bCs/>
              </w:rPr>
            </w:pPr>
            <w:r>
              <w:rPr>
                <w:b/>
                <w:bCs/>
              </w:rPr>
              <w:t>Roles</w:t>
            </w:r>
          </w:p>
        </w:tc>
        <w:tc>
          <w:tcPr>
            <w:tcW w:w="5709" w:type="dxa"/>
          </w:tcPr>
          <w:p w14:paraId="0DFCDF3C" w14:textId="29CB4C93" w:rsidR="001B7E22" w:rsidRDefault="00EC36E0" w:rsidP="001B7E22">
            <w:pPr>
              <w:jc w:val="center"/>
              <w:rPr>
                <w:b/>
                <w:bCs/>
              </w:rPr>
            </w:pPr>
            <w:r>
              <w:rPr>
                <w:b/>
                <w:bCs/>
              </w:rPr>
              <w:t>Responsibilities</w:t>
            </w:r>
          </w:p>
        </w:tc>
      </w:tr>
      <w:tr w:rsidR="001B7E22" w14:paraId="4EE91EE8" w14:textId="77777777" w:rsidTr="00EC36E0">
        <w:trPr>
          <w:trHeight w:val="271"/>
        </w:trPr>
        <w:tc>
          <w:tcPr>
            <w:tcW w:w="2605" w:type="dxa"/>
          </w:tcPr>
          <w:p w14:paraId="69797671" w14:textId="757E148D" w:rsidR="00EC36E0" w:rsidRPr="00863E4F" w:rsidRDefault="00EC36E0" w:rsidP="00345731">
            <w:r w:rsidRPr="00863E4F">
              <w:t>Global Admin</w:t>
            </w:r>
            <w:r w:rsidR="003F123A">
              <w:t>istrator</w:t>
            </w:r>
          </w:p>
        </w:tc>
        <w:tc>
          <w:tcPr>
            <w:tcW w:w="5709" w:type="dxa"/>
          </w:tcPr>
          <w:p w14:paraId="721A3C4D" w14:textId="141BA3CA" w:rsidR="001B7E22" w:rsidRPr="00863E4F" w:rsidRDefault="006B50A8" w:rsidP="00BC3D92">
            <w:r w:rsidRPr="006B50A8">
              <w:t xml:space="preserve">Create Microsoft Entra </w:t>
            </w:r>
            <w:r w:rsidR="00410A02">
              <w:t>applications</w:t>
            </w:r>
            <w:r w:rsidRPr="006B50A8">
              <w:t xml:space="preserve"> from </w:t>
            </w:r>
            <w:r w:rsidR="00750009">
              <w:t>Configuration manager</w:t>
            </w:r>
            <w:r w:rsidR="006B32BF">
              <w:t xml:space="preserve"> and review </w:t>
            </w:r>
            <w:r w:rsidR="00FD25B0">
              <w:t>configuration changes</w:t>
            </w:r>
            <w:r w:rsidR="001106AC">
              <w:t>.</w:t>
            </w:r>
          </w:p>
        </w:tc>
      </w:tr>
      <w:tr w:rsidR="00305EC0" w14:paraId="6A9283F4" w14:textId="77777777" w:rsidTr="00EC36E0">
        <w:trPr>
          <w:trHeight w:val="287"/>
        </w:trPr>
        <w:tc>
          <w:tcPr>
            <w:tcW w:w="2605" w:type="dxa"/>
          </w:tcPr>
          <w:p w14:paraId="5FC101CF" w14:textId="2EDC854F" w:rsidR="00305EC0" w:rsidRPr="00863E4F" w:rsidRDefault="00305EC0" w:rsidP="00345731">
            <w:r>
              <w:t xml:space="preserve">Intune </w:t>
            </w:r>
            <w:r w:rsidR="003F123A" w:rsidRPr="00863E4F">
              <w:t>Admin</w:t>
            </w:r>
            <w:r w:rsidR="003F123A">
              <w:t>istrator</w:t>
            </w:r>
          </w:p>
        </w:tc>
        <w:tc>
          <w:tcPr>
            <w:tcW w:w="5709" w:type="dxa"/>
          </w:tcPr>
          <w:p w14:paraId="67E448B9" w14:textId="77777777" w:rsidR="001D233F" w:rsidRDefault="00E40A79" w:rsidP="001D233F">
            <w:r>
              <w:t>Deploy and configure</w:t>
            </w:r>
            <w:r w:rsidR="006469B9">
              <w:t xml:space="preserve"> tenant co</w:t>
            </w:r>
            <w:r w:rsidR="009346C3">
              <w:t>nfiguration</w:t>
            </w:r>
            <w:r w:rsidR="00422C44">
              <w:t xml:space="preserve">, user and device enrolment policies. </w:t>
            </w:r>
            <w:r w:rsidR="00E32373">
              <w:t xml:space="preserve">Manage Intune </w:t>
            </w:r>
            <w:r>
              <w:t>subscriptions</w:t>
            </w:r>
            <w:r w:rsidR="00E32373">
              <w:t>.</w:t>
            </w:r>
            <w:r w:rsidR="001D233F">
              <w:t xml:space="preserve"> Troubleshoot Intune issues.</w:t>
            </w:r>
          </w:p>
          <w:p w14:paraId="53ABF9E4" w14:textId="77777777" w:rsidR="001D233F" w:rsidRDefault="001D233F" w:rsidP="001D233F"/>
          <w:p w14:paraId="0A6F4ABA" w14:textId="079E7D1E" w:rsidR="00305EC0" w:rsidRPr="00863E4F" w:rsidRDefault="00305EC0" w:rsidP="00345731">
            <w:r w:rsidRPr="00305EC0">
              <w:t>Manages custom Intune roles. It's the only Intune role that can assign permissions to Administrators.</w:t>
            </w:r>
          </w:p>
        </w:tc>
      </w:tr>
      <w:tr w:rsidR="001B7E22" w14:paraId="3771F67A" w14:textId="77777777" w:rsidTr="00EC36E0">
        <w:trPr>
          <w:trHeight w:val="287"/>
        </w:trPr>
        <w:tc>
          <w:tcPr>
            <w:tcW w:w="2605" w:type="dxa"/>
          </w:tcPr>
          <w:p w14:paraId="19E26CF3" w14:textId="6CA6B551" w:rsidR="00EC36E0" w:rsidRPr="00863E4F" w:rsidRDefault="00EC36E0" w:rsidP="00345731">
            <w:r w:rsidRPr="00863E4F">
              <w:lastRenderedPageBreak/>
              <w:t xml:space="preserve">Security </w:t>
            </w:r>
            <w:r w:rsidR="003F123A" w:rsidRPr="00863E4F">
              <w:t>Admin</w:t>
            </w:r>
            <w:r w:rsidR="003F123A">
              <w:t>istrator</w:t>
            </w:r>
          </w:p>
        </w:tc>
        <w:tc>
          <w:tcPr>
            <w:tcW w:w="5709" w:type="dxa"/>
          </w:tcPr>
          <w:p w14:paraId="7FC9A1E1" w14:textId="3EB1E2AB" w:rsidR="001B7E22" w:rsidRPr="00863E4F" w:rsidRDefault="00A41707" w:rsidP="00345731">
            <w:r>
              <w:t>Manage Intune security settings</w:t>
            </w:r>
            <w:r w:rsidR="00961490">
              <w:t xml:space="preserve"> and compliance policies.</w:t>
            </w:r>
            <w:r w:rsidR="00F35485">
              <w:t xml:space="preserve"> Troubleshoot security risks.</w:t>
            </w:r>
            <w:r w:rsidR="000D2EFF">
              <w:t xml:space="preserve"> Review </w:t>
            </w:r>
            <w:r w:rsidR="00410A02">
              <w:t>application and device deployments.</w:t>
            </w:r>
          </w:p>
        </w:tc>
      </w:tr>
      <w:tr w:rsidR="00345731" w14:paraId="2EFC1D3D" w14:textId="77777777" w:rsidTr="00EC36E0">
        <w:trPr>
          <w:trHeight w:val="287"/>
        </w:trPr>
        <w:tc>
          <w:tcPr>
            <w:tcW w:w="2605" w:type="dxa"/>
          </w:tcPr>
          <w:p w14:paraId="0A028060" w14:textId="48A4636B" w:rsidR="00345731" w:rsidRPr="00863E4F" w:rsidRDefault="00345731" w:rsidP="00345731">
            <w:r>
              <w:t>Endpoint Security Manager</w:t>
            </w:r>
          </w:p>
        </w:tc>
        <w:tc>
          <w:tcPr>
            <w:tcW w:w="5709" w:type="dxa"/>
          </w:tcPr>
          <w:p w14:paraId="1D039F1F" w14:textId="3A468B3B" w:rsidR="00345731" w:rsidRPr="00863E4F" w:rsidRDefault="00345731" w:rsidP="00345731">
            <w:r w:rsidRPr="00345731">
              <w:t>Manages security and compliance features</w:t>
            </w:r>
            <w:r>
              <w:t xml:space="preserve"> for the organisation</w:t>
            </w:r>
            <w:r w:rsidRPr="00345731">
              <w:t xml:space="preserve">, </w:t>
            </w:r>
            <w:r>
              <w:t>e.g.,</w:t>
            </w:r>
            <w:r w:rsidRPr="00345731">
              <w:t xml:space="preserve"> security baselines, device compliance, conditional access, and Microsoft Defender for Endpoint</w:t>
            </w:r>
            <w:r>
              <w:t xml:space="preserve"> solution</w:t>
            </w:r>
            <w:r w:rsidRPr="00345731">
              <w:t>.</w:t>
            </w:r>
          </w:p>
        </w:tc>
      </w:tr>
      <w:tr w:rsidR="001B7E22" w14:paraId="65A997C2" w14:textId="77777777" w:rsidTr="00EC36E0">
        <w:trPr>
          <w:trHeight w:val="287"/>
        </w:trPr>
        <w:tc>
          <w:tcPr>
            <w:tcW w:w="2605" w:type="dxa"/>
          </w:tcPr>
          <w:p w14:paraId="063C4454" w14:textId="1FDEAB00" w:rsidR="00EC36E0" w:rsidRPr="00863E4F" w:rsidRDefault="00EC36E0" w:rsidP="00345731">
            <w:r w:rsidRPr="00863E4F">
              <w:t>Application Owner</w:t>
            </w:r>
          </w:p>
        </w:tc>
        <w:tc>
          <w:tcPr>
            <w:tcW w:w="5709" w:type="dxa"/>
          </w:tcPr>
          <w:p w14:paraId="0A822C28" w14:textId="2AC616A5" w:rsidR="001B7E22" w:rsidRPr="00863E4F" w:rsidRDefault="002E53EF" w:rsidP="00345731">
            <w:r w:rsidRPr="002E53EF">
              <w:t xml:space="preserve">Manages </w:t>
            </w:r>
            <w:r>
              <w:t xml:space="preserve">the specific </w:t>
            </w:r>
            <w:r w:rsidRPr="002E53EF">
              <w:t xml:space="preserve">applications, </w:t>
            </w:r>
            <w:r w:rsidR="00FE1B85">
              <w:t>view</w:t>
            </w:r>
            <w:r w:rsidRPr="002E53EF">
              <w:t xml:space="preserve"> </w:t>
            </w:r>
            <w:r>
              <w:t xml:space="preserve">the </w:t>
            </w:r>
            <w:r w:rsidRPr="002E53EF">
              <w:t>device</w:t>
            </w:r>
            <w:r>
              <w:t xml:space="preserve"> related</w:t>
            </w:r>
            <w:r w:rsidRPr="002E53EF">
              <w:t xml:space="preserve"> information and configuration profiles.</w:t>
            </w:r>
            <w:r w:rsidR="000C328B">
              <w:t xml:space="preserve"> Review application specific deployments.</w:t>
            </w:r>
          </w:p>
        </w:tc>
      </w:tr>
    </w:tbl>
    <w:p w14:paraId="103F0055" w14:textId="77777777" w:rsidR="001B7E22" w:rsidRDefault="001B7E22" w:rsidP="00D536A2">
      <w:pPr>
        <w:rPr>
          <w:b/>
          <w:bCs/>
        </w:rPr>
      </w:pPr>
    </w:p>
    <w:p w14:paraId="578B36FA" w14:textId="4C214B82" w:rsidR="00DA1BD7" w:rsidRPr="00EB1C96" w:rsidRDefault="001B7E22" w:rsidP="000A3AA5">
      <w:pPr>
        <w:pStyle w:val="ListParagraph"/>
        <w:numPr>
          <w:ilvl w:val="0"/>
          <w:numId w:val="19"/>
        </w:numPr>
        <w:rPr>
          <w:b/>
          <w:bCs/>
        </w:rPr>
      </w:pPr>
      <w:r w:rsidRPr="00EB1C96">
        <w:rPr>
          <w:b/>
          <w:bCs/>
        </w:rPr>
        <w:t>Decommissioning</w:t>
      </w:r>
      <w:r w:rsidR="00F42521">
        <w:rPr>
          <w:b/>
          <w:bCs/>
        </w:rPr>
        <w:t xml:space="preserve"> – look at hardware </w:t>
      </w:r>
      <w:r w:rsidR="00863E4F">
        <w:rPr>
          <w:b/>
          <w:bCs/>
        </w:rPr>
        <w:t>policy.</w:t>
      </w:r>
    </w:p>
    <w:p w14:paraId="61E2A83C" w14:textId="77777777" w:rsidR="001B7E22" w:rsidRDefault="001B7E22" w:rsidP="00D536A2">
      <w:pPr>
        <w:rPr>
          <w:b/>
          <w:bCs/>
        </w:rPr>
      </w:pPr>
    </w:p>
    <w:p w14:paraId="3AB3EA1C" w14:textId="5D2EF89F" w:rsidR="00715132" w:rsidRDefault="003B0FDF" w:rsidP="00E34307">
      <w:pPr>
        <w:keepNext/>
        <w:keepLines/>
        <w:numPr>
          <w:ilvl w:val="0"/>
          <w:numId w:val="51"/>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Quality Assurance</w:t>
      </w:r>
    </w:p>
    <w:p w14:paraId="5C54DBCD" w14:textId="77777777" w:rsidR="00EB1C96" w:rsidRDefault="00EB1C96" w:rsidP="00EB1C96"/>
    <w:p w14:paraId="2C192404" w14:textId="6CD90602" w:rsidR="00195401" w:rsidRPr="00EB1C96" w:rsidRDefault="0012387B" w:rsidP="000A3AA5">
      <w:pPr>
        <w:pStyle w:val="ListParagraph"/>
        <w:numPr>
          <w:ilvl w:val="0"/>
          <w:numId w:val="20"/>
        </w:numPr>
        <w:rPr>
          <w:b/>
          <w:bCs/>
        </w:rPr>
      </w:pPr>
      <w:r w:rsidRPr="00EB1C96">
        <w:rPr>
          <w:b/>
          <w:bCs/>
        </w:rPr>
        <w:t>Testability</w:t>
      </w:r>
      <w:r w:rsidR="00B62068">
        <w:rPr>
          <w:b/>
          <w:bCs/>
        </w:rPr>
        <w:t xml:space="preserve"> – state success criteria</w:t>
      </w:r>
      <w:r w:rsidR="00FB1CA0">
        <w:rPr>
          <w:b/>
          <w:bCs/>
        </w:rPr>
        <w:t xml:space="preserve">. Devices registered, policy </w:t>
      </w:r>
      <w:r w:rsidR="001E30CE">
        <w:rPr>
          <w:b/>
          <w:bCs/>
        </w:rPr>
        <w:t>deployment.</w:t>
      </w:r>
      <w:r w:rsidR="00FB1CA0">
        <w:rPr>
          <w:b/>
          <w:bCs/>
        </w:rPr>
        <w:t xml:space="preserve"> </w:t>
      </w:r>
    </w:p>
    <w:p w14:paraId="66D3E1FC" w14:textId="77777777" w:rsidR="00834D49" w:rsidRDefault="00834D49" w:rsidP="00834D49">
      <w:pPr>
        <w:rPr>
          <w:b/>
          <w:bCs/>
        </w:rPr>
      </w:pPr>
    </w:p>
    <w:p w14:paraId="0CB1E6B0" w14:textId="469D6495" w:rsidR="00834D49" w:rsidRPr="00834D49" w:rsidRDefault="00517809" w:rsidP="000A3AA5">
      <w:pPr>
        <w:pStyle w:val="ListParagraph"/>
        <w:numPr>
          <w:ilvl w:val="0"/>
          <w:numId w:val="26"/>
        </w:numPr>
        <w:spacing w:line="360" w:lineRule="auto"/>
        <w:rPr>
          <w:b/>
          <w:bCs/>
        </w:rPr>
      </w:pPr>
      <w:r>
        <w:rPr>
          <w:b/>
          <w:bCs/>
        </w:rPr>
        <w:t>Testing Methodology</w:t>
      </w:r>
      <w:r w:rsidR="00384A54">
        <w:rPr>
          <w:b/>
          <w:bCs/>
        </w:rPr>
        <w:t>:</w:t>
      </w:r>
    </w:p>
    <w:p w14:paraId="1C6B7FD3" w14:textId="47DF3D2A" w:rsidR="00517809" w:rsidRPr="00E6702B" w:rsidRDefault="00615ECD" w:rsidP="000A3AA5">
      <w:pPr>
        <w:pStyle w:val="ListParagraph"/>
        <w:numPr>
          <w:ilvl w:val="1"/>
          <w:numId w:val="26"/>
        </w:numPr>
        <w:spacing w:line="360" w:lineRule="auto"/>
        <w:jc w:val="both"/>
        <w:rPr>
          <w:b/>
          <w:bCs/>
        </w:rPr>
      </w:pPr>
      <w:r>
        <w:rPr>
          <w:b/>
          <w:bCs/>
        </w:rPr>
        <w:t xml:space="preserve">Baseline </w:t>
      </w:r>
      <w:r w:rsidR="00151131">
        <w:rPr>
          <w:b/>
          <w:bCs/>
        </w:rPr>
        <w:t>MDE policy testing</w:t>
      </w:r>
      <w:r w:rsidR="009314EC">
        <w:rPr>
          <w:b/>
          <w:bCs/>
        </w:rPr>
        <w:t xml:space="preserve"> </w:t>
      </w:r>
      <w:r w:rsidR="00F769DC" w:rsidRPr="0064022C">
        <w:t>–</w:t>
      </w:r>
      <w:r w:rsidR="00F769DC">
        <w:rPr>
          <w:b/>
          <w:bCs/>
        </w:rPr>
        <w:t xml:space="preserve"> </w:t>
      </w:r>
      <w:r w:rsidR="00F769DC">
        <w:t xml:space="preserve">The purpose of this </w:t>
      </w:r>
      <w:r w:rsidR="005E2D96">
        <w:t xml:space="preserve">step is to develop and test the standard baseline </w:t>
      </w:r>
      <w:r w:rsidR="00B40461">
        <w:t xml:space="preserve">MDE policies </w:t>
      </w:r>
      <w:r w:rsidR="00551154">
        <w:t xml:space="preserve">specific to non-critical servers within the </w:t>
      </w:r>
      <w:r w:rsidR="0096080F">
        <w:t xml:space="preserve">organization. These policies are developed, refined and categorized for various </w:t>
      </w:r>
      <w:r w:rsidR="00E8240E">
        <w:t>areas such as A</w:t>
      </w:r>
      <w:r w:rsidR="0004376F">
        <w:t xml:space="preserve">V, Firewall, </w:t>
      </w:r>
      <w:r w:rsidR="00E6702B">
        <w:t>Encryption and so on.</w:t>
      </w:r>
      <w:r w:rsidR="00922311">
        <w:t xml:space="preserve"> The testing </w:t>
      </w:r>
      <w:r w:rsidR="00770A4C">
        <w:t xml:space="preserve">for these baseline policies </w:t>
      </w:r>
      <w:r w:rsidR="00922311">
        <w:t xml:space="preserve">will be </w:t>
      </w:r>
      <w:r w:rsidR="001D7B85">
        <w:t>done on select groups of devices</w:t>
      </w:r>
      <w:r w:rsidR="002566CC">
        <w:t xml:space="preserve"> </w:t>
      </w:r>
      <w:r w:rsidR="005C016E">
        <w:t xml:space="preserve">in audit mode and verified if the policies are </w:t>
      </w:r>
      <w:r w:rsidR="00EE5EF0">
        <w:t xml:space="preserve">working as expected. Detailed sheet of </w:t>
      </w:r>
      <w:r w:rsidR="007D2260">
        <w:t xml:space="preserve">drafted </w:t>
      </w:r>
      <w:r w:rsidR="00EE5EF0">
        <w:t>baseline policies can be referenced here.</w:t>
      </w:r>
    </w:p>
    <w:p w14:paraId="54399741" w14:textId="60B5B32C" w:rsidR="00E6702B" w:rsidRPr="00834D49" w:rsidRDefault="00E6702B" w:rsidP="004511DA">
      <w:pPr>
        <w:pStyle w:val="ListParagraph"/>
        <w:spacing w:line="360" w:lineRule="auto"/>
        <w:ind w:left="1440"/>
        <w:jc w:val="both"/>
        <w:rPr>
          <w:b/>
          <w:bCs/>
        </w:rPr>
      </w:pPr>
    </w:p>
    <w:p w14:paraId="62B40E7D" w14:textId="4581AEA7" w:rsidR="00313002" w:rsidRPr="00313002" w:rsidRDefault="003F72A8" w:rsidP="000A3AA5">
      <w:pPr>
        <w:pStyle w:val="ListParagraph"/>
        <w:numPr>
          <w:ilvl w:val="1"/>
          <w:numId w:val="26"/>
        </w:numPr>
        <w:spacing w:line="360" w:lineRule="auto"/>
        <w:jc w:val="both"/>
        <w:rPr>
          <w:b/>
          <w:bCs/>
        </w:rPr>
      </w:pPr>
      <w:r>
        <w:rPr>
          <w:b/>
          <w:bCs/>
        </w:rPr>
        <w:t>Application specific policy testing</w:t>
      </w:r>
      <w:r w:rsidR="0064022C">
        <w:rPr>
          <w:b/>
          <w:bCs/>
        </w:rPr>
        <w:t xml:space="preserve"> </w:t>
      </w:r>
      <w:r w:rsidR="006F3E92">
        <w:t>–</w:t>
      </w:r>
      <w:r w:rsidR="0064022C">
        <w:t xml:space="preserve"> </w:t>
      </w:r>
      <w:r w:rsidR="006F3E92">
        <w:t xml:space="preserve">This step </w:t>
      </w:r>
      <w:r w:rsidR="004B18A8">
        <w:t>focuses on creating</w:t>
      </w:r>
      <w:r w:rsidR="00E76B2F">
        <w:t xml:space="preserve"> and tailoring</w:t>
      </w:r>
      <w:r w:rsidR="004B18A8">
        <w:t xml:space="preserve"> </w:t>
      </w:r>
      <w:r w:rsidR="008A065A">
        <w:t xml:space="preserve">application </w:t>
      </w:r>
      <w:r w:rsidR="004B18A8">
        <w:t>specific</w:t>
      </w:r>
      <w:r w:rsidR="008A065A">
        <w:t xml:space="preserve"> MDE policies</w:t>
      </w:r>
      <w:r w:rsidR="004B18A8">
        <w:t xml:space="preserve"> </w:t>
      </w:r>
      <w:r w:rsidR="00727417">
        <w:t xml:space="preserve">and testing </w:t>
      </w:r>
      <w:r w:rsidR="009B78E8">
        <w:t xml:space="preserve">these policies </w:t>
      </w:r>
      <w:r w:rsidR="00727417">
        <w:t xml:space="preserve">on </w:t>
      </w:r>
      <w:r w:rsidR="009B78E8">
        <w:t xml:space="preserve">a </w:t>
      </w:r>
      <w:r w:rsidR="00D60FA3">
        <w:t xml:space="preserve">single critical server that hosts </w:t>
      </w:r>
      <w:r w:rsidR="00055F26">
        <w:t>the application.</w:t>
      </w:r>
      <w:r w:rsidR="009B78E8">
        <w:t xml:space="preserve"> </w:t>
      </w:r>
      <w:r w:rsidR="00F352E0">
        <w:t xml:space="preserve">For </w:t>
      </w:r>
      <w:r w:rsidR="0064789A">
        <w:t>this case</w:t>
      </w:r>
      <w:r w:rsidR="001B2CF1">
        <w:t xml:space="preserve"> we have selected </w:t>
      </w:r>
      <w:proofErr w:type="spellStart"/>
      <w:r w:rsidR="001B2CF1">
        <w:t>iManage</w:t>
      </w:r>
      <w:proofErr w:type="spellEnd"/>
      <w:r w:rsidR="001B2CF1">
        <w:t xml:space="preserve"> as the </w:t>
      </w:r>
      <w:r w:rsidR="005F4678">
        <w:t>target application.</w:t>
      </w:r>
      <w:r w:rsidR="005F6DB4">
        <w:t xml:space="preserve"> Testing </w:t>
      </w:r>
      <w:r w:rsidR="00010E0A">
        <w:t xml:space="preserve">the </w:t>
      </w:r>
      <w:r w:rsidR="009339F8">
        <w:t>policy enforcement</w:t>
      </w:r>
      <w:r w:rsidR="00010E0A">
        <w:t xml:space="preserve"> for a single </w:t>
      </w:r>
      <w:r w:rsidR="003A6BAD">
        <w:t xml:space="preserve">target </w:t>
      </w:r>
      <w:r w:rsidR="00010E0A">
        <w:t xml:space="preserve">application will help </w:t>
      </w:r>
      <w:r w:rsidR="00CE6288">
        <w:t xml:space="preserve">in validating the </w:t>
      </w:r>
      <w:r w:rsidR="00586BC7">
        <w:t>effectiveness of the MDE policies.</w:t>
      </w:r>
      <w:r w:rsidR="00CB708A">
        <w:t xml:space="preserve"> </w:t>
      </w:r>
      <w:proofErr w:type="gramStart"/>
      <w:r w:rsidR="00D5206E">
        <w:t>In order to</w:t>
      </w:r>
      <w:proofErr w:type="gramEnd"/>
      <w:r w:rsidR="00D5206E">
        <w:t xml:space="preserve"> </w:t>
      </w:r>
      <w:r w:rsidR="00B81510">
        <w:t xml:space="preserve">develop application specific </w:t>
      </w:r>
      <w:r w:rsidR="00666165">
        <w:t>policies,</w:t>
      </w:r>
      <w:r w:rsidR="00B81510">
        <w:t xml:space="preserve"> </w:t>
      </w:r>
      <w:r w:rsidR="00A4318C">
        <w:t xml:space="preserve">we need to consider the </w:t>
      </w:r>
      <w:r w:rsidR="00666165">
        <w:t xml:space="preserve">application-level </w:t>
      </w:r>
      <w:r w:rsidR="00A4318C">
        <w:t xml:space="preserve">dependencies and </w:t>
      </w:r>
      <w:r w:rsidR="005C0AEC">
        <w:t xml:space="preserve">the </w:t>
      </w:r>
      <w:r w:rsidR="000F2A9D">
        <w:lastRenderedPageBreak/>
        <w:t xml:space="preserve">relevant </w:t>
      </w:r>
      <w:r w:rsidR="006261E2">
        <w:t xml:space="preserve">vulnerabilities that can potentially be exploited by an attacker. Detailed sheet of all </w:t>
      </w:r>
      <w:proofErr w:type="spellStart"/>
      <w:r w:rsidR="006261E2">
        <w:t>iManage</w:t>
      </w:r>
      <w:proofErr w:type="spellEnd"/>
      <w:r w:rsidR="006261E2">
        <w:t xml:space="preserve"> specific policies can be referenced here.</w:t>
      </w:r>
    </w:p>
    <w:p w14:paraId="38C95224" w14:textId="77777777" w:rsidR="00313002" w:rsidRPr="00313002" w:rsidRDefault="00313002" w:rsidP="004511DA">
      <w:pPr>
        <w:jc w:val="both"/>
      </w:pPr>
    </w:p>
    <w:p w14:paraId="38BE41AD" w14:textId="207CD242" w:rsidR="003F22F4" w:rsidRDefault="003F22F4" w:rsidP="000A3AA5">
      <w:pPr>
        <w:pStyle w:val="ListParagraph"/>
        <w:numPr>
          <w:ilvl w:val="0"/>
          <w:numId w:val="26"/>
        </w:numPr>
        <w:spacing w:line="360" w:lineRule="auto"/>
        <w:jc w:val="both"/>
        <w:rPr>
          <w:b/>
          <w:bCs/>
        </w:rPr>
      </w:pPr>
      <w:r>
        <w:rPr>
          <w:b/>
          <w:bCs/>
        </w:rPr>
        <w:t xml:space="preserve">Test </w:t>
      </w:r>
      <w:r w:rsidR="00A846F6">
        <w:rPr>
          <w:b/>
          <w:bCs/>
        </w:rPr>
        <w:t>Cases</w:t>
      </w:r>
    </w:p>
    <w:p w14:paraId="1BBCFB3D" w14:textId="1635603F" w:rsidR="00AA2D2D" w:rsidRDefault="005E5E20" w:rsidP="004511DA">
      <w:pPr>
        <w:pStyle w:val="ListParagraph"/>
        <w:spacing w:line="360" w:lineRule="auto"/>
        <w:jc w:val="both"/>
      </w:pPr>
      <w:r>
        <w:t xml:space="preserve">The below table shows few of the test cases </w:t>
      </w:r>
      <w:r w:rsidR="00B0027A">
        <w:t>for the</w:t>
      </w:r>
      <w:r w:rsidR="00123487">
        <w:t xml:space="preserve"> different</w:t>
      </w:r>
      <w:r w:rsidR="000939FB">
        <w:t xml:space="preserve"> </w:t>
      </w:r>
      <w:r w:rsidR="00627884">
        <w:t>categories</w:t>
      </w:r>
      <w:r w:rsidR="000939FB">
        <w:t xml:space="preserve"> of the MDE </w:t>
      </w:r>
      <w:r w:rsidR="00AA2D2D">
        <w:t>baseline policies and application specific policies.</w:t>
      </w:r>
    </w:p>
    <w:p w14:paraId="503CB2F6" w14:textId="7F55DAEF" w:rsidR="005E5E20" w:rsidRPr="005E5E20" w:rsidRDefault="00123487" w:rsidP="004511DA">
      <w:pPr>
        <w:pStyle w:val="ListParagraph"/>
        <w:spacing w:line="360" w:lineRule="auto"/>
        <w:jc w:val="both"/>
      </w:pPr>
      <w:r>
        <w:t xml:space="preserve"> </w:t>
      </w:r>
    </w:p>
    <w:tbl>
      <w:tblPr>
        <w:tblStyle w:val="TableGrid"/>
        <w:tblW w:w="0" w:type="auto"/>
        <w:tblInd w:w="720" w:type="dxa"/>
        <w:tblLook w:val="04A0" w:firstRow="1" w:lastRow="0" w:firstColumn="1" w:lastColumn="0" w:noHBand="0" w:noVBand="1"/>
      </w:tblPr>
      <w:tblGrid>
        <w:gridCol w:w="3955"/>
        <w:gridCol w:w="4590"/>
      </w:tblGrid>
      <w:tr w:rsidR="00231FDB" w14:paraId="4A627EB1" w14:textId="77777777" w:rsidTr="000A7F5F">
        <w:tc>
          <w:tcPr>
            <w:tcW w:w="3955" w:type="dxa"/>
          </w:tcPr>
          <w:p w14:paraId="3383F672" w14:textId="71756EAE" w:rsidR="00231FDB" w:rsidRDefault="00231FDB" w:rsidP="004511DA">
            <w:pPr>
              <w:pStyle w:val="ListParagraph"/>
              <w:spacing w:line="360" w:lineRule="auto"/>
              <w:ind w:left="0"/>
              <w:jc w:val="both"/>
              <w:rPr>
                <w:b/>
                <w:bCs/>
              </w:rPr>
            </w:pPr>
            <w:r>
              <w:rPr>
                <w:b/>
                <w:bCs/>
              </w:rPr>
              <w:t>Test Use Case</w:t>
            </w:r>
          </w:p>
        </w:tc>
        <w:tc>
          <w:tcPr>
            <w:tcW w:w="4590" w:type="dxa"/>
          </w:tcPr>
          <w:p w14:paraId="68925232" w14:textId="2D67B865" w:rsidR="00231FDB" w:rsidRDefault="00231FDB" w:rsidP="004511DA">
            <w:pPr>
              <w:pStyle w:val="ListParagraph"/>
              <w:spacing w:line="360" w:lineRule="auto"/>
              <w:ind w:left="0"/>
              <w:jc w:val="both"/>
              <w:rPr>
                <w:b/>
                <w:bCs/>
              </w:rPr>
            </w:pPr>
            <w:r>
              <w:rPr>
                <w:b/>
                <w:bCs/>
              </w:rPr>
              <w:t>Expected Outcome</w:t>
            </w:r>
          </w:p>
        </w:tc>
      </w:tr>
      <w:tr w:rsidR="00231FDB" w14:paraId="6AFFEDC9" w14:textId="77777777" w:rsidTr="000A7F5F">
        <w:tc>
          <w:tcPr>
            <w:tcW w:w="3955" w:type="dxa"/>
          </w:tcPr>
          <w:p w14:paraId="3FA33341" w14:textId="2313B8E0" w:rsidR="00231FDB" w:rsidRPr="000A7F5F" w:rsidRDefault="0006238C" w:rsidP="004511DA">
            <w:pPr>
              <w:pStyle w:val="ListParagraph"/>
              <w:spacing w:line="360" w:lineRule="auto"/>
              <w:ind w:left="0"/>
              <w:jc w:val="both"/>
            </w:pPr>
            <w:r>
              <w:t>Test if the</w:t>
            </w:r>
            <w:r w:rsidR="0019441A">
              <w:t xml:space="preserve"> real time monitoring </w:t>
            </w:r>
            <w:r w:rsidR="00A82CDB">
              <w:t xml:space="preserve">defender for endpoint functionality </w:t>
            </w:r>
            <w:r w:rsidR="00984EB0">
              <w:t xml:space="preserve">for </w:t>
            </w:r>
            <w:r w:rsidR="00A82CDB">
              <w:t>servers</w:t>
            </w:r>
            <w:r>
              <w:t xml:space="preserve"> is set to </w:t>
            </w:r>
            <w:r w:rsidR="00B13B9A">
              <w:t>ALLOW</w:t>
            </w:r>
            <w:r>
              <w:t xml:space="preserve"> or </w:t>
            </w:r>
            <w:r w:rsidR="00B13B9A">
              <w:t>enable</w:t>
            </w:r>
            <w:r>
              <w:t xml:space="preserve"> by simulating </w:t>
            </w:r>
            <w:r w:rsidR="00637EA1">
              <w:t>usin</w:t>
            </w:r>
            <w:r w:rsidR="00491650">
              <w:t>g a sample malicious file on the test server.</w:t>
            </w:r>
          </w:p>
        </w:tc>
        <w:tc>
          <w:tcPr>
            <w:tcW w:w="4590" w:type="dxa"/>
          </w:tcPr>
          <w:p w14:paraId="72F20E1D" w14:textId="5CB581C2" w:rsidR="00231FDB" w:rsidRPr="00491650" w:rsidRDefault="00491650" w:rsidP="004511DA">
            <w:pPr>
              <w:pStyle w:val="ListParagraph"/>
              <w:spacing w:line="360" w:lineRule="auto"/>
              <w:ind w:left="0"/>
              <w:jc w:val="both"/>
            </w:pPr>
            <w:r>
              <w:t xml:space="preserve">MDE </w:t>
            </w:r>
            <w:r w:rsidR="00605399">
              <w:t xml:space="preserve">should detect </w:t>
            </w:r>
            <w:r w:rsidR="00DA302D">
              <w:t xml:space="preserve">and alert </w:t>
            </w:r>
            <w:r w:rsidR="00C30873">
              <w:t xml:space="preserve">on any type of malicious activity </w:t>
            </w:r>
            <w:r w:rsidR="003436EB">
              <w:t>based on the real time monitoring functionality.</w:t>
            </w:r>
          </w:p>
        </w:tc>
      </w:tr>
      <w:tr w:rsidR="00231FDB" w14:paraId="6D5E538D" w14:textId="77777777" w:rsidTr="000A7F5F">
        <w:tc>
          <w:tcPr>
            <w:tcW w:w="3955" w:type="dxa"/>
          </w:tcPr>
          <w:p w14:paraId="775227A9" w14:textId="17FF8907" w:rsidR="00231FDB" w:rsidRPr="006A3306" w:rsidRDefault="00F658B0" w:rsidP="004511DA">
            <w:pPr>
              <w:pStyle w:val="ListParagraph"/>
              <w:spacing w:line="360" w:lineRule="auto"/>
              <w:ind w:left="0"/>
              <w:jc w:val="both"/>
            </w:pPr>
            <w:r>
              <w:t>An administ</w:t>
            </w:r>
            <w:r w:rsidR="006209AF">
              <w:t>rator</w:t>
            </w:r>
            <w:r>
              <w:t xml:space="preserve"> should </w:t>
            </w:r>
            <w:r w:rsidR="00316ADB">
              <w:t xml:space="preserve">specify list of paths that should be </w:t>
            </w:r>
            <w:r w:rsidR="00FA6356">
              <w:t xml:space="preserve">ignored during a scan using the </w:t>
            </w:r>
            <w:r w:rsidR="007E3186">
              <w:t>excluded paths option</w:t>
            </w:r>
            <w:r w:rsidR="00FA6356">
              <w:t>.</w:t>
            </w:r>
          </w:p>
        </w:tc>
        <w:tc>
          <w:tcPr>
            <w:tcW w:w="4590" w:type="dxa"/>
          </w:tcPr>
          <w:p w14:paraId="25C8711D" w14:textId="42F5C4DB" w:rsidR="00231FDB" w:rsidRPr="001B6E27" w:rsidRDefault="001B6E27" w:rsidP="004511DA">
            <w:pPr>
              <w:pStyle w:val="ListParagraph"/>
              <w:spacing w:line="360" w:lineRule="auto"/>
              <w:ind w:left="0"/>
              <w:jc w:val="both"/>
            </w:pPr>
            <w:r>
              <w:t>MDE should</w:t>
            </w:r>
            <w:r w:rsidR="002F51DB">
              <w:t xml:space="preserve"> ignore each path in the list specified by the administrator during a </w:t>
            </w:r>
            <w:r w:rsidR="006209AF">
              <w:t>s</w:t>
            </w:r>
            <w:r w:rsidR="002F28B1">
              <w:t>ystem s</w:t>
            </w:r>
            <w:r w:rsidR="006209AF">
              <w:t>can</w:t>
            </w:r>
            <w:r w:rsidR="002F51DB">
              <w:t>.</w:t>
            </w:r>
          </w:p>
        </w:tc>
      </w:tr>
      <w:tr w:rsidR="00231FDB" w14:paraId="20D6462F" w14:textId="77777777" w:rsidTr="000A7F5F">
        <w:tc>
          <w:tcPr>
            <w:tcW w:w="3955" w:type="dxa"/>
          </w:tcPr>
          <w:p w14:paraId="56B841FB" w14:textId="7B7175FF" w:rsidR="00231FDB" w:rsidRPr="001B6E27" w:rsidRDefault="006A1AE3" w:rsidP="004511DA">
            <w:pPr>
              <w:pStyle w:val="ListParagraph"/>
              <w:spacing w:line="360" w:lineRule="auto"/>
              <w:ind w:left="0"/>
              <w:jc w:val="both"/>
            </w:pPr>
            <w:r>
              <w:t xml:space="preserve">Configure </w:t>
            </w:r>
            <w:r w:rsidR="0045471C">
              <w:t xml:space="preserve">MDE to </w:t>
            </w:r>
            <w:r w:rsidR="006F70B9">
              <w:t xml:space="preserve">scan </w:t>
            </w:r>
            <w:r w:rsidR="002F7145">
              <w:t>all types of scripts present in the system</w:t>
            </w:r>
            <w:r w:rsidR="005E40DE">
              <w:t>.</w:t>
            </w:r>
          </w:p>
        </w:tc>
        <w:tc>
          <w:tcPr>
            <w:tcW w:w="4590" w:type="dxa"/>
          </w:tcPr>
          <w:p w14:paraId="75C81A77" w14:textId="28BC16DC" w:rsidR="00231FDB" w:rsidRPr="001B6E27" w:rsidRDefault="00751CCE" w:rsidP="004511DA">
            <w:pPr>
              <w:pStyle w:val="ListParagraph"/>
              <w:spacing w:line="360" w:lineRule="auto"/>
              <w:ind w:left="0"/>
              <w:jc w:val="both"/>
            </w:pPr>
            <w:r>
              <w:t>S</w:t>
            </w:r>
            <w:r w:rsidR="00344FE7">
              <w:t>cript scanning functionality</w:t>
            </w:r>
            <w:r w:rsidR="00D20D30">
              <w:t xml:space="preserve"> in MDE</w:t>
            </w:r>
            <w:r w:rsidR="00344FE7">
              <w:t xml:space="preserve"> should be </w:t>
            </w:r>
            <w:r w:rsidR="00EB5D7F">
              <w:t>set to ALLOW to protect against the risk of ransomware or other attacks.</w:t>
            </w:r>
          </w:p>
        </w:tc>
      </w:tr>
      <w:tr w:rsidR="00B053A3" w14:paraId="44B86A1D" w14:textId="77777777" w:rsidTr="000A7F5F">
        <w:tc>
          <w:tcPr>
            <w:tcW w:w="3955" w:type="dxa"/>
          </w:tcPr>
          <w:p w14:paraId="574F4127" w14:textId="2F43F271" w:rsidR="00B053A3" w:rsidRPr="001B6E27" w:rsidRDefault="00B053A3" w:rsidP="004511DA">
            <w:pPr>
              <w:pStyle w:val="ListParagraph"/>
              <w:spacing w:line="360" w:lineRule="auto"/>
              <w:ind w:left="0"/>
              <w:jc w:val="both"/>
            </w:pPr>
            <w:r>
              <w:t>Domain network firewall setting should be ON or TRUE for advanced security enforcement.</w:t>
            </w:r>
          </w:p>
        </w:tc>
        <w:tc>
          <w:tcPr>
            <w:tcW w:w="4590" w:type="dxa"/>
          </w:tcPr>
          <w:p w14:paraId="16836B55" w14:textId="5CB89537" w:rsidR="00B053A3" w:rsidRPr="001B6E27" w:rsidRDefault="00B053A3" w:rsidP="004511DA">
            <w:pPr>
              <w:pStyle w:val="ListParagraph"/>
              <w:spacing w:line="360" w:lineRule="auto"/>
              <w:ind w:left="0"/>
              <w:jc w:val="both"/>
            </w:pPr>
            <w:r>
              <w:t>To ensure that the network is not vulnerable to attacks due to misconfiguration, domain network firewall setting should be set to TRUE.</w:t>
            </w:r>
          </w:p>
        </w:tc>
      </w:tr>
    </w:tbl>
    <w:p w14:paraId="64DDE362" w14:textId="77777777" w:rsidR="002F55A2" w:rsidRPr="003F22F4" w:rsidRDefault="002F55A2" w:rsidP="002F55A2">
      <w:pPr>
        <w:pStyle w:val="ListParagraph"/>
        <w:spacing w:line="360" w:lineRule="auto"/>
        <w:rPr>
          <w:b/>
          <w:bCs/>
        </w:rPr>
      </w:pPr>
    </w:p>
    <w:p w14:paraId="127BE47B" w14:textId="77777777" w:rsidR="00FB1CA0" w:rsidRDefault="00FB1CA0" w:rsidP="004E42A8"/>
    <w:p w14:paraId="649D5B02" w14:textId="77777777" w:rsidR="00F43338" w:rsidRDefault="00F43338" w:rsidP="004E42A8"/>
    <w:p w14:paraId="54B3E6A8" w14:textId="77777777" w:rsidR="006C68DD" w:rsidRPr="006C68DD" w:rsidRDefault="006C68DD" w:rsidP="0012387B"/>
    <w:p w14:paraId="0D96E3C0" w14:textId="0EEDB71E" w:rsidR="00EB1C96" w:rsidRDefault="00B07C9C" w:rsidP="00E34307">
      <w:pPr>
        <w:keepNext/>
        <w:keepLines/>
        <w:numPr>
          <w:ilvl w:val="0"/>
          <w:numId w:val="51"/>
        </w:numPr>
        <w:spacing w:before="240" w:after="0"/>
        <w:jc w:val="both"/>
        <w:outlineLvl w:val="0"/>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General Architectural Concerns</w:t>
      </w:r>
    </w:p>
    <w:p w14:paraId="40214690" w14:textId="77777777" w:rsidR="00EB1C96" w:rsidRPr="00EB1C96" w:rsidRDefault="00EB1C96" w:rsidP="00EB1C96"/>
    <w:p w14:paraId="745FEA25" w14:textId="11349137" w:rsidR="00715132" w:rsidRDefault="00FA1789" w:rsidP="000A3AA5">
      <w:pPr>
        <w:pStyle w:val="ListParagraph"/>
        <w:numPr>
          <w:ilvl w:val="0"/>
          <w:numId w:val="21"/>
        </w:numPr>
        <w:rPr>
          <w:b/>
          <w:bCs/>
        </w:rPr>
      </w:pPr>
      <w:r w:rsidRPr="00EB1C96">
        <w:rPr>
          <w:b/>
          <w:bCs/>
        </w:rPr>
        <w:t>System resiliency</w:t>
      </w:r>
    </w:p>
    <w:p w14:paraId="2AA2F783" w14:textId="77777777" w:rsidR="0083174C" w:rsidRPr="00EB1C96" w:rsidRDefault="0083174C" w:rsidP="0083174C">
      <w:pPr>
        <w:pStyle w:val="ListParagraph"/>
        <w:ind w:left="340"/>
        <w:rPr>
          <w:b/>
          <w:bCs/>
        </w:rPr>
      </w:pPr>
    </w:p>
    <w:p w14:paraId="30A62D5D" w14:textId="238068FF" w:rsidR="00FA1789" w:rsidRPr="00EB1C96" w:rsidRDefault="00FA1789" w:rsidP="000A3AA5">
      <w:pPr>
        <w:pStyle w:val="ListParagraph"/>
        <w:numPr>
          <w:ilvl w:val="0"/>
          <w:numId w:val="21"/>
        </w:numPr>
        <w:rPr>
          <w:b/>
          <w:bCs/>
        </w:rPr>
      </w:pPr>
      <w:r w:rsidRPr="00EB1C96">
        <w:rPr>
          <w:b/>
          <w:bCs/>
        </w:rPr>
        <w:t>Scalability</w:t>
      </w:r>
    </w:p>
    <w:p w14:paraId="568A2489" w14:textId="77777777" w:rsidR="0083174C" w:rsidRDefault="0083174C" w:rsidP="0083174C">
      <w:pPr>
        <w:pStyle w:val="ListParagraph"/>
        <w:ind w:left="340"/>
        <w:rPr>
          <w:b/>
          <w:bCs/>
        </w:rPr>
      </w:pPr>
    </w:p>
    <w:p w14:paraId="1ABDE5E6" w14:textId="00B28071" w:rsidR="004F3F2A" w:rsidRPr="004F3F2A" w:rsidRDefault="00DA5D26" w:rsidP="000A3AA5">
      <w:pPr>
        <w:pStyle w:val="ListParagraph"/>
        <w:numPr>
          <w:ilvl w:val="0"/>
          <w:numId w:val="21"/>
        </w:numPr>
        <w:rPr>
          <w:b/>
          <w:bCs/>
        </w:rPr>
      </w:pPr>
      <w:r w:rsidRPr="00EB1C96">
        <w:rPr>
          <w:b/>
          <w:bCs/>
        </w:rPr>
        <w:t>Disaster Recovery</w:t>
      </w:r>
    </w:p>
    <w:p w14:paraId="0C28F7FA" w14:textId="0E816D3D" w:rsidR="004F3F2A" w:rsidRDefault="004F3F2A" w:rsidP="004F3F2A">
      <w:r>
        <w:t xml:space="preserve">Microsoft Intune falls under Microsoft 365 licences </w:t>
      </w:r>
      <w:r w:rsidR="00E06C7D">
        <w:t xml:space="preserve">and Cloud PC </w:t>
      </w:r>
      <w:r w:rsidR="00CE1BC2">
        <w:t>Management services</w:t>
      </w:r>
      <w:r>
        <w:t xml:space="preserve"> which guarantee a level of availability.</w:t>
      </w:r>
    </w:p>
    <w:p w14:paraId="24012AB6" w14:textId="222CD18B" w:rsidR="00E06C7D" w:rsidRDefault="00E06C7D" w:rsidP="00E06C7D">
      <w:r>
        <w:t>The Cloud PC Management Service has a regionally redundant architecture that is designed to be highly available, with a target uptime of 99.99%. If there's a Management Service outage, the service has the following target objectives:</w:t>
      </w:r>
    </w:p>
    <w:p w14:paraId="5BD04914" w14:textId="77777777" w:rsidR="00E06C7D" w:rsidRDefault="00E06C7D" w:rsidP="00E06C7D">
      <w:r>
        <w:t>RTO of &lt; 6 hours.</w:t>
      </w:r>
    </w:p>
    <w:p w14:paraId="5339A833" w14:textId="6090709C" w:rsidR="00DA5D26" w:rsidRPr="0051535F" w:rsidRDefault="00E06C7D" w:rsidP="00E57A1C">
      <w:pPr>
        <w:rPr>
          <w:b/>
          <w:bCs/>
        </w:rPr>
      </w:pPr>
      <w:r>
        <w:t>RPO of &lt;30 minutes for changes made in the management service.</w:t>
      </w:r>
    </w:p>
    <w:p w14:paraId="527DED56" w14:textId="1F71FDEF" w:rsidR="00FA1789" w:rsidRDefault="00FA1789" w:rsidP="00E57A1C"/>
    <w:p w14:paraId="4300B373" w14:textId="77777777" w:rsidR="003F05E9" w:rsidRDefault="003F05E9" w:rsidP="00E57A1C"/>
    <w:p w14:paraId="4EE173BA" w14:textId="77777777" w:rsidR="009C0B30" w:rsidRDefault="009C0B30" w:rsidP="009C0B30">
      <w:pPr>
        <w:rPr>
          <w:rFonts w:ascii="Calibri Light" w:eastAsia="Times New Roman" w:hAnsi="Calibri Light" w:cs="Times New Roman"/>
          <w:color w:val="2F5496"/>
          <w:sz w:val="32"/>
          <w:szCs w:val="32"/>
        </w:rPr>
      </w:pPr>
    </w:p>
    <w:p w14:paraId="3065238B" w14:textId="77777777" w:rsidR="009C0B30" w:rsidRDefault="009C0B30" w:rsidP="009C0B30">
      <w:pPr>
        <w:rPr>
          <w:rFonts w:ascii="Calibri Light" w:eastAsia="Times New Roman" w:hAnsi="Calibri Light" w:cs="Times New Roman"/>
          <w:color w:val="2F5496"/>
          <w:sz w:val="32"/>
          <w:szCs w:val="32"/>
        </w:rPr>
      </w:pPr>
    </w:p>
    <w:p w14:paraId="3D9D2396" w14:textId="77777777" w:rsidR="009C0B30" w:rsidRDefault="009C0B30" w:rsidP="009C0B30">
      <w:pPr>
        <w:rPr>
          <w:rFonts w:ascii="Calibri Light" w:eastAsia="Times New Roman" w:hAnsi="Calibri Light" w:cs="Times New Roman"/>
          <w:color w:val="2F5496"/>
          <w:sz w:val="32"/>
          <w:szCs w:val="32"/>
        </w:rPr>
      </w:pPr>
    </w:p>
    <w:p w14:paraId="35EF09EE" w14:textId="77777777" w:rsidR="009C0B30" w:rsidRDefault="009C0B30" w:rsidP="009C0B30">
      <w:pPr>
        <w:rPr>
          <w:rFonts w:ascii="Calibri Light" w:eastAsia="Times New Roman" w:hAnsi="Calibri Light" w:cs="Times New Roman"/>
          <w:color w:val="2F5496"/>
          <w:sz w:val="32"/>
          <w:szCs w:val="32"/>
        </w:rPr>
      </w:pPr>
    </w:p>
    <w:p w14:paraId="3886A1F0" w14:textId="77777777" w:rsidR="009C0B30" w:rsidRDefault="009C0B30" w:rsidP="009C0B30">
      <w:pPr>
        <w:rPr>
          <w:rFonts w:ascii="Calibri Light" w:eastAsia="Times New Roman" w:hAnsi="Calibri Light" w:cs="Times New Roman"/>
          <w:color w:val="2F5496"/>
          <w:sz w:val="32"/>
          <w:szCs w:val="32"/>
        </w:rPr>
      </w:pPr>
    </w:p>
    <w:p w14:paraId="20BD3014" w14:textId="77777777" w:rsidR="009C0B30" w:rsidRDefault="009C0B30" w:rsidP="009C0B30">
      <w:pPr>
        <w:rPr>
          <w:rFonts w:ascii="Calibri Light" w:eastAsia="Times New Roman" w:hAnsi="Calibri Light" w:cs="Times New Roman"/>
          <w:color w:val="2F5496"/>
          <w:sz w:val="32"/>
          <w:szCs w:val="32"/>
        </w:rPr>
      </w:pPr>
    </w:p>
    <w:p w14:paraId="786E4039" w14:textId="77777777" w:rsidR="009C0B30" w:rsidRDefault="009C0B30" w:rsidP="009C0B30">
      <w:pPr>
        <w:rPr>
          <w:rFonts w:ascii="Calibri Light" w:eastAsia="Times New Roman" w:hAnsi="Calibri Light" w:cs="Times New Roman"/>
          <w:color w:val="2F5496"/>
          <w:sz w:val="32"/>
          <w:szCs w:val="32"/>
        </w:rPr>
      </w:pPr>
    </w:p>
    <w:p w14:paraId="726DCE92" w14:textId="77777777" w:rsidR="004B3BF5" w:rsidRDefault="004B3BF5" w:rsidP="00772915"/>
    <w:p w14:paraId="40C43669" w14:textId="77777777" w:rsidR="00772915" w:rsidRDefault="00772915" w:rsidP="00772915"/>
    <w:p w14:paraId="1F3AA2FD" w14:textId="77777777" w:rsidR="00772915" w:rsidRDefault="00772915" w:rsidP="00772915"/>
    <w:p w14:paraId="2F558146" w14:textId="77777777" w:rsidR="00772915" w:rsidRDefault="00772915" w:rsidP="00772915"/>
    <w:p w14:paraId="277F198C" w14:textId="77777777" w:rsidR="004731FB" w:rsidRDefault="004731FB" w:rsidP="00772915"/>
    <w:p w14:paraId="78FE82A8" w14:textId="77777777" w:rsidR="004731FB" w:rsidRDefault="004731FB" w:rsidP="00772915"/>
    <w:p w14:paraId="04D52CF7" w14:textId="77777777" w:rsidR="004731FB" w:rsidRDefault="004731FB" w:rsidP="00772915"/>
    <w:p w14:paraId="602C52C6" w14:textId="77777777" w:rsidR="004731FB" w:rsidRDefault="004731FB" w:rsidP="00772915"/>
    <w:p w14:paraId="370F4365" w14:textId="77777777" w:rsidR="004731FB" w:rsidRDefault="004731FB" w:rsidP="00772915"/>
    <w:p w14:paraId="6EADBCD8" w14:textId="77777777" w:rsidR="00772915" w:rsidRDefault="00772915" w:rsidP="00772915"/>
    <w:p w14:paraId="72ACCA1D" w14:textId="7E4D1864" w:rsidR="003F05E9" w:rsidRPr="004A545E" w:rsidRDefault="009C0B30" w:rsidP="00E57A1C">
      <w:pPr>
        <w:rPr>
          <w:rFonts w:ascii="Calibri Light" w:eastAsia="Times New Roman" w:hAnsi="Calibri Light" w:cs="Times New Roman"/>
          <w:color w:val="2F5496"/>
          <w:sz w:val="32"/>
          <w:szCs w:val="32"/>
        </w:rPr>
      </w:pPr>
      <w:r w:rsidRPr="009C0B30">
        <w:rPr>
          <w:rFonts w:ascii="Calibri Light" w:eastAsia="Times New Roman" w:hAnsi="Calibri Light" w:cs="Times New Roman"/>
          <w:color w:val="2F5496"/>
          <w:sz w:val="32"/>
          <w:szCs w:val="32"/>
        </w:rPr>
        <w:lastRenderedPageBreak/>
        <w:t>Appendix</w:t>
      </w:r>
    </w:p>
    <w:p w14:paraId="6A43D239" w14:textId="38EDEE85" w:rsidR="009D352B" w:rsidRPr="003E15B3" w:rsidRDefault="0094163C" w:rsidP="0094163C">
      <w:pPr>
        <w:keepNext/>
        <w:keepLines/>
        <w:spacing w:before="240" w:after="0"/>
        <w:rPr>
          <w:rFonts w:eastAsia="Calibri" w:cs="Calibri"/>
        </w:rPr>
      </w:pPr>
      <w:r w:rsidRPr="003E15B3">
        <w:rPr>
          <w:rFonts w:eastAsia="Calibri" w:cs="Calibri"/>
        </w:rPr>
        <w:t>Important Links –</w:t>
      </w:r>
    </w:p>
    <w:p w14:paraId="69C5A2CA" w14:textId="7BCE26E2" w:rsidR="0094163C" w:rsidRPr="003E15B3" w:rsidRDefault="004B5B68" w:rsidP="0094163C">
      <w:pPr>
        <w:keepNext/>
        <w:keepLines/>
        <w:spacing w:before="240" w:after="0"/>
        <w:rPr>
          <w:rFonts w:eastAsia="Calibri" w:cs="Calibri"/>
          <w:color w:val="FF0000"/>
        </w:rPr>
      </w:pPr>
      <w:r w:rsidRPr="003E15B3">
        <w:rPr>
          <w:rFonts w:eastAsia="Calibri" w:cs="Calibri"/>
        </w:rPr>
        <w:t xml:space="preserve">ASR : </w:t>
      </w:r>
      <w:hyperlink r:id="rId23" w:history="1">
        <w:r w:rsidRPr="003E15B3">
          <w:rPr>
            <w:rStyle w:val="Hyperlink"/>
            <w:rFonts w:eastAsia="Calibri" w:cs="Calibri"/>
          </w:rPr>
          <w:t>Manage attack surface reduction settings with Microsoft Intune | Microsoft Learn</w:t>
        </w:r>
      </w:hyperlink>
    </w:p>
    <w:p w14:paraId="3A1B5731" w14:textId="00A17E56" w:rsidR="009D352B" w:rsidRPr="00D1165E" w:rsidRDefault="003E15B3" w:rsidP="00D1165E">
      <w:r w:rsidRPr="003E15B3">
        <w:t xml:space="preserve">Role permissions for Intune : </w:t>
      </w:r>
      <w:hyperlink r:id="rId24" w:history="1">
        <w:r w:rsidRPr="003E15B3">
          <w:rPr>
            <w:rStyle w:val="Hyperlink"/>
          </w:rPr>
          <w:t>Microsoft Intune built-in roles reference | Microsoft Learn</w:t>
        </w:r>
      </w:hyperlink>
    </w:p>
    <w:p w14:paraId="50E5FDED" w14:textId="38D35575" w:rsidR="003F05E9" w:rsidRPr="00E57A1C" w:rsidRDefault="003F05E9" w:rsidP="00E57A1C">
      <w:pPr>
        <w:rPr>
          <w:color w:val="FF0000"/>
        </w:rPr>
      </w:pPr>
    </w:p>
    <w:p w14:paraId="3D03C740" w14:textId="77777777" w:rsidR="00B567BB" w:rsidRDefault="00B567BB" w:rsidP="00BB505B"/>
    <w:p w14:paraId="1FD8689B" w14:textId="798E7118" w:rsidR="046DEF2E" w:rsidRDefault="046DEF2E" w:rsidP="00BB505B"/>
    <w:p w14:paraId="71E39A73" w14:textId="22BBEEBB" w:rsidR="530CED8D" w:rsidRDefault="530CED8D" w:rsidP="61C1DC45">
      <w:pPr>
        <w:keepNext/>
        <w:keepLines/>
        <w:spacing w:before="240" w:after="0"/>
        <w:ind w:left="720" w:firstLine="720"/>
        <w:rPr>
          <w:rFonts w:ascii="Calibri" w:eastAsia="Calibri" w:hAnsi="Calibri" w:cs="Calibri"/>
          <w:color w:val="161616"/>
        </w:rPr>
      </w:pPr>
    </w:p>
    <w:p w14:paraId="6A939598" w14:textId="51DF3D83" w:rsidR="73B33DB0" w:rsidRDefault="73B33DB0" w:rsidP="73B33DB0">
      <w:pPr>
        <w:keepNext/>
        <w:keepLines/>
        <w:spacing w:before="240" w:after="0"/>
      </w:pPr>
    </w:p>
    <w:p w14:paraId="02EDA384" w14:textId="43D3BC4D" w:rsidR="410A0A40" w:rsidRDefault="410A0A40" w:rsidP="410A0A40">
      <w:pPr>
        <w:keepNext/>
        <w:keepLines/>
        <w:spacing w:before="240" w:after="0"/>
        <w:ind w:left="360"/>
      </w:pPr>
    </w:p>
    <w:p w14:paraId="58D8AFD7" w14:textId="3E4A0289" w:rsidR="7B492F4E" w:rsidRDefault="7B492F4E" w:rsidP="009B7F55">
      <w:pPr>
        <w:keepNext/>
        <w:keepLines/>
        <w:spacing w:before="240" w:after="0"/>
        <w:jc w:val="both"/>
        <w:rPr>
          <w:rFonts w:ascii="Calibri" w:eastAsia="Calibri" w:hAnsi="Calibri" w:cs="Calibri"/>
          <w:color w:val="161616"/>
        </w:rPr>
      </w:pPr>
    </w:p>
    <w:p w14:paraId="36AAA2A4" w14:textId="01611C4D" w:rsidR="359890D0" w:rsidRDefault="359890D0" w:rsidP="359890D0">
      <w:pPr>
        <w:keepNext/>
        <w:keepLines/>
        <w:spacing w:before="240" w:after="0"/>
        <w:ind w:left="360"/>
        <w:rPr>
          <w:rFonts w:ascii="Calibri" w:eastAsia="Calibri" w:hAnsi="Calibri" w:cs="Calibri"/>
          <w:color w:val="161616"/>
        </w:rPr>
      </w:pPr>
    </w:p>
    <w:p w14:paraId="11D47145" w14:textId="77777777" w:rsidR="009515D1" w:rsidRPr="004D593D" w:rsidRDefault="009515D1" w:rsidP="004D593D"/>
    <w:sectPr w:rsidR="009515D1" w:rsidRPr="004D593D" w:rsidSect="0052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7FF57" w14:textId="77777777" w:rsidR="004F13AF" w:rsidRDefault="004F13AF" w:rsidP="007177EC">
      <w:pPr>
        <w:spacing w:after="0" w:line="240" w:lineRule="auto"/>
      </w:pPr>
      <w:r>
        <w:separator/>
      </w:r>
    </w:p>
  </w:endnote>
  <w:endnote w:type="continuationSeparator" w:id="0">
    <w:p w14:paraId="0E2D2961" w14:textId="77777777" w:rsidR="004F13AF" w:rsidRDefault="004F13AF" w:rsidP="007177EC">
      <w:pPr>
        <w:spacing w:after="0" w:line="240" w:lineRule="auto"/>
      </w:pPr>
      <w:r>
        <w:continuationSeparator/>
      </w:r>
    </w:p>
  </w:endnote>
  <w:endnote w:type="continuationNotice" w:id="1">
    <w:p w14:paraId="0CD7D05D" w14:textId="77777777" w:rsidR="004F13AF" w:rsidRDefault="004F13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9999999">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6357307"/>
      <w:docPartObj>
        <w:docPartGallery w:val="Page Numbers (Bottom of Page)"/>
        <w:docPartUnique/>
      </w:docPartObj>
    </w:sdtPr>
    <w:sdtEndPr>
      <w:rPr>
        <w:noProof/>
      </w:rPr>
    </w:sdtEndPr>
    <w:sdtContent>
      <w:p w14:paraId="4463F6C4" w14:textId="7CFDCC4A" w:rsidR="007177EC" w:rsidRDefault="007177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77204B" w14:textId="77777777" w:rsidR="007177EC" w:rsidRDefault="00717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F817D" w14:textId="77777777" w:rsidR="004F13AF" w:rsidRDefault="004F13AF" w:rsidP="007177EC">
      <w:pPr>
        <w:spacing w:after="0" w:line="240" w:lineRule="auto"/>
      </w:pPr>
      <w:r>
        <w:separator/>
      </w:r>
    </w:p>
  </w:footnote>
  <w:footnote w:type="continuationSeparator" w:id="0">
    <w:p w14:paraId="05967BE8" w14:textId="77777777" w:rsidR="004F13AF" w:rsidRDefault="004F13AF" w:rsidP="007177EC">
      <w:pPr>
        <w:spacing w:after="0" w:line="240" w:lineRule="auto"/>
      </w:pPr>
      <w:r>
        <w:continuationSeparator/>
      </w:r>
    </w:p>
  </w:footnote>
  <w:footnote w:type="continuationNotice" w:id="1">
    <w:p w14:paraId="47443AF1" w14:textId="77777777" w:rsidR="004F13AF" w:rsidRDefault="004F13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D848"/>
    <w:multiLevelType w:val="hybridMultilevel"/>
    <w:tmpl w:val="FFFFFFFF"/>
    <w:lvl w:ilvl="0" w:tplc="1F62355C">
      <w:start w:val="1"/>
      <w:numFmt w:val="bullet"/>
      <w:lvlText w:val="·"/>
      <w:lvlJc w:val="left"/>
      <w:pPr>
        <w:ind w:left="720" w:hanging="360"/>
      </w:pPr>
      <w:rPr>
        <w:rFonts w:ascii="Symbol" w:hAnsi="Symbol" w:hint="default"/>
      </w:rPr>
    </w:lvl>
    <w:lvl w:ilvl="1" w:tplc="99946BB6">
      <w:start w:val="1"/>
      <w:numFmt w:val="bullet"/>
      <w:lvlText w:val="o"/>
      <w:lvlJc w:val="left"/>
      <w:pPr>
        <w:ind w:left="1440" w:hanging="360"/>
      </w:pPr>
      <w:rPr>
        <w:rFonts w:ascii="Courier New" w:hAnsi="Courier New" w:hint="default"/>
      </w:rPr>
    </w:lvl>
    <w:lvl w:ilvl="2" w:tplc="AA842F20">
      <w:start w:val="1"/>
      <w:numFmt w:val="bullet"/>
      <w:lvlText w:val=""/>
      <w:lvlJc w:val="left"/>
      <w:pPr>
        <w:ind w:left="2160" w:hanging="360"/>
      </w:pPr>
      <w:rPr>
        <w:rFonts w:ascii="Wingdings" w:hAnsi="Wingdings" w:hint="default"/>
      </w:rPr>
    </w:lvl>
    <w:lvl w:ilvl="3" w:tplc="45949E2C">
      <w:start w:val="1"/>
      <w:numFmt w:val="bullet"/>
      <w:lvlText w:val=""/>
      <w:lvlJc w:val="left"/>
      <w:pPr>
        <w:ind w:left="2880" w:hanging="360"/>
      </w:pPr>
      <w:rPr>
        <w:rFonts w:ascii="Symbol" w:hAnsi="Symbol" w:hint="default"/>
      </w:rPr>
    </w:lvl>
    <w:lvl w:ilvl="4" w:tplc="8D1049D4">
      <w:start w:val="1"/>
      <w:numFmt w:val="bullet"/>
      <w:lvlText w:val="o"/>
      <w:lvlJc w:val="left"/>
      <w:pPr>
        <w:ind w:left="3600" w:hanging="360"/>
      </w:pPr>
      <w:rPr>
        <w:rFonts w:ascii="Courier New" w:hAnsi="Courier New" w:hint="default"/>
      </w:rPr>
    </w:lvl>
    <w:lvl w:ilvl="5" w:tplc="A6407A1A">
      <w:start w:val="1"/>
      <w:numFmt w:val="bullet"/>
      <w:lvlText w:val=""/>
      <w:lvlJc w:val="left"/>
      <w:pPr>
        <w:ind w:left="4320" w:hanging="360"/>
      </w:pPr>
      <w:rPr>
        <w:rFonts w:ascii="Wingdings" w:hAnsi="Wingdings" w:hint="default"/>
      </w:rPr>
    </w:lvl>
    <w:lvl w:ilvl="6" w:tplc="95B0E430">
      <w:start w:val="1"/>
      <w:numFmt w:val="bullet"/>
      <w:lvlText w:val=""/>
      <w:lvlJc w:val="left"/>
      <w:pPr>
        <w:ind w:left="5040" w:hanging="360"/>
      </w:pPr>
      <w:rPr>
        <w:rFonts w:ascii="Symbol" w:hAnsi="Symbol" w:hint="default"/>
      </w:rPr>
    </w:lvl>
    <w:lvl w:ilvl="7" w:tplc="C6402BC6">
      <w:start w:val="1"/>
      <w:numFmt w:val="bullet"/>
      <w:lvlText w:val="o"/>
      <w:lvlJc w:val="left"/>
      <w:pPr>
        <w:ind w:left="5760" w:hanging="360"/>
      </w:pPr>
      <w:rPr>
        <w:rFonts w:ascii="Courier New" w:hAnsi="Courier New" w:hint="default"/>
      </w:rPr>
    </w:lvl>
    <w:lvl w:ilvl="8" w:tplc="DA36F566">
      <w:start w:val="1"/>
      <w:numFmt w:val="bullet"/>
      <w:lvlText w:val=""/>
      <w:lvlJc w:val="left"/>
      <w:pPr>
        <w:ind w:left="6480" w:hanging="360"/>
      </w:pPr>
      <w:rPr>
        <w:rFonts w:ascii="Wingdings" w:hAnsi="Wingdings" w:hint="default"/>
      </w:rPr>
    </w:lvl>
  </w:abstractNum>
  <w:abstractNum w:abstractNumId="1" w15:restartNumberingAfterBreak="0">
    <w:nsid w:val="04E31B4F"/>
    <w:multiLevelType w:val="singleLevel"/>
    <w:tmpl w:val="06AE88E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 w15:restartNumberingAfterBreak="0">
    <w:nsid w:val="05C86B5B"/>
    <w:multiLevelType w:val="singleLevel"/>
    <w:tmpl w:val="C4B0132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 w15:restartNumberingAfterBreak="0">
    <w:nsid w:val="0CD572F5"/>
    <w:multiLevelType w:val="multilevel"/>
    <w:tmpl w:val="AA4A6C20"/>
    <w:lvl w:ilvl="0">
      <w:start w:val="5"/>
      <w:numFmt w:val="decimal"/>
      <w:lvlText w:val="%1."/>
      <w:lvlJc w:val="left"/>
      <w:pPr>
        <w:ind w:left="360" w:hanging="360"/>
      </w:pPr>
      <w:rPr>
        <w:rFonts w:hint="default"/>
      </w:rPr>
    </w:lvl>
    <w:lvl w:ilvl="1">
      <w:start w:val="1"/>
      <w:numFmt w:val="decimal"/>
      <w:isLgl/>
      <w:lvlText w:val="%1.%2"/>
      <w:lvlJc w:val="left"/>
      <w:pPr>
        <w:ind w:left="370" w:hanging="370"/>
      </w:pPr>
      <w:rPr>
        <w:rFonts w:ascii="Aptos" w:eastAsia="Aptos" w:hAnsi="Aptos" w:cs="Aptos" w:hint="default"/>
      </w:rPr>
    </w:lvl>
    <w:lvl w:ilvl="2">
      <w:start w:val="1"/>
      <w:numFmt w:val="decimal"/>
      <w:isLgl/>
      <w:lvlText w:val="%1.%2.%3"/>
      <w:lvlJc w:val="left"/>
      <w:pPr>
        <w:ind w:left="720" w:hanging="720"/>
      </w:pPr>
      <w:rPr>
        <w:rFonts w:ascii="Aptos" w:eastAsia="Aptos" w:hAnsi="Aptos" w:cs="Aptos" w:hint="default"/>
      </w:rPr>
    </w:lvl>
    <w:lvl w:ilvl="3">
      <w:start w:val="1"/>
      <w:numFmt w:val="decimal"/>
      <w:isLgl/>
      <w:lvlText w:val="%1.%2.%3.%4"/>
      <w:lvlJc w:val="left"/>
      <w:pPr>
        <w:ind w:left="720" w:hanging="720"/>
      </w:pPr>
      <w:rPr>
        <w:rFonts w:ascii="Aptos" w:eastAsia="Aptos" w:hAnsi="Aptos" w:cs="Aptos" w:hint="default"/>
      </w:rPr>
    </w:lvl>
    <w:lvl w:ilvl="4">
      <w:start w:val="1"/>
      <w:numFmt w:val="decimal"/>
      <w:isLgl/>
      <w:lvlText w:val="%1.%2.%3.%4.%5"/>
      <w:lvlJc w:val="left"/>
      <w:pPr>
        <w:ind w:left="1080" w:hanging="1080"/>
      </w:pPr>
      <w:rPr>
        <w:rFonts w:ascii="Aptos" w:eastAsia="Aptos" w:hAnsi="Aptos" w:cs="Aptos" w:hint="default"/>
      </w:rPr>
    </w:lvl>
    <w:lvl w:ilvl="5">
      <w:start w:val="1"/>
      <w:numFmt w:val="decimal"/>
      <w:isLgl/>
      <w:lvlText w:val="%1.%2.%3.%4.%5.%6"/>
      <w:lvlJc w:val="left"/>
      <w:pPr>
        <w:ind w:left="1080" w:hanging="1080"/>
      </w:pPr>
      <w:rPr>
        <w:rFonts w:ascii="Aptos" w:eastAsia="Aptos" w:hAnsi="Aptos" w:cs="Aptos" w:hint="default"/>
      </w:rPr>
    </w:lvl>
    <w:lvl w:ilvl="6">
      <w:start w:val="1"/>
      <w:numFmt w:val="decimal"/>
      <w:isLgl/>
      <w:lvlText w:val="%1.%2.%3.%4.%5.%6.%7"/>
      <w:lvlJc w:val="left"/>
      <w:pPr>
        <w:ind w:left="1440" w:hanging="1440"/>
      </w:pPr>
      <w:rPr>
        <w:rFonts w:ascii="Aptos" w:eastAsia="Aptos" w:hAnsi="Aptos" w:cs="Aptos" w:hint="default"/>
      </w:rPr>
    </w:lvl>
    <w:lvl w:ilvl="7">
      <w:start w:val="1"/>
      <w:numFmt w:val="decimal"/>
      <w:isLgl/>
      <w:lvlText w:val="%1.%2.%3.%4.%5.%6.%7.%8"/>
      <w:lvlJc w:val="left"/>
      <w:pPr>
        <w:ind w:left="1440" w:hanging="1440"/>
      </w:pPr>
      <w:rPr>
        <w:rFonts w:ascii="Aptos" w:eastAsia="Aptos" w:hAnsi="Aptos" w:cs="Aptos" w:hint="default"/>
      </w:rPr>
    </w:lvl>
    <w:lvl w:ilvl="8">
      <w:start w:val="1"/>
      <w:numFmt w:val="decimal"/>
      <w:isLgl/>
      <w:lvlText w:val="%1.%2.%3.%4.%5.%6.%7.%8.%9"/>
      <w:lvlJc w:val="left"/>
      <w:pPr>
        <w:ind w:left="1800" w:hanging="1800"/>
      </w:pPr>
      <w:rPr>
        <w:rFonts w:ascii="Aptos" w:eastAsia="Aptos" w:hAnsi="Aptos" w:cs="Aptos" w:hint="default"/>
      </w:rPr>
    </w:lvl>
  </w:abstractNum>
  <w:abstractNum w:abstractNumId="4" w15:restartNumberingAfterBreak="0">
    <w:nsid w:val="0F8D4A45"/>
    <w:multiLevelType w:val="singleLevel"/>
    <w:tmpl w:val="448ABF6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 w15:restartNumberingAfterBreak="0">
    <w:nsid w:val="111F05EC"/>
    <w:multiLevelType w:val="singleLevel"/>
    <w:tmpl w:val="78EA152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13560F0D"/>
    <w:multiLevelType w:val="singleLevel"/>
    <w:tmpl w:val="B5EA4D7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7" w15:restartNumberingAfterBreak="0">
    <w:nsid w:val="151E57F6"/>
    <w:multiLevelType w:val="multilevel"/>
    <w:tmpl w:val="F15E5068"/>
    <w:lvl w:ilvl="0">
      <w:start w:val="1"/>
      <w:numFmt w:val="decimal"/>
      <w:lvlText w:val="%1."/>
      <w:lvlJc w:val="left"/>
      <w:pPr>
        <w:ind w:left="360" w:hanging="360"/>
      </w:pPr>
    </w:lvl>
    <w:lvl w:ilvl="1">
      <w:start w:val="1"/>
      <w:numFmt w:val="decimal"/>
      <w:isLgl/>
      <w:lvlText w:val="%1.%2"/>
      <w:lvlJc w:val="left"/>
      <w:pPr>
        <w:ind w:left="370" w:hanging="370"/>
      </w:pPr>
      <w:rPr>
        <w:rFonts w:ascii="Aptos" w:eastAsia="Aptos" w:hAnsi="Aptos" w:cs="Aptos" w:hint="default"/>
      </w:rPr>
    </w:lvl>
    <w:lvl w:ilvl="2">
      <w:start w:val="1"/>
      <w:numFmt w:val="decimal"/>
      <w:isLgl/>
      <w:lvlText w:val="%1.%2.%3"/>
      <w:lvlJc w:val="left"/>
      <w:pPr>
        <w:ind w:left="720" w:hanging="720"/>
      </w:pPr>
      <w:rPr>
        <w:rFonts w:ascii="Aptos" w:eastAsia="Aptos" w:hAnsi="Aptos" w:cs="Aptos" w:hint="default"/>
      </w:rPr>
    </w:lvl>
    <w:lvl w:ilvl="3">
      <w:start w:val="1"/>
      <w:numFmt w:val="decimal"/>
      <w:isLgl/>
      <w:lvlText w:val="%1.%2.%3.%4"/>
      <w:lvlJc w:val="left"/>
      <w:pPr>
        <w:ind w:left="720" w:hanging="720"/>
      </w:pPr>
      <w:rPr>
        <w:rFonts w:ascii="Aptos" w:eastAsia="Aptos" w:hAnsi="Aptos" w:cs="Aptos" w:hint="default"/>
      </w:rPr>
    </w:lvl>
    <w:lvl w:ilvl="4">
      <w:start w:val="1"/>
      <w:numFmt w:val="decimal"/>
      <w:isLgl/>
      <w:lvlText w:val="%1.%2.%3.%4.%5"/>
      <w:lvlJc w:val="left"/>
      <w:pPr>
        <w:ind w:left="1080" w:hanging="1080"/>
      </w:pPr>
      <w:rPr>
        <w:rFonts w:ascii="Aptos" w:eastAsia="Aptos" w:hAnsi="Aptos" w:cs="Aptos" w:hint="default"/>
      </w:rPr>
    </w:lvl>
    <w:lvl w:ilvl="5">
      <w:start w:val="1"/>
      <w:numFmt w:val="decimal"/>
      <w:isLgl/>
      <w:lvlText w:val="%1.%2.%3.%4.%5.%6"/>
      <w:lvlJc w:val="left"/>
      <w:pPr>
        <w:ind w:left="1080" w:hanging="1080"/>
      </w:pPr>
      <w:rPr>
        <w:rFonts w:ascii="Aptos" w:eastAsia="Aptos" w:hAnsi="Aptos" w:cs="Aptos" w:hint="default"/>
      </w:rPr>
    </w:lvl>
    <w:lvl w:ilvl="6">
      <w:start w:val="1"/>
      <w:numFmt w:val="decimal"/>
      <w:isLgl/>
      <w:lvlText w:val="%1.%2.%3.%4.%5.%6.%7"/>
      <w:lvlJc w:val="left"/>
      <w:pPr>
        <w:ind w:left="1440" w:hanging="1440"/>
      </w:pPr>
      <w:rPr>
        <w:rFonts w:ascii="Aptos" w:eastAsia="Aptos" w:hAnsi="Aptos" w:cs="Aptos" w:hint="default"/>
      </w:rPr>
    </w:lvl>
    <w:lvl w:ilvl="7">
      <w:start w:val="1"/>
      <w:numFmt w:val="decimal"/>
      <w:isLgl/>
      <w:lvlText w:val="%1.%2.%3.%4.%5.%6.%7.%8"/>
      <w:lvlJc w:val="left"/>
      <w:pPr>
        <w:ind w:left="1440" w:hanging="1440"/>
      </w:pPr>
      <w:rPr>
        <w:rFonts w:ascii="Aptos" w:eastAsia="Aptos" w:hAnsi="Aptos" w:cs="Aptos" w:hint="default"/>
      </w:rPr>
    </w:lvl>
    <w:lvl w:ilvl="8">
      <w:start w:val="1"/>
      <w:numFmt w:val="decimal"/>
      <w:isLgl/>
      <w:lvlText w:val="%1.%2.%3.%4.%5.%6.%7.%8.%9"/>
      <w:lvlJc w:val="left"/>
      <w:pPr>
        <w:ind w:left="1800" w:hanging="1800"/>
      </w:pPr>
      <w:rPr>
        <w:rFonts w:ascii="Aptos" w:eastAsia="Aptos" w:hAnsi="Aptos" w:cs="Aptos" w:hint="default"/>
      </w:rPr>
    </w:lvl>
  </w:abstractNum>
  <w:abstractNum w:abstractNumId="8" w15:restartNumberingAfterBreak="0">
    <w:nsid w:val="1B7C0B68"/>
    <w:multiLevelType w:val="multilevel"/>
    <w:tmpl w:val="946EB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9" w15:restartNumberingAfterBreak="0">
    <w:nsid w:val="243D6300"/>
    <w:multiLevelType w:val="singleLevel"/>
    <w:tmpl w:val="737CDCF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0" w15:restartNumberingAfterBreak="0">
    <w:nsid w:val="24DD41CF"/>
    <w:multiLevelType w:val="hybridMultilevel"/>
    <w:tmpl w:val="FFFFFFFF"/>
    <w:lvl w:ilvl="0" w:tplc="BC743222">
      <w:start w:val="1"/>
      <w:numFmt w:val="bullet"/>
      <w:lvlText w:val=""/>
      <w:lvlJc w:val="left"/>
      <w:pPr>
        <w:ind w:left="2520" w:hanging="360"/>
      </w:pPr>
      <w:rPr>
        <w:rFonts w:ascii="Symbol" w:hAnsi="Symbol" w:hint="default"/>
      </w:rPr>
    </w:lvl>
    <w:lvl w:ilvl="1" w:tplc="BB648F6A">
      <w:start w:val="1"/>
      <w:numFmt w:val="bullet"/>
      <w:lvlText w:val="o"/>
      <w:lvlJc w:val="left"/>
      <w:pPr>
        <w:ind w:left="3240" w:hanging="360"/>
      </w:pPr>
      <w:rPr>
        <w:rFonts w:ascii="Courier New" w:hAnsi="Courier New" w:hint="default"/>
      </w:rPr>
    </w:lvl>
    <w:lvl w:ilvl="2" w:tplc="5366DAC4">
      <w:start w:val="1"/>
      <w:numFmt w:val="bullet"/>
      <w:lvlText w:val=""/>
      <w:lvlJc w:val="left"/>
      <w:pPr>
        <w:ind w:left="3960" w:hanging="360"/>
      </w:pPr>
      <w:rPr>
        <w:rFonts w:ascii="Wingdings" w:hAnsi="Wingdings" w:hint="default"/>
      </w:rPr>
    </w:lvl>
    <w:lvl w:ilvl="3" w:tplc="1E40F110">
      <w:start w:val="1"/>
      <w:numFmt w:val="bullet"/>
      <w:lvlText w:val=""/>
      <w:lvlJc w:val="left"/>
      <w:pPr>
        <w:ind w:left="4680" w:hanging="360"/>
      </w:pPr>
      <w:rPr>
        <w:rFonts w:ascii="Symbol" w:hAnsi="Symbol" w:hint="default"/>
      </w:rPr>
    </w:lvl>
    <w:lvl w:ilvl="4" w:tplc="88ACC9FA">
      <w:start w:val="1"/>
      <w:numFmt w:val="bullet"/>
      <w:lvlText w:val="o"/>
      <w:lvlJc w:val="left"/>
      <w:pPr>
        <w:ind w:left="5400" w:hanging="360"/>
      </w:pPr>
      <w:rPr>
        <w:rFonts w:ascii="Courier New" w:hAnsi="Courier New" w:hint="default"/>
      </w:rPr>
    </w:lvl>
    <w:lvl w:ilvl="5" w:tplc="F97EDC50">
      <w:start w:val="1"/>
      <w:numFmt w:val="bullet"/>
      <w:lvlText w:val=""/>
      <w:lvlJc w:val="left"/>
      <w:pPr>
        <w:ind w:left="6120" w:hanging="360"/>
      </w:pPr>
      <w:rPr>
        <w:rFonts w:ascii="Wingdings" w:hAnsi="Wingdings" w:hint="default"/>
      </w:rPr>
    </w:lvl>
    <w:lvl w:ilvl="6" w:tplc="9A8089DC">
      <w:start w:val="1"/>
      <w:numFmt w:val="bullet"/>
      <w:lvlText w:val=""/>
      <w:lvlJc w:val="left"/>
      <w:pPr>
        <w:ind w:left="6840" w:hanging="360"/>
      </w:pPr>
      <w:rPr>
        <w:rFonts w:ascii="Symbol" w:hAnsi="Symbol" w:hint="default"/>
      </w:rPr>
    </w:lvl>
    <w:lvl w:ilvl="7" w:tplc="601C7A6A">
      <w:start w:val="1"/>
      <w:numFmt w:val="bullet"/>
      <w:lvlText w:val="o"/>
      <w:lvlJc w:val="left"/>
      <w:pPr>
        <w:ind w:left="7560" w:hanging="360"/>
      </w:pPr>
      <w:rPr>
        <w:rFonts w:ascii="Courier New" w:hAnsi="Courier New" w:hint="default"/>
      </w:rPr>
    </w:lvl>
    <w:lvl w:ilvl="8" w:tplc="A7004616">
      <w:start w:val="1"/>
      <w:numFmt w:val="bullet"/>
      <w:lvlText w:val=""/>
      <w:lvlJc w:val="left"/>
      <w:pPr>
        <w:ind w:left="8280" w:hanging="360"/>
      </w:pPr>
      <w:rPr>
        <w:rFonts w:ascii="Wingdings" w:hAnsi="Wingdings" w:hint="default"/>
      </w:rPr>
    </w:lvl>
  </w:abstractNum>
  <w:abstractNum w:abstractNumId="11" w15:restartNumberingAfterBreak="0">
    <w:nsid w:val="27D43B90"/>
    <w:multiLevelType w:val="singleLevel"/>
    <w:tmpl w:val="10608C9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2" w15:restartNumberingAfterBreak="0">
    <w:nsid w:val="2A74AF26"/>
    <w:multiLevelType w:val="hybridMultilevel"/>
    <w:tmpl w:val="FFFFFFFF"/>
    <w:lvl w:ilvl="0" w:tplc="049648FE">
      <w:start w:val="1"/>
      <w:numFmt w:val="bullet"/>
      <w:lvlText w:val=""/>
      <w:lvlJc w:val="left"/>
      <w:pPr>
        <w:ind w:left="1440" w:hanging="360"/>
      </w:pPr>
      <w:rPr>
        <w:rFonts w:ascii="Symbol" w:hAnsi="Symbol" w:hint="default"/>
      </w:rPr>
    </w:lvl>
    <w:lvl w:ilvl="1" w:tplc="A1B88C92">
      <w:start w:val="1"/>
      <w:numFmt w:val="bullet"/>
      <w:lvlText w:val="o"/>
      <w:lvlJc w:val="left"/>
      <w:pPr>
        <w:ind w:left="2160" w:hanging="360"/>
      </w:pPr>
      <w:rPr>
        <w:rFonts w:ascii="Courier New" w:hAnsi="Courier New" w:hint="default"/>
      </w:rPr>
    </w:lvl>
    <w:lvl w:ilvl="2" w:tplc="3618885C">
      <w:start w:val="1"/>
      <w:numFmt w:val="bullet"/>
      <w:lvlText w:val=""/>
      <w:lvlJc w:val="left"/>
      <w:pPr>
        <w:ind w:left="2880" w:hanging="360"/>
      </w:pPr>
      <w:rPr>
        <w:rFonts w:ascii="Wingdings" w:hAnsi="Wingdings" w:hint="default"/>
      </w:rPr>
    </w:lvl>
    <w:lvl w:ilvl="3" w:tplc="BB043962">
      <w:start w:val="1"/>
      <w:numFmt w:val="bullet"/>
      <w:lvlText w:val=""/>
      <w:lvlJc w:val="left"/>
      <w:pPr>
        <w:ind w:left="3600" w:hanging="360"/>
      </w:pPr>
      <w:rPr>
        <w:rFonts w:ascii="Symbol" w:hAnsi="Symbol" w:hint="default"/>
      </w:rPr>
    </w:lvl>
    <w:lvl w:ilvl="4" w:tplc="D538442E">
      <w:start w:val="1"/>
      <w:numFmt w:val="bullet"/>
      <w:lvlText w:val="o"/>
      <w:lvlJc w:val="left"/>
      <w:pPr>
        <w:ind w:left="4320" w:hanging="360"/>
      </w:pPr>
      <w:rPr>
        <w:rFonts w:ascii="Courier New" w:hAnsi="Courier New" w:hint="default"/>
      </w:rPr>
    </w:lvl>
    <w:lvl w:ilvl="5" w:tplc="006CB08C">
      <w:start w:val="1"/>
      <w:numFmt w:val="bullet"/>
      <w:lvlText w:val=""/>
      <w:lvlJc w:val="left"/>
      <w:pPr>
        <w:ind w:left="5040" w:hanging="360"/>
      </w:pPr>
      <w:rPr>
        <w:rFonts w:ascii="Wingdings" w:hAnsi="Wingdings" w:hint="default"/>
      </w:rPr>
    </w:lvl>
    <w:lvl w:ilvl="6" w:tplc="6BCE425C">
      <w:start w:val="1"/>
      <w:numFmt w:val="bullet"/>
      <w:lvlText w:val=""/>
      <w:lvlJc w:val="left"/>
      <w:pPr>
        <w:ind w:left="5760" w:hanging="360"/>
      </w:pPr>
      <w:rPr>
        <w:rFonts w:ascii="Symbol" w:hAnsi="Symbol" w:hint="default"/>
      </w:rPr>
    </w:lvl>
    <w:lvl w:ilvl="7" w:tplc="32A8C978">
      <w:start w:val="1"/>
      <w:numFmt w:val="bullet"/>
      <w:lvlText w:val="o"/>
      <w:lvlJc w:val="left"/>
      <w:pPr>
        <w:ind w:left="6480" w:hanging="360"/>
      </w:pPr>
      <w:rPr>
        <w:rFonts w:ascii="Courier New" w:hAnsi="Courier New" w:hint="default"/>
      </w:rPr>
    </w:lvl>
    <w:lvl w:ilvl="8" w:tplc="B7527634">
      <w:start w:val="1"/>
      <w:numFmt w:val="bullet"/>
      <w:lvlText w:val=""/>
      <w:lvlJc w:val="left"/>
      <w:pPr>
        <w:ind w:left="7200" w:hanging="360"/>
      </w:pPr>
      <w:rPr>
        <w:rFonts w:ascii="Wingdings" w:hAnsi="Wingdings" w:hint="default"/>
      </w:rPr>
    </w:lvl>
  </w:abstractNum>
  <w:abstractNum w:abstractNumId="13" w15:restartNumberingAfterBreak="0">
    <w:nsid w:val="2B2D1447"/>
    <w:multiLevelType w:val="hybridMultilevel"/>
    <w:tmpl w:val="261A1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331CB"/>
    <w:multiLevelType w:val="hybridMultilevel"/>
    <w:tmpl w:val="DD603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806223"/>
    <w:multiLevelType w:val="hybridMultilevel"/>
    <w:tmpl w:val="32600A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682AF8"/>
    <w:multiLevelType w:val="singleLevel"/>
    <w:tmpl w:val="F390639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7" w15:restartNumberingAfterBreak="0">
    <w:nsid w:val="31695457"/>
    <w:multiLevelType w:val="hybridMultilevel"/>
    <w:tmpl w:val="78A855A6"/>
    <w:lvl w:ilvl="0" w:tplc="0809000F">
      <w:start w:val="1"/>
      <w:numFmt w:val="decimal"/>
      <w:lvlText w:val="%1."/>
      <w:lvlJc w:val="left"/>
      <w:pPr>
        <w:ind w:left="630" w:hanging="360"/>
      </w:pPr>
      <w:rPr>
        <w:rFonts w:hint="default"/>
      </w:rPr>
    </w:lvl>
    <w:lvl w:ilvl="1" w:tplc="FFFFFFFF">
      <w:start w:val="1"/>
      <w:numFmt w:val="bullet"/>
      <w:lvlText w:val="o"/>
      <w:lvlJc w:val="left"/>
      <w:pPr>
        <w:ind w:left="1350" w:hanging="360"/>
      </w:pPr>
      <w:rPr>
        <w:rFonts w:ascii="Courier New" w:hAnsi="Courier New" w:hint="default"/>
      </w:rPr>
    </w:lvl>
    <w:lvl w:ilvl="2" w:tplc="FFFFFFFF">
      <w:start w:val="1"/>
      <w:numFmt w:val="bullet"/>
      <w:lvlText w:val=""/>
      <w:lvlJc w:val="left"/>
      <w:pPr>
        <w:ind w:left="2070" w:hanging="360"/>
      </w:pPr>
      <w:rPr>
        <w:rFonts w:ascii="Wingdings" w:hAnsi="Wingdings" w:hint="default"/>
      </w:rPr>
    </w:lvl>
    <w:lvl w:ilvl="3" w:tplc="FFFFFFFF">
      <w:start w:val="1"/>
      <w:numFmt w:val="bullet"/>
      <w:lvlText w:val=""/>
      <w:lvlJc w:val="left"/>
      <w:pPr>
        <w:ind w:left="2790" w:hanging="360"/>
      </w:pPr>
      <w:rPr>
        <w:rFonts w:ascii="Symbol" w:hAnsi="Symbol" w:hint="default"/>
      </w:rPr>
    </w:lvl>
    <w:lvl w:ilvl="4" w:tplc="FFFFFFFF">
      <w:start w:val="1"/>
      <w:numFmt w:val="bullet"/>
      <w:lvlText w:val="o"/>
      <w:lvlJc w:val="left"/>
      <w:pPr>
        <w:ind w:left="3510" w:hanging="360"/>
      </w:pPr>
      <w:rPr>
        <w:rFonts w:ascii="Courier New" w:hAnsi="Courier New" w:hint="default"/>
      </w:rPr>
    </w:lvl>
    <w:lvl w:ilvl="5" w:tplc="FFFFFFFF">
      <w:start w:val="1"/>
      <w:numFmt w:val="bullet"/>
      <w:lvlText w:val=""/>
      <w:lvlJc w:val="left"/>
      <w:pPr>
        <w:ind w:left="4230" w:hanging="360"/>
      </w:pPr>
      <w:rPr>
        <w:rFonts w:ascii="Wingdings" w:hAnsi="Wingdings" w:hint="default"/>
      </w:rPr>
    </w:lvl>
    <w:lvl w:ilvl="6" w:tplc="FFFFFFFF">
      <w:start w:val="1"/>
      <w:numFmt w:val="bullet"/>
      <w:lvlText w:val=""/>
      <w:lvlJc w:val="left"/>
      <w:pPr>
        <w:ind w:left="4950" w:hanging="360"/>
      </w:pPr>
      <w:rPr>
        <w:rFonts w:ascii="Symbol" w:hAnsi="Symbol" w:hint="default"/>
      </w:rPr>
    </w:lvl>
    <w:lvl w:ilvl="7" w:tplc="FFFFFFFF">
      <w:start w:val="1"/>
      <w:numFmt w:val="bullet"/>
      <w:lvlText w:val="o"/>
      <w:lvlJc w:val="left"/>
      <w:pPr>
        <w:ind w:left="5670" w:hanging="360"/>
      </w:pPr>
      <w:rPr>
        <w:rFonts w:ascii="Courier New" w:hAnsi="Courier New" w:hint="default"/>
      </w:rPr>
    </w:lvl>
    <w:lvl w:ilvl="8" w:tplc="FFFFFFFF">
      <w:start w:val="1"/>
      <w:numFmt w:val="bullet"/>
      <w:lvlText w:val=""/>
      <w:lvlJc w:val="left"/>
      <w:pPr>
        <w:ind w:left="6390" w:hanging="360"/>
      </w:pPr>
      <w:rPr>
        <w:rFonts w:ascii="Wingdings" w:hAnsi="Wingdings" w:hint="default"/>
      </w:rPr>
    </w:lvl>
  </w:abstractNum>
  <w:abstractNum w:abstractNumId="18" w15:restartNumberingAfterBreak="0">
    <w:nsid w:val="31C87941"/>
    <w:multiLevelType w:val="multilevel"/>
    <w:tmpl w:val="2A0A2786"/>
    <w:lvl w:ilvl="0">
      <w:start w:val="4"/>
      <w:numFmt w:val="decimal"/>
      <w:lvlText w:val="%1"/>
      <w:lvlJc w:val="left"/>
      <w:pPr>
        <w:ind w:left="640" w:hanging="640"/>
      </w:pPr>
      <w:rPr>
        <w:rFonts w:hint="default"/>
      </w:rPr>
    </w:lvl>
    <w:lvl w:ilvl="1">
      <w:start w:val="2"/>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9" w15:restartNumberingAfterBreak="0">
    <w:nsid w:val="34E74AF1"/>
    <w:multiLevelType w:val="multilevel"/>
    <w:tmpl w:val="47CA6968"/>
    <w:lvl w:ilvl="0">
      <w:start w:val="1"/>
      <w:numFmt w:val="decimal"/>
      <w:lvlText w:val="%1."/>
      <w:lvlJc w:val="left"/>
      <w:pPr>
        <w:tabs>
          <w:tab w:val="num" w:pos="340"/>
        </w:tabs>
        <w:ind w:left="340" w:hanging="340"/>
      </w:pPr>
      <w:rPr>
        <w:rFonts w:hint="default"/>
        <w:color w:val="auto"/>
        <w:sz w:val="24"/>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0" w15:restartNumberingAfterBreak="0">
    <w:nsid w:val="37DC2039"/>
    <w:multiLevelType w:val="singleLevel"/>
    <w:tmpl w:val="5192C8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1" w15:restartNumberingAfterBreak="0">
    <w:nsid w:val="3959548E"/>
    <w:multiLevelType w:val="multilevel"/>
    <w:tmpl w:val="3FD06C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B4B63B9"/>
    <w:multiLevelType w:val="singleLevel"/>
    <w:tmpl w:val="3BF6B51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3" w15:restartNumberingAfterBreak="0">
    <w:nsid w:val="3C607A1A"/>
    <w:multiLevelType w:val="singleLevel"/>
    <w:tmpl w:val="6DD4E45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4" w15:restartNumberingAfterBreak="0">
    <w:nsid w:val="3E087AFE"/>
    <w:multiLevelType w:val="singleLevel"/>
    <w:tmpl w:val="8820B2A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5" w15:restartNumberingAfterBreak="0">
    <w:nsid w:val="41C25EEF"/>
    <w:multiLevelType w:val="singleLevel"/>
    <w:tmpl w:val="BAE69A9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6" w15:restartNumberingAfterBreak="0">
    <w:nsid w:val="43461E51"/>
    <w:multiLevelType w:val="hybridMultilevel"/>
    <w:tmpl w:val="86500B42"/>
    <w:lvl w:ilvl="0" w:tplc="BCB05002">
      <w:numFmt w:val="bullet"/>
      <w:lvlText w:val=""/>
      <w:lvlJc w:val="left"/>
      <w:pPr>
        <w:ind w:left="720" w:hanging="360"/>
      </w:pPr>
      <w:rPr>
        <w:rFonts w:ascii="Symbol" w:eastAsia="Calibri" w:hAnsi="Symbol" w:cs="Calibri" w:hint="default"/>
        <w:color w:val="1616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19368D"/>
    <w:multiLevelType w:val="multilevel"/>
    <w:tmpl w:val="C876DFF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6C40CEF"/>
    <w:multiLevelType w:val="hybridMultilevel"/>
    <w:tmpl w:val="BAB8A6F8"/>
    <w:lvl w:ilvl="0" w:tplc="BCB05002">
      <w:numFmt w:val="bullet"/>
      <w:lvlText w:val=""/>
      <w:lvlJc w:val="left"/>
      <w:pPr>
        <w:ind w:left="720" w:hanging="360"/>
      </w:pPr>
      <w:rPr>
        <w:rFonts w:ascii="Symbol" w:eastAsia="Calibri" w:hAnsi="Symbol" w:cs="Calibri" w:hint="default"/>
        <w:color w:val="1616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0B5752"/>
    <w:multiLevelType w:val="hybridMultilevel"/>
    <w:tmpl w:val="FFFFFFFF"/>
    <w:lvl w:ilvl="0" w:tplc="003406C2">
      <w:start w:val="1"/>
      <w:numFmt w:val="bullet"/>
      <w:lvlText w:val=""/>
      <w:lvlJc w:val="left"/>
      <w:pPr>
        <w:ind w:left="2520" w:hanging="360"/>
      </w:pPr>
      <w:rPr>
        <w:rFonts w:ascii="Symbol" w:hAnsi="Symbol" w:hint="default"/>
      </w:rPr>
    </w:lvl>
    <w:lvl w:ilvl="1" w:tplc="C01C6594">
      <w:start w:val="1"/>
      <w:numFmt w:val="bullet"/>
      <w:lvlText w:val="o"/>
      <w:lvlJc w:val="left"/>
      <w:pPr>
        <w:ind w:left="3240" w:hanging="360"/>
      </w:pPr>
      <w:rPr>
        <w:rFonts w:ascii="Courier New" w:hAnsi="Courier New" w:hint="default"/>
      </w:rPr>
    </w:lvl>
    <w:lvl w:ilvl="2" w:tplc="5F6E790E">
      <w:start w:val="1"/>
      <w:numFmt w:val="bullet"/>
      <w:lvlText w:val=""/>
      <w:lvlJc w:val="left"/>
      <w:pPr>
        <w:ind w:left="3960" w:hanging="360"/>
      </w:pPr>
      <w:rPr>
        <w:rFonts w:ascii="Wingdings" w:hAnsi="Wingdings" w:hint="default"/>
      </w:rPr>
    </w:lvl>
    <w:lvl w:ilvl="3" w:tplc="824037A4">
      <w:start w:val="1"/>
      <w:numFmt w:val="bullet"/>
      <w:lvlText w:val=""/>
      <w:lvlJc w:val="left"/>
      <w:pPr>
        <w:ind w:left="4680" w:hanging="360"/>
      </w:pPr>
      <w:rPr>
        <w:rFonts w:ascii="Symbol" w:hAnsi="Symbol" w:hint="default"/>
      </w:rPr>
    </w:lvl>
    <w:lvl w:ilvl="4" w:tplc="F24C06DC">
      <w:start w:val="1"/>
      <w:numFmt w:val="bullet"/>
      <w:lvlText w:val="o"/>
      <w:lvlJc w:val="left"/>
      <w:pPr>
        <w:ind w:left="5400" w:hanging="360"/>
      </w:pPr>
      <w:rPr>
        <w:rFonts w:ascii="Courier New" w:hAnsi="Courier New" w:hint="default"/>
      </w:rPr>
    </w:lvl>
    <w:lvl w:ilvl="5" w:tplc="91CA919A">
      <w:start w:val="1"/>
      <w:numFmt w:val="bullet"/>
      <w:lvlText w:val=""/>
      <w:lvlJc w:val="left"/>
      <w:pPr>
        <w:ind w:left="6120" w:hanging="360"/>
      </w:pPr>
      <w:rPr>
        <w:rFonts w:ascii="Wingdings" w:hAnsi="Wingdings" w:hint="default"/>
      </w:rPr>
    </w:lvl>
    <w:lvl w:ilvl="6" w:tplc="2CA053C8">
      <w:start w:val="1"/>
      <w:numFmt w:val="bullet"/>
      <w:lvlText w:val=""/>
      <w:lvlJc w:val="left"/>
      <w:pPr>
        <w:ind w:left="6840" w:hanging="360"/>
      </w:pPr>
      <w:rPr>
        <w:rFonts w:ascii="Symbol" w:hAnsi="Symbol" w:hint="default"/>
      </w:rPr>
    </w:lvl>
    <w:lvl w:ilvl="7" w:tplc="706202FE">
      <w:start w:val="1"/>
      <w:numFmt w:val="bullet"/>
      <w:lvlText w:val="o"/>
      <w:lvlJc w:val="left"/>
      <w:pPr>
        <w:ind w:left="7560" w:hanging="360"/>
      </w:pPr>
      <w:rPr>
        <w:rFonts w:ascii="Courier New" w:hAnsi="Courier New" w:hint="default"/>
      </w:rPr>
    </w:lvl>
    <w:lvl w:ilvl="8" w:tplc="10AA8D20">
      <w:start w:val="1"/>
      <w:numFmt w:val="bullet"/>
      <w:lvlText w:val=""/>
      <w:lvlJc w:val="left"/>
      <w:pPr>
        <w:ind w:left="8280" w:hanging="360"/>
      </w:pPr>
      <w:rPr>
        <w:rFonts w:ascii="Wingdings" w:hAnsi="Wingdings" w:hint="default"/>
      </w:rPr>
    </w:lvl>
  </w:abstractNum>
  <w:abstractNum w:abstractNumId="30" w15:restartNumberingAfterBreak="0">
    <w:nsid w:val="534B36A5"/>
    <w:multiLevelType w:val="multilevel"/>
    <w:tmpl w:val="FA449A04"/>
    <w:lvl w:ilvl="0">
      <w:start w:val="3"/>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3703ECF"/>
    <w:multiLevelType w:val="multilevel"/>
    <w:tmpl w:val="3CF4D26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07A5D9"/>
    <w:multiLevelType w:val="hybridMultilevel"/>
    <w:tmpl w:val="FFFFFFFF"/>
    <w:lvl w:ilvl="0" w:tplc="A162A188">
      <w:start w:val="1"/>
      <w:numFmt w:val="decimal"/>
      <w:lvlText w:val="%1."/>
      <w:lvlJc w:val="left"/>
      <w:pPr>
        <w:ind w:left="1440" w:hanging="360"/>
      </w:pPr>
    </w:lvl>
    <w:lvl w:ilvl="1" w:tplc="702A68B8">
      <w:start w:val="1"/>
      <w:numFmt w:val="lowerLetter"/>
      <w:lvlText w:val="%2."/>
      <w:lvlJc w:val="left"/>
      <w:pPr>
        <w:ind w:left="2160" w:hanging="360"/>
      </w:pPr>
    </w:lvl>
    <w:lvl w:ilvl="2" w:tplc="C9BE186A">
      <w:start w:val="1"/>
      <w:numFmt w:val="lowerRoman"/>
      <w:lvlText w:val="%3."/>
      <w:lvlJc w:val="right"/>
      <w:pPr>
        <w:ind w:left="2880" w:hanging="180"/>
      </w:pPr>
    </w:lvl>
    <w:lvl w:ilvl="3" w:tplc="136A302E">
      <w:start w:val="1"/>
      <w:numFmt w:val="decimal"/>
      <w:lvlText w:val="%4."/>
      <w:lvlJc w:val="left"/>
      <w:pPr>
        <w:ind w:left="3600" w:hanging="360"/>
      </w:pPr>
    </w:lvl>
    <w:lvl w:ilvl="4" w:tplc="C6F8CA98">
      <w:start w:val="1"/>
      <w:numFmt w:val="lowerLetter"/>
      <w:lvlText w:val="%5."/>
      <w:lvlJc w:val="left"/>
      <w:pPr>
        <w:ind w:left="4320" w:hanging="360"/>
      </w:pPr>
    </w:lvl>
    <w:lvl w:ilvl="5" w:tplc="DDEE925E">
      <w:start w:val="1"/>
      <w:numFmt w:val="lowerRoman"/>
      <w:lvlText w:val="%6."/>
      <w:lvlJc w:val="right"/>
      <w:pPr>
        <w:ind w:left="5040" w:hanging="180"/>
      </w:pPr>
    </w:lvl>
    <w:lvl w:ilvl="6" w:tplc="CB3E9638">
      <w:start w:val="1"/>
      <w:numFmt w:val="decimal"/>
      <w:lvlText w:val="%7."/>
      <w:lvlJc w:val="left"/>
      <w:pPr>
        <w:ind w:left="5760" w:hanging="360"/>
      </w:pPr>
    </w:lvl>
    <w:lvl w:ilvl="7" w:tplc="82B03CA6">
      <w:start w:val="1"/>
      <w:numFmt w:val="lowerLetter"/>
      <w:lvlText w:val="%8."/>
      <w:lvlJc w:val="left"/>
      <w:pPr>
        <w:ind w:left="6480" w:hanging="360"/>
      </w:pPr>
    </w:lvl>
    <w:lvl w:ilvl="8" w:tplc="112646BA">
      <w:start w:val="1"/>
      <w:numFmt w:val="lowerRoman"/>
      <w:lvlText w:val="%9."/>
      <w:lvlJc w:val="right"/>
      <w:pPr>
        <w:ind w:left="7200" w:hanging="180"/>
      </w:pPr>
    </w:lvl>
  </w:abstractNum>
  <w:abstractNum w:abstractNumId="33" w15:restartNumberingAfterBreak="0">
    <w:nsid w:val="57151020"/>
    <w:multiLevelType w:val="singleLevel"/>
    <w:tmpl w:val="90BE711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4" w15:restartNumberingAfterBreak="0">
    <w:nsid w:val="57CB54DB"/>
    <w:multiLevelType w:val="singleLevel"/>
    <w:tmpl w:val="0B5ACAA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5" w15:restartNumberingAfterBreak="0">
    <w:nsid w:val="589F231C"/>
    <w:multiLevelType w:val="singleLevel"/>
    <w:tmpl w:val="69240CA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6" w15:restartNumberingAfterBreak="0">
    <w:nsid w:val="5A5231EA"/>
    <w:multiLevelType w:val="hybridMultilevel"/>
    <w:tmpl w:val="5D1A17EA"/>
    <w:lvl w:ilvl="0" w:tplc="897245A0">
      <w:start w:val="1"/>
      <w:numFmt w:val="bullet"/>
      <w:lvlText w:val=""/>
      <w:lvlJc w:val="left"/>
      <w:pPr>
        <w:ind w:left="1080" w:hanging="360"/>
      </w:pPr>
      <w:rPr>
        <w:rFonts w:ascii="Symbol" w:eastAsia="Calibri" w:hAnsi="Symbol" w:cs="Calibri" w:hint="default"/>
        <w:color w:val="1616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DA67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F45246D"/>
    <w:multiLevelType w:val="singleLevel"/>
    <w:tmpl w:val="C604016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9" w15:restartNumberingAfterBreak="0">
    <w:nsid w:val="60E62047"/>
    <w:multiLevelType w:val="hybridMultilevel"/>
    <w:tmpl w:val="FFFFFFFF"/>
    <w:lvl w:ilvl="0" w:tplc="6AB03DF0">
      <w:start w:val="1"/>
      <w:numFmt w:val="bullet"/>
      <w:lvlText w:val="·"/>
      <w:lvlJc w:val="left"/>
      <w:pPr>
        <w:ind w:left="720" w:hanging="360"/>
      </w:pPr>
      <w:rPr>
        <w:rFonts w:ascii="Symbol" w:hAnsi="Symbol" w:hint="default"/>
      </w:rPr>
    </w:lvl>
    <w:lvl w:ilvl="1" w:tplc="75C0DAF6">
      <w:start w:val="1"/>
      <w:numFmt w:val="bullet"/>
      <w:lvlText w:val="o"/>
      <w:lvlJc w:val="left"/>
      <w:pPr>
        <w:ind w:left="1440" w:hanging="360"/>
      </w:pPr>
      <w:rPr>
        <w:rFonts w:ascii="Courier New" w:hAnsi="Courier New" w:hint="default"/>
      </w:rPr>
    </w:lvl>
    <w:lvl w:ilvl="2" w:tplc="9EA820BC">
      <w:start w:val="1"/>
      <w:numFmt w:val="bullet"/>
      <w:lvlText w:val=""/>
      <w:lvlJc w:val="left"/>
      <w:pPr>
        <w:ind w:left="2160" w:hanging="360"/>
      </w:pPr>
      <w:rPr>
        <w:rFonts w:ascii="Wingdings" w:hAnsi="Wingdings" w:hint="default"/>
      </w:rPr>
    </w:lvl>
    <w:lvl w:ilvl="3" w:tplc="36908390">
      <w:start w:val="1"/>
      <w:numFmt w:val="bullet"/>
      <w:lvlText w:val=""/>
      <w:lvlJc w:val="left"/>
      <w:pPr>
        <w:ind w:left="2880" w:hanging="360"/>
      </w:pPr>
      <w:rPr>
        <w:rFonts w:ascii="Symbol" w:hAnsi="Symbol" w:hint="default"/>
      </w:rPr>
    </w:lvl>
    <w:lvl w:ilvl="4" w:tplc="93C44112">
      <w:start w:val="1"/>
      <w:numFmt w:val="bullet"/>
      <w:lvlText w:val="o"/>
      <w:lvlJc w:val="left"/>
      <w:pPr>
        <w:ind w:left="3600" w:hanging="360"/>
      </w:pPr>
      <w:rPr>
        <w:rFonts w:ascii="Courier New" w:hAnsi="Courier New" w:hint="default"/>
      </w:rPr>
    </w:lvl>
    <w:lvl w:ilvl="5" w:tplc="CAC43848">
      <w:start w:val="1"/>
      <w:numFmt w:val="bullet"/>
      <w:lvlText w:val=""/>
      <w:lvlJc w:val="left"/>
      <w:pPr>
        <w:ind w:left="4320" w:hanging="360"/>
      </w:pPr>
      <w:rPr>
        <w:rFonts w:ascii="Wingdings" w:hAnsi="Wingdings" w:hint="default"/>
      </w:rPr>
    </w:lvl>
    <w:lvl w:ilvl="6" w:tplc="B1FA592A">
      <w:start w:val="1"/>
      <w:numFmt w:val="bullet"/>
      <w:lvlText w:val=""/>
      <w:lvlJc w:val="left"/>
      <w:pPr>
        <w:ind w:left="5040" w:hanging="360"/>
      </w:pPr>
      <w:rPr>
        <w:rFonts w:ascii="Symbol" w:hAnsi="Symbol" w:hint="default"/>
      </w:rPr>
    </w:lvl>
    <w:lvl w:ilvl="7" w:tplc="FDDEDFA6">
      <w:start w:val="1"/>
      <w:numFmt w:val="bullet"/>
      <w:lvlText w:val="o"/>
      <w:lvlJc w:val="left"/>
      <w:pPr>
        <w:ind w:left="5760" w:hanging="360"/>
      </w:pPr>
      <w:rPr>
        <w:rFonts w:ascii="Courier New" w:hAnsi="Courier New" w:hint="default"/>
      </w:rPr>
    </w:lvl>
    <w:lvl w:ilvl="8" w:tplc="938E5C06">
      <w:start w:val="1"/>
      <w:numFmt w:val="bullet"/>
      <w:lvlText w:val=""/>
      <w:lvlJc w:val="left"/>
      <w:pPr>
        <w:ind w:left="6480" w:hanging="360"/>
      </w:pPr>
      <w:rPr>
        <w:rFonts w:ascii="Wingdings" w:hAnsi="Wingdings" w:hint="default"/>
      </w:rPr>
    </w:lvl>
  </w:abstractNum>
  <w:abstractNum w:abstractNumId="40" w15:restartNumberingAfterBreak="0">
    <w:nsid w:val="65E016CF"/>
    <w:multiLevelType w:val="hybridMultilevel"/>
    <w:tmpl w:val="9466ADBC"/>
    <w:lvl w:ilvl="0" w:tplc="BCB05002">
      <w:numFmt w:val="bullet"/>
      <w:lvlText w:val=""/>
      <w:lvlJc w:val="left"/>
      <w:pPr>
        <w:ind w:left="720" w:hanging="360"/>
      </w:pPr>
      <w:rPr>
        <w:rFonts w:ascii="Symbol" w:eastAsia="Calibri" w:hAnsi="Symbol" w:cs="Calibri" w:hint="default"/>
        <w:color w:val="1616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28324D"/>
    <w:multiLevelType w:val="hybridMultilevel"/>
    <w:tmpl w:val="FC1669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DC1443"/>
    <w:multiLevelType w:val="singleLevel"/>
    <w:tmpl w:val="822E8E7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3" w15:restartNumberingAfterBreak="0">
    <w:nsid w:val="703C28B4"/>
    <w:multiLevelType w:val="hybridMultilevel"/>
    <w:tmpl w:val="FFFFFFFF"/>
    <w:lvl w:ilvl="0" w:tplc="A5C87B98">
      <w:start w:val="1"/>
      <w:numFmt w:val="bullet"/>
      <w:lvlText w:val=""/>
      <w:lvlJc w:val="left"/>
      <w:pPr>
        <w:ind w:left="2520" w:hanging="360"/>
      </w:pPr>
      <w:rPr>
        <w:rFonts w:ascii="Symbol" w:hAnsi="Symbol" w:hint="default"/>
      </w:rPr>
    </w:lvl>
    <w:lvl w:ilvl="1" w:tplc="EAFA2240">
      <w:start w:val="1"/>
      <w:numFmt w:val="bullet"/>
      <w:lvlText w:val="o"/>
      <w:lvlJc w:val="left"/>
      <w:pPr>
        <w:ind w:left="3240" w:hanging="360"/>
      </w:pPr>
      <w:rPr>
        <w:rFonts w:ascii="Courier New" w:hAnsi="Courier New" w:hint="default"/>
      </w:rPr>
    </w:lvl>
    <w:lvl w:ilvl="2" w:tplc="76D41714">
      <w:start w:val="1"/>
      <w:numFmt w:val="bullet"/>
      <w:lvlText w:val=""/>
      <w:lvlJc w:val="left"/>
      <w:pPr>
        <w:ind w:left="3960" w:hanging="360"/>
      </w:pPr>
      <w:rPr>
        <w:rFonts w:ascii="Wingdings" w:hAnsi="Wingdings" w:hint="default"/>
      </w:rPr>
    </w:lvl>
    <w:lvl w:ilvl="3" w:tplc="C3A8975A">
      <w:start w:val="1"/>
      <w:numFmt w:val="bullet"/>
      <w:lvlText w:val=""/>
      <w:lvlJc w:val="left"/>
      <w:pPr>
        <w:ind w:left="4680" w:hanging="360"/>
      </w:pPr>
      <w:rPr>
        <w:rFonts w:ascii="Symbol" w:hAnsi="Symbol" w:hint="default"/>
      </w:rPr>
    </w:lvl>
    <w:lvl w:ilvl="4" w:tplc="E2AED68C">
      <w:start w:val="1"/>
      <w:numFmt w:val="bullet"/>
      <w:lvlText w:val="o"/>
      <w:lvlJc w:val="left"/>
      <w:pPr>
        <w:ind w:left="5400" w:hanging="360"/>
      </w:pPr>
      <w:rPr>
        <w:rFonts w:ascii="Courier New" w:hAnsi="Courier New" w:hint="default"/>
      </w:rPr>
    </w:lvl>
    <w:lvl w:ilvl="5" w:tplc="6848F49E">
      <w:start w:val="1"/>
      <w:numFmt w:val="bullet"/>
      <w:lvlText w:val=""/>
      <w:lvlJc w:val="left"/>
      <w:pPr>
        <w:ind w:left="6120" w:hanging="360"/>
      </w:pPr>
      <w:rPr>
        <w:rFonts w:ascii="Wingdings" w:hAnsi="Wingdings" w:hint="default"/>
      </w:rPr>
    </w:lvl>
    <w:lvl w:ilvl="6" w:tplc="04DA5C52">
      <w:start w:val="1"/>
      <w:numFmt w:val="bullet"/>
      <w:lvlText w:val=""/>
      <w:lvlJc w:val="left"/>
      <w:pPr>
        <w:ind w:left="6840" w:hanging="360"/>
      </w:pPr>
      <w:rPr>
        <w:rFonts w:ascii="Symbol" w:hAnsi="Symbol" w:hint="default"/>
      </w:rPr>
    </w:lvl>
    <w:lvl w:ilvl="7" w:tplc="3780722E">
      <w:start w:val="1"/>
      <w:numFmt w:val="bullet"/>
      <w:lvlText w:val="o"/>
      <w:lvlJc w:val="left"/>
      <w:pPr>
        <w:ind w:left="7560" w:hanging="360"/>
      </w:pPr>
      <w:rPr>
        <w:rFonts w:ascii="Courier New" w:hAnsi="Courier New" w:hint="default"/>
      </w:rPr>
    </w:lvl>
    <w:lvl w:ilvl="8" w:tplc="BC966192">
      <w:start w:val="1"/>
      <w:numFmt w:val="bullet"/>
      <w:lvlText w:val=""/>
      <w:lvlJc w:val="left"/>
      <w:pPr>
        <w:ind w:left="8280" w:hanging="360"/>
      </w:pPr>
      <w:rPr>
        <w:rFonts w:ascii="Wingdings" w:hAnsi="Wingdings" w:hint="default"/>
      </w:rPr>
    </w:lvl>
  </w:abstractNum>
  <w:abstractNum w:abstractNumId="44" w15:restartNumberingAfterBreak="0">
    <w:nsid w:val="70CA44B8"/>
    <w:multiLevelType w:val="hybridMultilevel"/>
    <w:tmpl w:val="5A365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12E357A"/>
    <w:multiLevelType w:val="singleLevel"/>
    <w:tmpl w:val="BCB26A6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6" w15:restartNumberingAfterBreak="0">
    <w:nsid w:val="721975F4"/>
    <w:multiLevelType w:val="singleLevel"/>
    <w:tmpl w:val="3FA4F3F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7" w15:restartNumberingAfterBreak="0">
    <w:nsid w:val="735C5479"/>
    <w:multiLevelType w:val="hybridMultilevel"/>
    <w:tmpl w:val="6D468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4E72559"/>
    <w:multiLevelType w:val="hybridMultilevel"/>
    <w:tmpl w:val="198EC1BA"/>
    <w:lvl w:ilvl="0" w:tplc="98822144">
      <w:start w:val="1"/>
      <w:numFmt w:val="decimal"/>
      <w:lvlText w:val="%1."/>
      <w:lvlJc w:val="left"/>
      <w:pPr>
        <w:tabs>
          <w:tab w:val="num" w:pos="720"/>
        </w:tabs>
        <w:ind w:left="720" w:hanging="360"/>
      </w:pPr>
    </w:lvl>
    <w:lvl w:ilvl="1" w:tplc="9DC2C912" w:tentative="1">
      <w:start w:val="1"/>
      <w:numFmt w:val="decimal"/>
      <w:lvlText w:val="%2."/>
      <w:lvlJc w:val="left"/>
      <w:pPr>
        <w:tabs>
          <w:tab w:val="num" w:pos="1440"/>
        </w:tabs>
        <w:ind w:left="1440" w:hanging="360"/>
      </w:pPr>
    </w:lvl>
    <w:lvl w:ilvl="2" w:tplc="39B42BB6">
      <w:start w:val="1"/>
      <w:numFmt w:val="decimal"/>
      <w:lvlText w:val="%3."/>
      <w:lvlJc w:val="left"/>
      <w:pPr>
        <w:tabs>
          <w:tab w:val="num" w:pos="2160"/>
        </w:tabs>
        <w:ind w:left="2160" w:hanging="360"/>
      </w:pPr>
    </w:lvl>
    <w:lvl w:ilvl="3" w:tplc="65A8453A" w:tentative="1">
      <w:start w:val="1"/>
      <w:numFmt w:val="decimal"/>
      <w:lvlText w:val="%4."/>
      <w:lvlJc w:val="left"/>
      <w:pPr>
        <w:tabs>
          <w:tab w:val="num" w:pos="2880"/>
        </w:tabs>
        <w:ind w:left="2880" w:hanging="360"/>
      </w:pPr>
    </w:lvl>
    <w:lvl w:ilvl="4" w:tplc="56267042" w:tentative="1">
      <w:start w:val="1"/>
      <w:numFmt w:val="decimal"/>
      <w:lvlText w:val="%5."/>
      <w:lvlJc w:val="left"/>
      <w:pPr>
        <w:tabs>
          <w:tab w:val="num" w:pos="3600"/>
        </w:tabs>
        <w:ind w:left="3600" w:hanging="360"/>
      </w:pPr>
    </w:lvl>
    <w:lvl w:ilvl="5" w:tplc="FF3416B4" w:tentative="1">
      <w:start w:val="1"/>
      <w:numFmt w:val="decimal"/>
      <w:lvlText w:val="%6."/>
      <w:lvlJc w:val="left"/>
      <w:pPr>
        <w:tabs>
          <w:tab w:val="num" w:pos="4320"/>
        </w:tabs>
        <w:ind w:left="4320" w:hanging="360"/>
      </w:pPr>
    </w:lvl>
    <w:lvl w:ilvl="6" w:tplc="681EAD5A" w:tentative="1">
      <w:start w:val="1"/>
      <w:numFmt w:val="decimal"/>
      <w:lvlText w:val="%7."/>
      <w:lvlJc w:val="left"/>
      <w:pPr>
        <w:tabs>
          <w:tab w:val="num" w:pos="5040"/>
        </w:tabs>
        <w:ind w:left="5040" w:hanging="360"/>
      </w:pPr>
    </w:lvl>
    <w:lvl w:ilvl="7" w:tplc="0ADCDEF0" w:tentative="1">
      <w:start w:val="1"/>
      <w:numFmt w:val="decimal"/>
      <w:lvlText w:val="%8."/>
      <w:lvlJc w:val="left"/>
      <w:pPr>
        <w:tabs>
          <w:tab w:val="num" w:pos="5760"/>
        </w:tabs>
        <w:ind w:left="5760" w:hanging="360"/>
      </w:pPr>
    </w:lvl>
    <w:lvl w:ilvl="8" w:tplc="41B89254" w:tentative="1">
      <w:start w:val="1"/>
      <w:numFmt w:val="decimal"/>
      <w:lvlText w:val="%9."/>
      <w:lvlJc w:val="left"/>
      <w:pPr>
        <w:tabs>
          <w:tab w:val="num" w:pos="6480"/>
        </w:tabs>
        <w:ind w:left="6480" w:hanging="360"/>
      </w:pPr>
    </w:lvl>
  </w:abstractNum>
  <w:abstractNum w:abstractNumId="49" w15:restartNumberingAfterBreak="0">
    <w:nsid w:val="75B45902"/>
    <w:multiLevelType w:val="singleLevel"/>
    <w:tmpl w:val="4E98845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0" w15:restartNumberingAfterBreak="0">
    <w:nsid w:val="772C0EB8"/>
    <w:multiLevelType w:val="hybridMultilevel"/>
    <w:tmpl w:val="094E3ED4"/>
    <w:lvl w:ilvl="0" w:tplc="E1D0929A">
      <w:start w:val="1"/>
      <w:numFmt w:val="bullet"/>
      <w:lvlText w:val=""/>
      <w:lvlJc w:val="left"/>
      <w:pPr>
        <w:ind w:left="720" w:hanging="360"/>
      </w:pPr>
      <w:rPr>
        <w:rFonts w:ascii="Symbol" w:hAnsi="Symbol" w:hint="default"/>
      </w:rPr>
    </w:lvl>
    <w:lvl w:ilvl="1" w:tplc="A10844D6">
      <w:start w:val="1"/>
      <w:numFmt w:val="bullet"/>
      <w:lvlText w:val="·"/>
      <w:lvlJc w:val="left"/>
      <w:pPr>
        <w:ind w:left="1440" w:hanging="360"/>
      </w:pPr>
      <w:rPr>
        <w:rFonts w:ascii="Symbol" w:hAnsi="Symbol" w:hint="default"/>
      </w:rPr>
    </w:lvl>
    <w:lvl w:ilvl="2" w:tplc="23E08E4A">
      <w:start w:val="1"/>
      <w:numFmt w:val="bullet"/>
      <w:lvlText w:val=""/>
      <w:lvlJc w:val="left"/>
      <w:pPr>
        <w:ind w:left="2160" w:hanging="360"/>
      </w:pPr>
      <w:rPr>
        <w:rFonts w:ascii="Wingdings" w:hAnsi="Wingdings" w:hint="default"/>
      </w:rPr>
    </w:lvl>
    <w:lvl w:ilvl="3" w:tplc="303E30B6">
      <w:start w:val="1"/>
      <w:numFmt w:val="bullet"/>
      <w:lvlText w:val=""/>
      <w:lvlJc w:val="left"/>
      <w:pPr>
        <w:ind w:left="2880" w:hanging="360"/>
      </w:pPr>
      <w:rPr>
        <w:rFonts w:ascii="Symbol" w:hAnsi="Symbol" w:hint="default"/>
      </w:rPr>
    </w:lvl>
    <w:lvl w:ilvl="4" w:tplc="0380BEB0">
      <w:start w:val="1"/>
      <w:numFmt w:val="bullet"/>
      <w:lvlText w:val="o"/>
      <w:lvlJc w:val="left"/>
      <w:pPr>
        <w:ind w:left="3600" w:hanging="360"/>
      </w:pPr>
      <w:rPr>
        <w:rFonts w:ascii="Courier New" w:hAnsi="Courier New" w:hint="default"/>
      </w:rPr>
    </w:lvl>
    <w:lvl w:ilvl="5" w:tplc="E020EE72">
      <w:start w:val="1"/>
      <w:numFmt w:val="bullet"/>
      <w:lvlText w:val=""/>
      <w:lvlJc w:val="left"/>
      <w:pPr>
        <w:ind w:left="4320" w:hanging="360"/>
      </w:pPr>
      <w:rPr>
        <w:rFonts w:ascii="Wingdings" w:hAnsi="Wingdings" w:hint="default"/>
      </w:rPr>
    </w:lvl>
    <w:lvl w:ilvl="6" w:tplc="33AA6A14">
      <w:start w:val="1"/>
      <w:numFmt w:val="bullet"/>
      <w:lvlText w:val=""/>
      <w:lvlJc w:val="left"/>
      <w:pPr>
        <w:ind w:left="5040" w:hanging="360"/>
      </w:pPr>
      <w:rPr>
        <w:rFonts w:ascii="Symbol" w:hAnsi="Symbol" w:hint="default"/>
      </w:rPr>
    </w:lvl>
    <w:lvl w:ilvl="7" w:tplc="EC8E898C">
      <w:start w:val="1"/>
      <w:numFmt w:val="bullet"/>
      <w:lvlText w:val="o"/>
      <w:lvlJc w:val="left"/>
      <w:pPr>
        <w:ind w:left="5760" w:hanging="360"/>
      </w:pPr>
      <w:rPr>
        <w:rFonts w:ascii="Courier New" w:hAnsi="Courier New" w:hint="default"/>
      </w:rPr>
    </w:lvl>
    <w:lvl w:ilvl="8" w:tplc="4B84685A">
      <w:start w:val="1"/>
      <w:numFmt w:val="bullet"/>
      <w:lvlText w:val=""/>
      <w:lvlJc w:val="left"/>
      <w:pPr>
        <w:ind w:left="6480" w:hanging="360"/>
      </w:pPr>
      <w:rPr>
        <w:rFonts w:ascii="Wingdings" w:hAnsi="Wingdings" w:hint="default"/>
      </w:rPr>
    </w:lvl>
  </w:abstractNum>
  <w:abstractNum w:abstractNumId="51" w15:restartNumberingAfterBreak="0">
    <w:nsid w:val="77DC01AD"/>
    <w:multiLevelType w:val="singleLevel"/>
    <w:tmpl w:val="CC3C9CF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2" w15:restartNumberingAfterBreak="0">
    <w:nsid w:val="781F1110"/>
    <w:multiLevelType w:val="hybridMultilevel"/>
    <w:tmpl w:val="680CF6A4"/>
    <w:lvl w:ilvl="0" w:tplc="ABF66CAA">
      <w:start w:val="1"/>
      <w:numFmt w:val="decimal"/>
      <w:lvlText w:val="%1."/>
      <w:lvlJc w:val="left"/>
      <w:pPr>
        <w:tabs>
          <w:tab w:val="num" w:pos="720"/>
        </w:tabs>
        <w:ind w:left="720" w:hanging="360"/>
      </w:pPr>
    </w:lvl>
    <w:lvl w:ilvl="1" w:tplc="12500E62" w:tentative="1">
      <w:start w:val="1"/>
      <w:numFmt w:val="decimal"/>
      <w:lvlText w:val="%2."/>
      <w:lvlJc w:val="left"/>
      <w:pPr>
        <w:tabs>
          <w:tab w:val="num" w:pos="1440"/>
        </w:tabs>
        <w:ind w:left="1440" w:hanging="360"/>
      </w:pPr>
    </w:lvl>
    <w:lvl w:ilvl="2" w:tplc="13A0475A">
      <w:start w:val="1"/>
      <w:numFmt w:val="decimal"/>
      <w:lvlText w:val="%3."/>
      <w:lvlJc w:val="left"/>
      <w:pPr>
        <w:tabs>
          <w:tab w:val="num" w:pos="2160"/>
        </w:tabs>
        <w:ind w:left="2160" w:hanging="360"/>
      </w:pPr>
    </w:lvl>
    <w:lvl w:ilvl="3" w:tplc="D6981A00" w:tentative="1">
      <w:start w:val="1"/>
      <w:numFmt w:val="decimal"/>
      <w:lvlText w:val="%4."/>
      <w:lvlJc w:val="left"/>
      <w:pPr>
        <w:tabs>
          <w:tab w:val="num" w:pos="2880"/>
        </w:tabs>
        <w:ind w:left="2880" w:hanging="360"/>
      </w:pPr>
    </w:lvl>
    <w:lvl w:ilvl="4" w:tplc="B712D20A" w:tentative="1">
      <w:start w:val="1"/>
      <w:numFmt w:val="decimal"/>
      <w:lvlText w:val="%5."/>
      <w:lvlJc w:val="left"/>
      <w:pPr>
        <w:tabs>
          <w:tab w:val="num" w:pos="3600"/>
        </w:tabs>
        <w:ind w:left="3600" w:hanging="360"/>
      </w:pPr>
    </w:lvl>
    <w:lvl w:ilvl="5" w:tplc="55D43CE0" w:tentative="1">
      <w:start w:val="1"/>
      <w:numFmt w:val="decimal"/>
      <w:lvlText w:val="%6."/>
      <w:lvlJc w:val="left"/>
      <w:pPr>
        <w:tabs>
          <w:tab w:val="num" w:pos="4320"/>
        </w:tabs>
        <w:ind w:left="4320" w:hanging="360"/>
      </w:pPr>
    </w:lvl>
    <w:lvl w:ilvl="6" w:tplc="CA8AA9BE" w:tentative="1">
      <w:start w:val="1"/>
      <w:numFmt w:val="decimal"/>
      <w:lvlText w:val="%7."/>
      <w:lvlJc w:val="left"/>
      <w:pPr>
        <w:tabs>
          <w:tab w:val="num" w:pos="5040"/>
        </w:tabs>
        <w:ind w:left="5040" w:hanging="360"/>
      </w:pPr>
    </w:lvl>
    <w:lvl w:ilvl="7" w:tplc="6564290A" w:tentative="1">
      <w:start w:val="1"/>
      <w:numFmt w:val="decimal"/>
      <w:lvlText w:val="%8."/>
      <w:lvlJc w:val="left"/>
      <w:pPr>
        <w:tabs>
          <w:tab w:val="num" w:pos="5760"/>
        </w:tabs>
        <w:ind w:left="5760" w:hanging="360"/>
      </w:pPr>
    </w:lvl>
    <w:lvl w:ilvl="8" w:tplc="C09A581E" w:tentative="1">
      <w:start w:val="1"/>
      <w:numFmt w:val="decimal"/>
      <w:lvlText w:val="%9."/>
      <w:lvlJc w:val="left"/>
      <w:pPr>
        <w:tabs>
          <w:tab w:val="num" w:pos="6480"/>
        </w:tabs>
        <w:ind w:left="6480" w:hanging="360"/>
      </w:pPr>
    </w:lvl>
  </w:abstractNum>
  <w:abstractNum w:abstractNumId="53" w15:restartNumberingAfterBreak="0">
    <w:nsid w:val="798F2C1E"/>
    <w:multiLevelType w:val="hybridMultilevel"/>
    <w:tmpl w:val="86CCB6D2"/>
    <w:lvl w:ilvl="0" w:tplc="BCB05002">
      <w:numFmt w:val="bullet"/>
      <w:lvlText w:val=""/>
      <w:lvlJc w:val="left"/>
      <w:pPr>
        <w:ind w:left="360" w:hanging="360"/>
      </w:pPr>
      <w:rPr>
        <w:rFonts w:ascii="Symbol" w:eastAsia="Calibri" w:hAnsi="Symbol" w:cs="Calibri" w:hint="default"/>
        <w:color w:val="1616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A96564A"/>
    <w:multiLevelType w:val="hybridMultilevel"/>
    <w:tmpl w:val="FFFFFFFF"/>
    <w:lvl w:ilvl="0" w:tplc="2752FBE4">
      <w:start w:val="1"/>
      <w:numFmt w:val="bullet"/>
      <w:lvlText w:val=""/>
      <w:lvlJc w:val="left"/>
      <w:pPr>
        <w:ind w:left="2520" w:hanging="360"/>
      </w:pPr>
      <w:rPr>
        <w:rFonts w:ascii="Symbol" w:hAnsi="Symbol" w:hint="default"/>
      </w:rPr>
    </w:lvl>
    <w:lvl w:ilvl="1" w:tplc="038A2C8A">
      <w:start w:val="1"/>
      <w:numFmt w:val="bullet"/>
      <w:lvlText w:val="o"/>
      <w:lvlJc w:val="left"/>
      <w:pPr>
        <w:ind w:left="3240" w:hanging="360"/>
      </w:pPr>
      <w:rPr>
        <w:rFonts w:ascii="Courier New" w:hAnsi="Courier New" w:hint="default"/>
      </w:rPr>
    </w:lvl>
    <w:lvl w:ilvl="2" w:tplc="0E44956C">
      <w:start w:val="1"/>
      <w:numFmt w:val="bullet"/>
      <w:lvlText w:val=""/>
      <w:lvlJc w:val="left"/>
      <w:pPr>
        <w:ind w:left="3960" w:hanging="360"/>
      </w:pPr>
      <w:rPr>
        <w:rFonts w:ascii="Wingdings" w:hAnsi="Wingdings" w:hint="default"/>
      </w:rPr>
    </w:lvl>
    <w:lvl w:ilvl="3" w:tplc="BCC21356">
      <w:start w:val="1"/>
      <w:numFmt w:val="bullet"/>
      <w:lvlText w:val=""/>
      <w:lvlJc w:val="left"/>
      <w:pPr>
        <w:ind w:left="4680" w:hanging="360"/>
      </w:pPr>
      <w:rPr>
        <w:rFonts w:ascii="Symbol" w:hAnsi="Symbol" w:hint="default"/>
      </w:rPr>
    </w:lvl>
    <w:lvl w:ilvl="4" w:tplc="25024B36">
      <w:start w:val="1"/>
      <w:numFmt w:val="bullet"/>
      <w:lvlText w:val="o"/>
      <w:lvlJc w:val="left"/>
      <w:pPr>
        <w:ind w:left="5400" w:hanging="360"/>
      </w:pPr>
      <w:rPr>
        <w:rFonts w:ascii="Courier New" w:hAnsi="Courier New" w:hint="default"/>
      </w:rPr>
    </w:lvl>
    <w:lvl w:ilvl="5" w:tplc="A3D0F58A">
      <w:start w:val="1"/>
      <w:numFmt w:val="bullet"/>
      <w:lvlText w:val=""/>
      <w:lvlJc w:val="left"/>
      <w:pPr>
        <w:ind w:left="6120" w:hanging="360"/>
      </w:pPr>
      <w:rPr>
        <w:rFonts w:ascii="Wingdings" w:hAnsi="Wingdings" w:hint="default"/>
      </w:rPr>
    </w:lvl>
    <w:lvl w:ilvl="6" w:tplc="3086DA5E">
      <w:start w:val="1"/>
      <w:numFmt w:val="bullet"/>
      <w:lvlText w:val=""/>
      <w:lvlJc w:val="left"/>
      <w:pPr>
        <w:ind w:left="6840" w:hanging="360"/>
      </w:pPr>
      <w:rPr>
        <w:rFonts w:ascii="Symbol" w:hAnsi="Symbol" w:hint="default"/>
      </w:rPr>
    </w:lvl>
    <w:lvl w:ilvl="7" w:tplc="0368EFCA">
      <w:start w:val="1"/>
      <w:numFmt w:val="bullet"/>
      <w:lvlText w:val="o"/>
      <w:lvlJc w:val="left"/>
      <w:pPr>
        <w:ind w:left="7560" w:hanging="360"/>
      </w:pPr>
      <w:rPr>
        <w:rFonts w:ascii="Courier New" w:hAnsi="Courier New" w:hint="default"/>
      </w:rPr>
    </w:lvl>
    <w:lvl w:ilvl="8" w:tplc="DB1EBF1E">
      <w:start w:val="1"/>
      <w:numFmt w:val="bullet"/>
      <w:lvlText w:val=""/>
      <w:lvlJc w:val="left"/>
      <w:pPr>
        <w:ind w:left="8280" w:hanging="360"/>
      </w:pPr>
      <w:rPr>
        <w:rFonts w:ascii="Wingdings" w:hAnsi="Wingdings" w:hint="default"/>
      </w:rPr>
    </w:lvl>
  </w:abstractNum>
  <w:num w:numId="1" w16cid:durableId="1959023657">
    <w:abstractNumId w:val="19"/>
  </w:num>
  <w:num w:numId="2" w16cid:durableId="1066874189">
    <w:abstractNumId w:val="37"/>
  </w:num>
  <w:num w:numId="3" w16cid:durableId="1433940873">
    <w:abstractNumId w:val="36"/>
  </w:num>
  <w:num w:numId="4" w16cid:durableId="1184053690">
    <w:abstractNumId w:val="12"/>
  </w:num>
  <w:num w:numId="5" w16cid:durableId="730350259">
    <w:abstractNumId w:val="32"/>
  </w:num>
  <w:num w:numId="6" w16cid:durableId="540095316">
    <w:abstractNumId w:val="54"/>
  </w:num>
  <w:num w:numId="7" w16cid:durableId="1777560724">
    <w:abstractNumId w:val="29"/>
  </w:num>
  <w:num w:numId="8" w16cid:durableId="1224952245">
    <w:abstractNumId w:val="43"/>
  </w:num>
  <w:num w:numId="9" w16cid:durableId="1987780084">
    <w:abstractNumId w:val="10"/>
  </w:num>
  <w:num w:numId="10" w16cid:durableId="370690922">
    <w:abstractNumId w:val="28"/>
  </w:num>
  <w:num w:numId="11" w16cid:durableId="780611214">
    <w:abstractNumId w:val="25"/>
  </w:num>
  <w:num w:numId="12" w16cid:durableId="1433285314">
    <w:abstractNumId w:val="49"/>
  </w:num>
  <w:num w:numId="13" w16cid:durableId="875584673">
    <w:abstractNumId w:val="38"/>
  </w:num>
  <w:num w:numId="14" w16cid:durableId="1786846315">
    <w:abstractNumId w:val="45"/>
  </w:num>
  <w:num w:numId="15" w16cid:durableId="1720015874">
    <w:abstractNumId w:val="2"/>
  </w:num>
  <w:num w:numId="16" w16cid:durableId="880243600">
    <w:abstractNumId w:val="22"/>
  </w:num>
  <w:num w:numId="17" w16cid:durableId="1668554628">
    <w:abstractNumId w:val="24"/>
  </w:num>
  <w:num w:numId="18" w16cid:durableId="350691632">
    <w:abstractNumId w:val="51"/>
  </w:num>
  <w:num w:numId="19" w16cid:durableId="1862082597">
    <w:abstractNumId w:val="33"/>
  </w:num>
  <w:num w:numId="20" w16cid:durableId="1207831593">
    <w:abstractNumId w:val="11"/>
  </w:num>
  <w:num w:numId="21" w16cid:durableId="173110222">
    <w:abstractNumId w:val="46"/>
  </w:num>
  <w:num w:numId="22" w16cid:durableId="470906259">
    <w:abstractNumId w:val="34"/>
  </w:num>
  <w:num w:numId="23" w16cid:durableId="40718588">
    <w:abstractNumId w:val="5"/>
  </w:num>
  <w:num w:numId="24" w16cid:durableId="648023455">
    <w:abstractNumId w:val="20"/>
  </w:num>
  <w:num w:numId="25" w16cid:durableId="1857233329">
    <w:abstractNumId w:val="16"/>
  </w:num>
  <w:num w:numId="26" w16cid:durableId="569773663">
    <w:abstractNumId w:val="47"/>
  </w:num>
  <w:num w:numId="27" w16cid:durableId="555318499">
    <w:abstractNumId w:val="41"/>
  </w:num>
  <w:num w:numId="28" w16cid:durableId="1558588876">
    <w:abstractNumId w:val="44"/>
  </w:num>
  <w:num w:numId="29" w16cid:durableId="1399328618">
    <w:abstractNumId w:val="18"/>
  </w:num>
  <w:num w:numId="30" w16cid:durableId="777455444">
    <w:abstractNumId w:val="52"/>
  </w:num>
  <w:num w:numId="31" w16cid:durableId="1488520539">
    <w:abstractNumId w:val="48"/>
  </w:num>
  <w:num w:numId="32" w16cid:durableId="1751808563">
    <w:abstractNumId w:val="0"/>
  </w:num>
  <w:num w:numId="33" w16cid:durableId="1184973954">
    <w:abstractNumId w:val="50"/>
  </w:num>
  <w:num w:numId="34" w16cid:durableId="1010907554">
    <w:abstractNumId w:val="39"/>
  </w:num>
  <w:num w:numId="35" w16cid:durableId="1489708866">
    <w:abstractNumId w:val="17"/>
  </w:num>
  <w:num w:numId="36" w16cid:durableId="1376737590">
    <w:abstractNumId w:val="31"/>
  </w:num>
  <w:num w:numId="37" w16cid:durableId="1809469035">
    <w:abstractNumId w:val="27"/>
  </w:num>
  <w:num w:numId="38" w16cid:durableId="678508152">
    <w:abstractNumId w:val="42"/>
  </w:num>
  <w:num w:numId="39" w16cid:durableId="1286546060">
    <w:abstractNumId w:val="1"/>
  </w:num>
  <w:num w:numId="40" w16cid:durableId="1313876373">
    <w:abstractNumId w:val="15"/>
  </w:num>
  <w:num w:numId="41" w16cid:durableId="1416778545">
    <w:abstractNumId w:val="30"/>
  </w:num>
  <w:num w:numId="42" w16cid:durableId="775056424">
    <w:abstractNumId w:val="35"/>
  </w:num>
  <w:num w:numId="43" w16cid:durableId="2084177285">
    <w:abstractNumId w:val="7"/>
  </w:num>
  <w:num w:numId="44" w16cid:durableId="48116313">
    <w:abstractNumId w:val="8"/>
  </w:num>
  <w:num w:numId="45" w16cid:durableId="150172222">
    <w:abstractNumId w:val="4"/>
  </w:num>
  <w:num w:numId="46" w16cid:durableId="1632396947">
    <w:abstractNumId w:val="14"/>
  </w:num>
  <w:num w:numId="47" w16cid:durableId="1726752883">
    <w:abstractNumId w:val="23"/>
  </w:num>
  <w:num w:numId="48" w16cid:durableId="51316918">
    <w:abstractNumId w:val="6"/>
  </w:num>
  <w:num w:numId="49" w16cid:durableId="1766148390">
    <w:abstractNumId w:val="9"/>
  </w:num>
  <w:num w:numId="50" w16cid:durableId="1918441846">
    <w:abstractNumId w:val="13"/>
  </w:num>
  <w:num w:numId="51" w16cid:durableId="1513642371">
    <w:abstractNumId w:val="3"/>
  </w:num>
  <w:num w:numId="52" w16cid:durableId="177933968">
    <w:abstractNumId w:val="21"/>
  </w:num>
  <w:num w:numId="53" w16cid:durableId="1473719937">
    <w:abstractNumId w:val="26"/>
  </w:num>
  <w:num w:numId="54" w16cid:durableId="1316301769">
    <w:abstractNumId w:val="53"/>
  </w:num>
  <w:num w:numId="55" w16cid:durableId="1934702330">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A7"/>
    <w:rsid w:val="0000026A"/>
    <w:rsid w:val="000003C6"/>
    <w:rsid w:val="0000056E"/>
    <w:rsid w:val="00000B2E"/>
    <w:rsid w:val="00000CE7"/>
    <w:rsid w:val="0000141C"/>
    <w:rsid w:val="00001953"/>
    <w:rsid w:val="00001C0E"/>
    <w:rsid w:val="00001D2D"/>
    <w:rsid w:val="00001EE2"/>
    <w:rsid w:val="000020C7"/>
    <w:rsid w:val="00002FAC"/>
    <w:rsid w:val="000034B7"/>
    <w:rsid w:val="00003571"/>
    <w:rsid w:val="000039F6"/>
    <w:rsid w:val="000042C8"/>
    <w:rsid w:val="000054E1"/>
    <w:rsid w:val="00006D85"/>
    <w:rsid w:val="000073FD"/>
    <w:rsid w:val="00007454"/>
    <w:rsid w:val="00010A52"/>
    <w:rsid w:val="00010D93"/>
    <w:rsid w:val="00010E0A"/>
    <w:rsid w:val="000112CB"/>
    <w:rsid w:val="00011577"/>
    <w:rsid w:val="000117A8"/>
    <w:rsid w:val="00011FD9"/>
    <w:rsid w:val="00012060"/>
    <w:rsid w:val="00012B1D"/>
    <w:rsid w:val="000143CF"/>
    <w:rsid w:val="0001441A"/>
    <w:rsid w:val="0001531D"/>
    <w:rsid w:val="000153EA"/>
    <w:rsid w:val="00015922"/>
    <w:rsid w:val="00015B68"/>
    <w:rsid w:val="000160BA"/>
    <w:rsid w:val="00016632"/>
    <w:rsid w:val="00016696"/>
    <w:rsid w:val="00016830"/>
    <w:rsid w:val="000177A5"/>
    <w:rsid w:val="0002232F"/>
    <w:rsid w:val="00023083"/>
    <w:rsid w:val="0002356E"/>
    <w:rsid w:val="00023626"/>
    <w:rsid w:val="00023725"/>
    <w:rsid w:val="00025356"/>
    <w:rsid w:val="00026192"/>
    <w:rsid w:val="000266E2"/>
    <w:rsid w:val="0002699E"/>
    <w:rsid w:val="00027076"/>
    <w:rsid w:val="000273AD"/>
    <w:rsid w:val="00027561"/>
    <w:rsid w:val="00027B4A"/>
    <w:rsid w:val="00030079"/>
    <w:rsid w:val="00030148"/>
    <w:rsid w:val="000303D1"/>
    <w:rsid w:val="00030879"/>
    <w:rsid w:val="00030F49"/>
    <w:rsid w:val="00030F8E"/>
    <w:rsid w:val="0003229E"/>
    <w:rsid w:val="0003277E"/>
    <w:rsid w:val="00032AFA"/>
    <w:rsid w:val="000332E4"/>
    <w:rsid w:val="0003349F"/>
    <w:rsid w:val="000337A0"/>
    <w:rsid w:val="00034F68"/>
    <w:rsid w:val="00035705"/>
    <w:rsid w:val="00035A03"/>
    <w:rsid w:val="00036BE8"/>
    <w:rsid w:val="00036FE4"/>
    <w:rsid w:val="0003727A"/>
    <w:rsid w:val="00037AF0"/>
    <w:rsid w:val="00037B50"/>
    <w:rsid w:val="000406C7"/>
    <w:rsid w:val="00040977"/>
    <w:rsid w:val="00040A8C"/>
    <w:rsid w:val="00041040"/>
    <w:rsid w:val="0004165A"/>
    <w:rsid w:val="00041B5E"/>
    <w:rsid w:val="00041C76"/>
    <w:rsid w:val="00041EC0"/>
    <w:rsid w:val="000427E2"/>
    <w:rsid w:val="0004342B"/>
    <w:rsid w:val="0004376F"/>
    <w:rsid w:val="00044628"/>
    <w:rsid w:val="000448CC"/>
    <w:rsid w:val="00044CC3"/>
    <w:rsid w:val="000455FE"/>
    <w:rsid w:val="0004585F"/>
    <w:rsid w:val="000465A3"/>
    <w:rsid w:val="00046E7B"/>
    <w:rsid w:val="00046F12"/>
    <w:rsid w:val="00047185"/>
    <w:rsid w:val="00047530"/>
    <w:rsid w:val="000477E9"/>
    <w:rsid w:val="00047B6C"/>
    <w:rsid w:val="0005021D"/>
    <w:rsid w:val="0005058A"/>
    <w:rsid w:val="000507E0"/>
    <w:rsid w:val="00050C26"/>
    <w:rsid w:val="00052BF6"/>
    <w:rsid w:val="000559C1"/>
    <w:rsid w:val="00055E01"/>
    <w:rsid w:val="00055EF3"/>
    <w:rsid w:val="00055F26"/>
    <w:rsid w:val="00056805"/>
    <w:rsid w:val="0005695D"/>
    <w:rsid w:val="000569A7"/>
    <w:rsid w:val="00056E80"/>
    <w:rsid w:val="000600BE"/>
    <w:rsid w:val="00060884"/>
    <w:rsid w:val="000612CC"/>
    <w:rsid w:val="000617AC"/>
    <w:rsid w:val="00061ADC"/>
    <w:rsid w:val="0006238C"/>
    <w:rsid w:val="000625EC"/>
    <w:rsid w:val="00062694"/>
    <w:rsid w:val="000628B4"/>
    <w:rsid w:val="00062F37"/>
    <w:rsid w:val="0006328B"/>
    <w:rsid w:val="000639C5"/>
    <w:rsid w:val="00063D35"/>
    <w:rsid w:val="0006418E"/>
    <w:rsid w:val="000642D3"/>
    <w:rsid w:val="00064EED"/>
    <w:rsid w:val="00064F9D"/>
    <w:rsid w:val="000650E3"/>
    <w:rsid w:val="00065114"/>
    <w:rsid w:val="000653D9"/>
    <w:rsid w:val="00066112"/>
    <w:rsid w:val="000663A5"/>
    <w:rsid w:val="00066DBB"/>
    <w:rsid w:val="00066F2C"/>
    <w:rsid w:val="0006765E"/>
    <w:rsid w:val="00067904"/>
    <w:rsid w:val="0007008B"/>
    <w:rsid w:val="00070394"/>
    <w:rsid w:val="00070BFB"/>
    <w:rsid w:val="00071A36"/>
    <w:rsid w:val="00072385"/>
    <w:rsid w:val="000724D6"/>
    <w:rsid w:val="00072C61"/>
    <w:rsid w:val="00072D45"/>
    <w:rsid w:val="00072E22"/>
    <w:rsid w:val="00072FD4"/>
    <w:rsid w:val="00073A43"/>
    <w:rsid w:val="0007477E"/>
    <w:rsid w:val="0007480F"/>
    <w:rsid w:val="00074866"/>
    <w:rsid w:val="000749E8"/>
    <w:rsid w:val="000762C3"/>
    <w:rsid w:val="0007643F"/>
    <w:rsid w:val="00077BF9"/>
    <w:rsid w:val="00080114"/>
    <w:rsid w:val="00081705"/>
    <w:rsid w:val="00082108"/>
    <w:rsid w:val="00082ED1"/>
    <w:rsid w:val="00083041"/>
    <w:rsid w:val="00083310"/>
    <w:rsid w:val="00084751"/>
    <w:rsid w:val="000848FF"/>
    <w:rsid w:val="00084CA2"/>
    <w:rsid w:val="0008508E"/>
    <w:rsid w:val="00086444"/>
    <w:rsid w:val="0008682D"/>
    <w:rsid w:val="000869A6"/>
    <w:rsid w:val="00086FE1"/>
    <w:rsid w:val="00087176"/>
    <w:rsid w:val="000872B9"/>
    <w:rsid w:val="0008778C"/>
    <w:rsid w:val="00090145"/>
    <w:rsid w:val="00090593"/>
    <w:rsid w:val="00090983"/>
    <w:rsid w:val="00090C86"/>
    <w:rsid w:val="000914DB"/>
    <w:rsid w:val="000914F2"/>
    <w:rsid w:val="00091C2A"/>
    <w:rsid w:val="00091CB0"/>
    <w:rsid w:val="00091D4E"/>
    <w:rsid w:val="000921AB"/>
    <w:rsid w:val="000923F9"/>
    <w:rsid w:val="00092ADC"/>
    <w:rsid w:val="0009327B"/>
    <w:rsid w:val="0009328C"/>
    <w:rsid w:val="000934B1"/>
    <w:rsid w:val="000939FB"/>
    <w:rsid w:val="00094174"/>
    <w:rsid w:val="000945CD"/>
    <w:rsid w:val="000949F7"/>
    <w:rsid w:val="00095BF8"/>
    <w:rsid w:val="000970C9"/>
    <w:rsid w:val="0009713C"/>
    <w:rsid w:val="0009791A"/>
    <w:rsid w:val="00097B23"/>
    <w:rsid w:val="00097E3B"/>
    <w:rsid w:val="000A0201"/>
    <w:rsid w:val="000A049E"/>
    <w:rsid w:val="000A086D"/>
    <w:rsid w:val="000A087E"/>
    <w:rsid w:val="000A0952"/>
    <w:rsid w:val="000A0F60"/>
    <w:rsid w:val="000A129D"/>
    <w:rsid w:val="000A13F2"/>
    <w:rsid w:val="000A20D7"/>
    <w:rsid w:val="000A236D"/>
    <w:rsid w:val="000A2977"/>
    <w:rsid w:val="000A3433"/>
    <w:rsid w:val="000A368A"/>
    <w:rsid w:val="000A3AA5"/>
    <w:rsid w:val="000A43C5"/>
    <w:rsid w:val="000A4AE6"/>
    <w:rsid w:val="000A4CB2"/>
    <w:rsid w:val="000A514D"/>
    <w:rsid w:val="000A547D"/>
    <w:rsid w:val="000A5A94"/>
    <w:rsid w:val="000A6114"/>
    <w:rsid w:val="000A61C3"/>
    <w:rsid w:val="000A65FA"/>
    <w:rsid w:val="000A6EBC"/>
    <w:rsid w:val="000A75E9"/>
    <w:rsid w:val="000A7F5F"/>
    <w:rsid w:val="000B0020"/>
    <w:rsid w:val="000B006B"/>
    <w:rsid w:val="000B013F"/>
    <w:rsid w:val="000B0B74"/>
    <w:rsid w:val="000B132A"/>
    <w:rsid w:val="000B133E"/>
    <w:rsid w:val="000B22CD"/>
    <w:rsid w:val="000B265A"/>
    <w:rsid w:val="000B26DA"/>
    <w:rsid w:val="000B2B54"/>
    <w:rsid w:val="000B2D76"/>
    <w:rsid w:val="000B40B6"/>
    <w:rsid w:val="000B4CEB"/>
    <w:rsid w:val="000B55E3"/>
    <w:rsid w:val="000B5784"/>
    <w:rsid w:val="000B5F1D"/>
    <w:rsid w:val="000B6056"/>
    <w:rsid w:val="000B63AA"/>
    <w:rsid w:val="000B64A8"/>
    <w:rsid w:val="000B6595"/>
    <w:rsid w:val="000B6744"/>
    <w:rsid w:val="000B67FC"/>
    <w:rsid w:val="000B6B02"/>
    <w:rsid w:val="000B70B2"/>
    <w:rsid w:val="000B7667"/>
    <w:rsid w:val="000B7F5E"/>
    <w:rsid w:val="000C045E"/>
    <w:rsid w:val="000C0601"/>
    <w:rsid w:val="000C1281"/>
    <w:rsid w:val="000C135F"/>
    <w:rsid w:val="000C1B16"/>
    <w:rsid w:val="000C2CED"/>
    <w:rsid w:val="000C2F53"/>
    <w:rsid w:val="000C328B"/>
    <w:rsid w:val="000C34E9"/>
    <w:rsid w:val="000C4675"/>
    <w:rsid w:val="000C4B98"/>
    <w:rsid w:val="000C4C31"/>
    <w:rsid w:val="000C51F0"/>
    <w:rsid w:val="000C655D"/>
    <w:rsid w:val="000C6EDD"/>
    <w:rsid w:val="000C6EDE"/>
    <w:rsid w:val="000C742E"/>
    <w:rsid w:val="000C7DEF"/>
    <w:rsid w:val="000C7EC7"/>
    <w:rsid w:val="000D0010"/>
    <w:rsid w:val="000D0716"/>
    <w:rsid w:val="000D0882"/>
    <w:rsid w:val="000D1486"/>
    <w:rsid w:val="000D174A"/>
    <w:rsid w:val="000D2389"/>
    <w:rsid w:val="000D23F3"/>
    <w:rsid w:val="000D2605"/>
    <w:rsid w:val="000D26DD"/>
    <w:rsid w:val="000D28AA"/>
    <w:rsid w:val="000D2EFF"/>
    <w:rsid w:val="000D47FB"/>
    <w:rsid w:val="000D5A0A"/>
    <w:rsid w:val="000D5CEE"/>
    <w:rsid w:val="000D6283"/>
    <w:rsid w:val="000D6A2C"/>
    <w:rsid w:val="000D6CCE"/>
    <w:rsid w:val="000D7431"/>
    <w:rsid w:val="000D761B"/>
    <w:rsid w:val="000D7B46"/>
    <w:rsid w:val="000D7F99"/>
    <w:rsid w:val="000D7FEB"/>
    <w:rsid w:val="000E0009"/>
    <w:rsid w:val="000E05A0"/>
    <w:rsid w:val="000E078F"/>
    <w:rsid w:val="000E146A"/>
    <w:rsid w:val="000E2035"/>
    <w:rsid w:val="000E2C73"/>
    <w:rsid w:val="000E3195"/>
    <w:rsid w:val="000E35C2"/>
    <w:rsid w:val="000E3BFC"/>
    <w:rsid w:val="000E3C90"/>
    <w:rsid w:val="000E3E5D"/>
    <w:rsid w:val="000E4AA3"/>
    <w:rsid w:val="000E4FD2"/>
    <w:rsid w:val="000E538E"/>
    <w:rsid w:val="000E5445"/>
    <w:rsid w:val="000E560D"/>
    <w:rsid w:val="000E5727"/>
    <w:rsid w:val="000E6934"/>
    <w:rsid w:val="000E6DED"/>
    <w:rsid w:val="000E7680"/>
    <w:rsid w:val="000E7E24"/>
    <w:rsid w:val="000F0D5B"/>
    <w:rsid w:val="000F0E05"/>
    <w:rsid w:val="000F0FB0"/>
    <w:rsid w:val="000F16D4"/>
    <w:rsid w:val="000F170B"/>
    <w:rsid w:val="000F193E"/>
    <w:rsid w:val="000F28F4"/>
    <w:rsid w:val="000F290A"/>
    <w:rsid w:val="000F2947"/>
    <w:rsid w:val="000F2A9D"/>
    <w:rsid w:val="000F46EC"/>
    <w:rsid w:val="000F4E46"/>
    <w:rsid w:val="000F519A"/>
    <w:rsid w:val="000F54A4"/>
    <w:rsid w:val="000F5640"/>
    <w:rsid w:val="000F6E05"/>
    <w:rsid w:val="000F6FD6"/>
    <w:rsid w:val="000F7251"/>
    <w:rsid w:val="00100E45"/>
    <w:rsid w:val="00102388"/>
    <w:rsid w:val="00102A1E"/>
    <w:rsid w:val="00103512"/>
    <w:rsid w:val="00103704"/>
    <w:rsid w:val="00104169"/>
    <w:rsid w:val="00104643"/>
    <w:rsid w:val="00104918"/>
    <w:rsid w:val="0010540F"/>
    <w:rsid w:val="001055C9"/>
    <w:rsid w:val="00106122"/>
    <w:rsid w:val="0010660B"/>
    <w:rsid w:val="00106768"/>
    <w:rsid w:val="0010731D"/>
    <w:rsid w:val="00107B69"/>
    <w:rsid w:val="00107BB4"/>
    <w:rsid w:val="00107FB0"/>
    <w:rsid w:val="001106AC"/>
    <w:rsid w:val="0011096D"/>
    <w:rsid w:val="00110D66"/>
    <w:rsid w:val="001122D1"/>
    <w:rsid w:val="00112572"/>
    <w:rsid w:val="0011274C"/>
    <w:rsid w:val="00112DA2"/>
    <w:rsid w:val="00114602"/>
    <w:rsid w:val="0011598E"/>
    <w:rsid w:val="00115DB0"/>
    <w:rsid w:val="00115FC9"/>
    <w:rsid w:val="00116CAB"/>
    <w:rsid w:val="001176A3"/>
    <w:rsid w:val="00120771"/>
    <w:rsid w:val="001211D3"/>
    <w:rsid w:val="0012158A"/>
    <w:rsid w:val="0012280F"/>
    <w:rsid w:val="00123487"/>
    <w:rsid w:val="001236DE"/>
    <w:rsid w:val="0012387B"/>
    <w:rsid w:val="00124D1A"/>
    <w:rsid w:val="0012546B"/>
    <w:rsid w:val="00126518"/>
    <w:rsid w:val="00126CD2"/>
    <w:rsid w:val="001276E4"/>
    <w:rsid w:val="00127B94"/>
    <w:rsid w:val="0013089D"/>
    <w:rsid w:val="00130D23"/>
    <w:rsid w:val="00131EE9"/>
    <w:rsid w:val="00131EFB"/>
    <w:rsid w:val="00132BE5"/>
    <w:rsid w:val="001341EE"/>
    <w:rsid w:val="001345CB"/>
    <w:rsid w:val="00134DA6"/>
    <w:rsid w:val="00134E50"/>
    <w:rsid w:val="00135346"/>
    <w:rsid w:val="0013566C"/>
    <w:rsid w:val="00135AE1"/>
    <w:rsid w:val="001364A7"/>
    <w:rsid w:val="00136519"/>
    <w:rsid w:val="00136B12"/>
    <w:rsid w:val="001376AC"/>
    <w:rsid w:val="00137891"/>
    <w:rsid w:val="00137968"/>
    <w:rsid w:val="00137C4C"/>
    <w:rsid w:val="00137C6A"/>
    <w:rsid w:val="00137D47"/>
    <w:rsid w:val="0014026D"/>
    <w:rsid w:val="001402EE"/>
    <w:rsid w:val="00141AB5"/>
    <w:rsid w:val="001420DA"/>
    <w:rsid w:val="0014220F"/>
    <w:rsid w:val="0014320E"/>
    <w:rsid w:val="001435C2"/>
    <w:rsid w:val="00143B4D"/>
    <w:rsid w:val="00143CE4"/>
    <w:rsid w:val="00143E57"/>
    <w:rsid w:val="00144014"/>
    <w:rsid w:val="00144134"/>
    <w:rsid w:val="00144AE6"/>
    <w:rsid w:val="00145743"/>
    <w:rsid w:val="0014599E"/>
    <w:rsid w:val="00145D22"/>
    <w:rsid w:val="0014662D"/>
    <w:rsid w:val="00146858"/>
    <w:rsid w:val="00146A6A"/>
    <w:rsid w:val="00147B49"/>
    <w:rsid w:val="00147F9D"/>
    <w:rsid w:val="0015032C"/>
    <w:rsid w:val="001505E1"/>
    <w:rsid w:val="00150607"/>
    <w:rsid w:val="00150ABE"/>
    <w:rsid w:val="00150BC6"/>
    <w:rsid w:val="00150E33"/>
    <w:rsid w:val="00151131"/>
    <w:rsid w:val="00151896"/>
    <w:rsid w:val="001528AE"/>
    <w:rsid w:val="001532AF"/>
    <w:rsid w:val="00153338"/>
    <w:rsid w:val="001533FC"/>
    <w:rsid w:val="001544CB"/>
    <w:rsid w:val="00154752"/>
    <w:rsid w:val="00154E05"/>
    <w:rsid w:val="00154EB5"/>
    <w:rsid w:val="00155DB7"/>
    <w:rsid w:val="00156011"/>
    <w:rsid w:val="0015639C"/>
    <w:rsid w:val="00156618"/>
    <w:rsid w:val="00156ACE"/>
    <w:rsid w:val="001572AB"/>
    <w:rsid w:val="00157369"/>
    <w:rsid w:val="00157B14"/>
    <w:rsid w:val="0016000B"/>
    <w:rsid w:val="001602A4"/>
    <w:rsid w:val="0016047D"/>
    <w:rsid w:val="00160B6D"/>
    <w:rsid w:val="0016260B"/>
    <w:rsid w:val="00162CBC"/>
    <w:rsid w:val="001634FE"/>
    <w:rsid w:val="001637CF"/>
    <w:rsid w:val="00163CF9"/>
    <w:rsid w:val="001644B9"/>
    <w:rsid w:val="00165E45"/>
    <w:rsid w:val="00165FA0"/>
    <w:rsid w:val="00166249"/>
    <w:rsid w:val="00166316"/>
    <w:rsid w:val="00166B82"/>
    <w:rsid w:val="0017015E"/>
    <w:rsid w:val="00170181"/>
    <w:rsid w:val="00170D51"/>
    <w:rsid w:val="00171694"/>
    <w:rsid w:val="001719E6"/>
    <w:rsid w:val="00171F73"/>
    <w:rsid w:val="001720FA"/>
    <w:rsid w:val="001723C9"/>
    <w:rsid w:val="001726BE"/>
    <w:rsid w:val="00173034"/>
    <w:rsid w:val="00173B8A"/>
    <w:rsid w:val="00174F2A"/>
    <w:rsid w:val="00175396"/>
    <w:rsid w:val="00175B86"/>
    <w:rsid w:val="001763C3"/>
    <w:rsid w:val="00176414"/>
    <w:rsid w:val="00176433"/>
    <w:rsid w:val="001776A9"/>
    <w:rsid w:val="00177C14"/>
    <w:rsid w:val="00177E1C"/>
    <w:rsid w:val="0018075B"/>
    <w:rsid w:val="00180A03"/>
    <w:rsid w:val="00180CEE"/>
    <w:rsid w:val="00180F9D"/>
    <w:rsid w:val="00181E7F"/>
    <w:rsid w:val="00182202"/>
    <w:rsid w:val="001828B3"/>
    <w:rsid w:val="00182F51"/>
    <w:rsid w:val="0018326D"/>
    <w:rsid w:val="00183E19"/>
    <w:rsid w:val="00184849"/>
    <w:rsid w:val="00184DFD"/>
    <w:rsid w:val="00184FF9"/>
    <w:rsid w:val="001851B2"/>
    <w:rsid w:val="00185672"/>
    <w:rsid w:val="001864D2"/>
    <w:rsid w:val="00186D98"/>
    <w:rsid w:val="00186F14"/>
    <w:rsid w:val="00187442"/>
    <w:rsid w:val="00187BE3"/>
    <w:rsid w:val="00190A8E"/>
    <w:rsid w:val="00190CD1"/>
    <w:rsid w:val="001910AB"/>
    <w:rsid w:val="0019141A"/>
    <w:rsid w:val="00191562"/>
    <w:rsid w:val="00193C67"/>
    <w:rsid w:val="0019441A"/>
    <w:rsid w:val="0019475F"/>
    <w:rsid w:val="00195305"/>
    <w:rsid w:val="00195401"/>
    <w:rsid w:val="00195800"/>
    <w:rsid w:val="00195A62"/>
    <w:rsid w:val="00196215"/>
    <w:rsid w:val="00196562"/>
    <w:rsid w:val="00197227"/>
    <w:rsid w:val="0019742C"/>
    <w:rsid w:val="00197A56"/>
    <w:rsid w:val="001A090E"/>
    <w:rsid w:val="001A09E7"/>
    <w:rsid w:val="001A12E4"/>
    <w:rsid w:val="001A13E5"/>
    <w:rsid w:val="001A1992"/>
    <w:rsid w:val="001A1B4C"/>
    <w:rsid w:val="001A1BB7"/>
    <w:rsid w:val="001A2B03"/>
    <w:rsid w:val="001A2BEF"/>
    <w:rsid w:val="001A3691"/>
    <w:rsid w:val="001A44EA"/>
    <w:rsid w:val="001A4AD7"/>
    <w:rsid w:val="001A5436"/>
    <w:rsid w:val="001A6004"/>
    <w:rsid w:val="001A600B"/>
    <w:rsid w:val="001A7A50"/>
    <w:rsid w:val="001A7ECD"/>
    <w:rsid w:val="001B0497"/>
    <w:rsid w:val="001B0E07"/>
    <w:rsid w:val="001B10C1"/>
    <w:rsid w:val="001B1FAE"/>
    <w:rsid w:val="001B25E8"/>
    <w:rsid w:val="001B2C50"/>
    <w:rsid w:val="001B2CF1"/>
    <w:rsid w:val="001B31F6"/>
    <w:rsid w:val="001B324E"/>
    <w:rsid w:val="001B3C0F"/>
    <w:rsid w:val="001B4DCE"/>
    <w:rsid w:val="001B621C"/>
    <w:rsid w:val="001B6963"/>
    <w:rsid w:val="001B6A26"/>
    <w:rsid w:val="001B6D71"/>
    <w:rsid w:val="001B6E27"/>
    <w:rsid w:val="001B7D86"/>
    <w:rsid w:val="001B7E22"/>
    <w:rsid w:val="001C0A51"/>
    <w:rsid w:val="001C0B6D"/>
    <w:rsid w:val="001C0E5A"/>
    <w:rsid w:val="001C1035"/>
    <w:rsid w:val="001C10B7"/>
    <w:rsid w:val="001C1235"/>
    <w:rsid w:val="001C1ED6"/>
    <w:rsid w:val="001C2A25"/>
    <w:rsid w:val="001C4185"/>
    <w:rsid w:val="001C4D1A"/>
    <w:rsid w:val="001C50E3"/>
    <w:rsid w:val="001C55A5"/>
    <w:rsid w:val="001C590D"/>
    <w:rsid w:val="001C5A60"/>
    <w:rsid w:val="001C5E46"/>
    <w:rsid w:val="001C6157"/>
    <w:rsid w:val="001C69E9"/>
    <w:rsid w:val="001C756A"/>
    <w:rsid w:val="001D0458"/>
    <w:rsid w:val="001D057C"/>
    <w:rsid w:val="001D0A9F"/>
    <w:rsid w:val="001D225D"/>
    <w:rsid w:val="001D233F"/>
    <w:rsid w:val="001D2670"/>
    <w:rsid w:val="001D3A4E"/>
    <w:rsid w:val="001D3AB2"/>
    <w:rsid w:val="001D3AE9"/>
    <w:rsid w:val="001D3F8E"/>
    <w:rsid w:val="001D4377"/>
    <w:rsid w:val="001D4906"/>
    <w:rsid w:val="001D4A0A"/>
    <w:rsid w:val="001D60CA"/>
    <w:rsid w:val="001D623A"/>
    <w:rsid w:val="001D6240"/>
    <w:rsid w:val="001D64FF"/>
    <w:rsid w:val="001D666A"/>
    <w:rsid w:val="001D6B00"/>
    <w:rsid w:val="001D6C21"/>
    <w:rsid w:val="001D6C3D"/>
    <w:rsid w:val="001D6E97"/>
    <w:rsid w:val="001D7B85"/>
    <w:rsid w:val="001E0245"/>
    <w:rsid w:val="001E02FC"/>
    <w:rsid w:val="001E046B"/>
    <w:rsid w:val="001E0D05"/>
    <w:rsid w:val="001E1165"/>
    <w:rsid w:val="001E11EC"/>
    <w:rsid w:val="001E132D"/>
    <w:rsid w:val="001E1E16"/>
    <w:rsid w:val="001E2067"/>
    <w:rsid w:val="001E28AA"/>
    <w:rsid w:val="001E2F75"/>
    <w:rsid w:val="001E30CE"/>
    <w:rsid w:val="001E31CF"/>
    <w:rsid w:val="001E538C"/>
    <w:rsid w:val="001E5A08"/>
    <w:rsid w:val="001E5E75"/>
    <w:rsid w:val="001E645E"/>
    <w:rsid w:val="001E66FB"/>
    <w:rsid w:val="001E6705"/>
    <w:rsid w:val="001E7559"/>
    <w:rsid w:val="001E7772"/>
    <w:rsid w:val="001E7F85"/>
    <w:rsid w:val="001F0100"/>
    <w:rsid w:val="001F0AC2"/>
    <w:rsid w:val="001F0C5A"/>
    <w:rsid w:val="001F0CF9"/>
    <w:rsid w:val="001F35BE"/>
    <w:rsid w:val="001F3AD3"/>
    <w:rsid w:val="001F3E09"/>
    <w:rsid w:val="001F43D9"/>
    <w:rsid w:val="001F48EB"/>
    <w:rsid w:val="001F4C54"/>
    <w:rsid w:val="001F5161"/>
    <w:rsid w:val="001F5214"/>
    <w:rsid w:val="001F59F8"/>
    <w:rsid w:val="001F5EEC"/>
    <w:rsid w:val="001F6389"/>
    <w:rsid w:val="001F6559"/>
    <w:rsid w:val="001F7180"/>
    <w:rsid w:val="001F788B"/>
    <w:rsid w:val="002010C8"/>
    <w:rsid w:val="002024EA"/>
    <w:rsid w:val="00203AE7"/>
    <w:rsid w:val="00203CAE"/>
    <w:rsid w:val="002040E5"/>
    <w:rsid w:val="0020440C"/>
    <w:rsid w:val="00204A08"/>
    <w:rsid w:val="00204C65"/>
    <w:rsid w:val="00205176"/>
    <w:rsid w:val="0020527D"/>
    <w:rsid w:val="00205523"/>
    <w:rsid w:val="002058F7"/>
    <w:rsid w:val="00206110"/>
    <w:rsid w:val="00206D62"/>
    <w:rsid w:val="00206DEE"/>
    <w:rsid w:val="00207548"/>
    <w:rsid w:val="00207A99"/>
    <w:rsid w:val="00210977"/>
    <w:rsid w:val="00211815"/>
    <w:rsid w:val="00211D5E"/>
    <w:rsid w:val="00212342"/>
    <w:rsid w:val="00212BA6"/>
    <w:rsid w:val="00212E15"/>
    <w:rsid w:val="0021353B"/>
    <w:rsid w:val="002139AC"/>
    <w:rsid w:val="00213AA0"/>
    <w:rsid w:val="002143FA"/>
    <w:rsid w:val="002145B2"/>
    <w:rsid w:val="002156AF"/>
    <w:rsid w:val="00215911"/>
    <w:rsid w:val="00215BF3"/>
    <w:rsid w:val="00217297"/>
    <w:rsid w:val="00220669"/>
    <w:rsid w:val="00220C9C"/>
    <w:rsid w:val="00221570"/>
    <w:rsid w:val="00221943"/>
    <w:rsid w:val="002219CA"/>
    <w:rsid w:val="002223CB"/>
    <w:rsid w:val="0022244F"/>
    <w:rsid w:val="002236A8"/>
    <w:rsid w:val="00223830"/>
    <w:rsid w:val="002241B5"/>
    <w:rsid w:val="00224671"/>
    <w:rsid w:val="002251FA"/>
    <w:rsid w:val="002253C4"/>
    <w:rsid w:val="00225D57"/>
    <w:rsid w:val="00225E0A"/>
    <w:rsid w:val="002268AF"/>
    <w:rsid w:val="00226E56"/>
    <w:rsid w:val="00227893"/>
    <w:rsid w:val="00230295"/>
    <w:rsid w:val="002304AB"/>
    <w:rsid w:val="00230E44"/>
    <w:rsid w:val="0023126C"/>
    <w:rsid w:val="00231713"/>
    <w:rsid w:val="002319B4"/>
    <w:rsid w:val="00231C9C"/>
    <w:rsid w:val="00231D11"/>
    <w:rsid w:val="00231FC3"/>
    <w:rsid w:val="00231FDB"/>
    <w:rsid w:val="00232D6B"/>
    <w:rsid w:val="0023330F"/>
    <w:rsid w:val="00233613"/>
    <w:rsid w:val="00233D1C"/>
    <w:rsid w:val="00234AE1"/>
    <w:rsid w:val="00234E7D"/>
    <w:rsid w:val="002355D8"/>
    <w:rsid w:val="002357B2"/>
    <w:rsid w:val="00235EC6"/>
    <w:rsid w:val="002366EE"/>
    <w:rsid w:val="00236996"/>
    <w:rsid w:val="00237795"/>
    <w:rsid w:val="00237809"/>
    <w:rsid w:val="0024049B"/>
    <w:rsid w:val="00240853"/>
    <w:rsid w:val="00240E30"/>
    <w:rsid w:val="00241387"/>
    <w:rsid w:val="0024345A"/>
    <w:rsid w:val="00244FF5"/>
    <w:rsid w:val="00245364"/>
    <w:rsid w:val="00245642"/>
    <w:rsid w:val="00245E34"/>
    <w:rsid w:val="00246052"/>
    <w:rsid w:val="00246208"/>
    <w:rsid w:val="00246440"/>
    <w:rsid w:val="002465A5"/>
    <w:rsid w:val="002472E8"/>
    <w:rsid w:val="0024732E"/>
    <w:rsid w:val="002474A2"/>
    <w:rsid w:val="0024757A"/>
    <w:rsid w:val="002477F6"/>
    <w:rsid w:val="0024789E"/>
    <w:rsid w:val="0024791E"/>
    <w:rsid w:val="00247D02"/>
    <w:rsid w:val="00247D33"/>
    <w:rsid w:val="0025027D"/>
    <w:rsid w:val="002502E7"/>
    <w:rsid w:val="00250B1E"/>
    <w:rsid w:val="00250C6A"/>
    <w:rsid w:val="002518FA"/>
    <w:rsid w:val="00251960"/>
    <w:rsid w:val="002523CC"/>
    <w:rsid w:val="00252936"/>
    <w:rsid w:val="0025318C"/>
    <w:rsid w:val="002534F6"/>
    <w:rsid w:val="0025442A"/>
    <w:rsid w:val="0025477F"/>
    <w:rsid w:val="002547E5"/>
    <w:rsid w:val="002550FA"/>
    <w:rsid w:val="002555B3"/>
    <w:rsid w:val="00255D56"/>
    <w:rsid w:val="002566CC"/>
    <w:rsid w:val="00257214"/>
    <w:rsid w:val="0025726E"/>
    <w:rsid w:val="002604DD"/>
    <w:rsid w:val="00261B29"/>
    <w:rsid w:val="00261EAC"/>
    <w:rsid w:val="00262233"/>
    <w:rsid w:val="002624B5"/>
    <w:rsid w:val="00262549"/>
    <w:rsid w:val="0026262D"/>
    <w:rsid w:val="00262CAA"/>
    <w:rsid w:val="0026306B"/>
    <w:rsid w:val="00263148"/>
    <w:rsid w:val="00263340"/>
    <w:rsid w:val="002637D0"/>
    <w:rsid w:val="00264423"/>
    <w:rsid w:val="00265083"/>
    <w:rsid w:val="00265CCF"/>
    <w:rsid w:val="00266D5D"/>
    <w:rsid w:val="00267EA1"/>
    <w:rsid w:val="0027063A"/>
    <w:rsid w:val="002706BD"/>
    <w:rsid w:val="0027196B"/>
    <w:rsid w:val="00272A6D"/>
    <w:rsid w:val="00274740"/>
    <w:rsid w:val="0027503A"/>
    <w:rsid w:val="0027573A"/>
    <w:rsid w:val="00280275"/>
    <w:rsid w:val="00280B80"/>
    <w:rsid w:val="002810E8"/>
    <w:rsid w:val="002815EA"/>
    <w:rsid w:val="00281857"/>
    <w:rsid w:val="0028315C"/>
    <w:rsid w:val="00284B10"/>
    <w:rsid w:val="00284B5C"/>
    <w:rsid w:val="00284DF4"/>
    <w:rsid w:val="00285075"/>
    <w:rsid w:val="002853C1"/>
    <w:rsid w:val="0028577C"/>
    <w:rsid w:val="00285C88"/>
    <w:rsid w:val="00285FC9"/>
    <w:rsid w:val="002862A9"/>
    <w:rsid w:val="002862EB"/>
    <w:rsid w:val="00286B38"/>
    <w:rsid w:val="00287F55"/>
    <w:rsid w:val="0029079F"/>
    <w:rsid w:val="0029087B"/>
    <w:rsid w:val="00292A72"/>
    <w:rsid w:val="00292B7A"/>
    <w:rsid w:val="00292F6D"/>
    <w:rsid w:val="0029331C"/>
    <w:rsid w:val="00293576"/>
    <w:rsid w:val="00294692"/>
    <w:rsid w:val="00294E8A"/>
    <w:rsid w:val="002959F1"/>
    <w:rsid w:val="00295F29"/>
    <w:rsid w:val="002A0EF0"/>
    <w:rsid w:val="002A1356"/>
    <w:rsid w:val="002A39C2"/>
    <w:rsid w:val="002A4D13"/>
    <w:rsid w:val="002A504F"/>
    <w:rsid w:val="002A54A0"/>
    <w:rsid w:val="002A5756"/>
    <w:rsid w:val="002A589E"/>
    <w:rsid w:val="002A5E91"/>
    <w:rsid w:val="002A5EF0"/>
    <w:rsid w:val="002A6105"/>
    <w:rsid w:val="002A691B"/>
    <w:rsid w:val="002A6DF7"/>
    <w:rsid w:val="002A7926"/>
    <w:rsid w:val="002B04FC"/>
    <w:rsid w:val="002B0B80"/>
    <w:rsid w:val="002B1144"/>
    <w:rsid w:val="002B190B"/>
    <w:rsid w:val="002B2730"/>
    <w:rsid w:val="002B2E72"/>
    <w:rsid w:val="002B331C"/>
    <w:rsid w:val="002B3B19"/>
    <w:rsid w:val="002B3BA8"/>
    <w:rsid w:val="002B3C04"/>
    <w:rsid w:val="002B3EA6"/>
    <w:rsid w:val="002B4552"/>
    <w:rsid w:val="002B4C1B"/>
    <w:rsid w:val="002B5414"/>
    <w:rsid w:val="002B5B5D"/>
    <w:rsid w:val="002B73EC"/>
    <w:rsid w:val="002B7628"/>
    <w:rsid w:val="002B7DEF"/>
    <w:rsid w:val="002B7FFB"/>
    <w:rsid w:val="002C0242"/>
    <w:rsid w:val="002C0338"/>
    <w:rsid w:val="002C061A"/>
    <w:rsid w:val="002C067A"/>
    <w:rsid w:val="002C08F7"/>
    <w:rsid w:val="002C0D93"/>
    <w:rsid w:val="002C14BC"/>
    <w:rsid w:val="002C236D"/>
    <w:rsid w:val="002C346C"/>
    <w:rsid w:val="002C410E"/>
    <w:rsid w:val="002C4574"/>
    <w:rsid w:val="002C47AB"/>
    <w:rsid w:val="002C5161"/>
    <w:rsid w:val="002C52D9"/>
    <w:rsid w:val="002C5A33"/>
    <w:rsid w:val="002C60AA"/>
    <w:rsid w:val="002C66B3"/>
    <w:rsid w:val="002C68C8"/>
    <w:rsid w:val="002C6F68"/>
    <w:rsid w:val="002C7A1C"/>
    <w:rsid w:val="002C7A7C"/>
    <w:rsid w:val="002C7E3A"/>
    <w:rsid w:val="002C7F1B"/>
    <w:rsid w:val="002D01F3"/>
    <w:rsid w:val="002D11EF"/>
    <w:rsid w:val="002D18EA"/>
    <w:rsid w:val="002D1EB9"/>
    <w:rsid w:val="002D2566"/>
    <w:rsid w:val="002D2AA2"/>
    <w:rsid w:val="002D2CCD"/>
    <w:rsid w:val="002D3DC2"/>
    <w:rsid w:val="002D43A6"/>
    <w:rsid w:val="002D4C11"/>
    <w:rsid w:val="002D4D70"/>
    <w:rsid w:val="002D5CC1"/>
    <w:rsid w:val="002D5E36"/>
    <w:rsid w:val="002D5FC4"/>
    <w:rsid w:val="002D7214"/>
    <w:rsid w:val="002D7CAA"/>
    <w:rsid w:val="002E0132"/>
    <w:rsid w:val="002E0447"/>
    <w:rsid w:val="002E17B0"/>
    <w:rsid w:val="002E23E0"/>
    <w:rsid w:val="002E24A5"/>
    <w:rsid w:val="002E2F40"/>
    <w:rsid w:val="002E2FE3"/>
    <w:rsid w:val="002E3143"/>
    <w:rsid w:val="002E4361"/>
    <w:rsid w:val="002E4727"/>
    <w:rsid w:val="002E4C4F"/>
    <w:rsid w:val="002E4F7E"/>
    <w:rsid w:val="002E53EF"/>
    <w:rsid w:val="002E56B1"/>
    <w:rsid w:val="002E58EC"/>
    <w:rsid w:val="002E5D71"/>
    <w:rsid w:val="002E6B53"/>
    <w:rsid w:val="002E71ED"/>
    <w:rsid w:val="002F0BF1"/>
    <w:rsid w:val="002F0D85"/>
    <w:rsid w:val="002F1125"/>
    <w:rsid w:val="002F1F41"/>
    <w:rsid w:val="002F2482"/>
    <w:rsid w:val="002F28B1"/>
    <w:rsid w:val="002F343F"/>
    <w:rsid w:val="002F3BDD"/>
    <w:rsid w:val="002F51DB"/>
    <w:rsid w:val="002F55A2"/>
    <w:rsid w:val="002F61BF"/>
    <w:rsid w:val="002F62E7"/>
    <w:rsid w:val="002F67C2"/>
    <w:rsid w:val="002F6A02"/>
    <w:rsid w:val="002F6A6A"/>
    <w:rsid w:val="002F7145"/>
    <w:rsid w:val="002F7A6E"/>
    <w:rsid w:val="003005BE"/>
    <w:rsid w:val="00300F78"/>
    <w:rsid w:val="003010BA"/>
    <w:rsid w:val="003026E9"/>
    <w:rsid w:val="00303144"/>
    <w:rsid w:val="003033E3"/>
    <w:rsid w:val="0030383A"/>
    <w:rsid w:val="00304E88"/>
    <w:rsid w:val="003057BD"/>
    <w:rsid w:val="00305EC0"/>
    <w:rsid w:val="003060C7"/>
    <w:rsid w:val="003070DB"/>
    <w:rsid w:val="00307F9D"/>
    <w:rsid w:val="003104F8"/>
    <w:rsid w:val="00310EDA"/>
    <w:rsid w:val="00311BF5"/>
    <w:rsid w:val="00311C55"/>
    <w:rsid w:val="00313002"/>
    <w:rsid w:val="0031415C"/>
    <w:rsid w:val="003142B7"/>
    <w:rsid w:val="00314482"/>
    <w:rsid w:val="003145B8"/>
    <w:rsid w:val="00314978"/>
    <w:rsid w:val="00314B02"/>
    <w:rsid w:val="00314D97"/>
    <w:rsid w:val="00314E5F"/>
    <w:rsid w:val="00315929"/>
    <w:rsid w:val="00315970"/>
    <w:rsid w:val="00315A0E"/>
    <w:rsid w:val="0031681A"/>
    <w:rsid w:val="00316ADB"/>
    <w:rsid w:val="00316B1E"/>
    <w:rsid w:val="00316CAF"/>
    <w:rsid w:val="003177B1"/>
    <w:rsid w:val="00317F3E"/>
    <w:rsid w:val="00320DBD"/>
    <w:rsid w:val="00321318"/>
    <w:rsid w:val="00321458"/>
    <w:rsid w:val="003215E8"/>
    <w:rsid w:val="003217A0"/>
    <w:rsid w:val="00321801"/>
    <w:rsid w:val="003231D5"/>
    <w:rsid w:val="00323607"/>
    <w:rsid w:val="003251E2"/>
    <w:rsid w:val="00326524"/>
    <w:rsid w:val="003269AE"/>
    <w:rsid w:val="00330935"/>
    <w:rsid w:val="003309BC"/>
    <w:rsid w:val="00330AC2"/>
    <w:rsid w:val="0033129F"/>
    <w:rsid w:val="0033226A"/>
    <w:rsid w:val="003323AE"/>
    <w:rsid w:val="00332419"/>
    <w:rsid w:val="00332B2D"/>
    <w:rsid w:val="00332E90"/>
    <w:rsid w:val="0033352E"/>
    <w:rsid w:val="00333E5A"/>
    <w:rsid w:val="00334196"/>
    <w:rsid w:val="00334D46"/>
    <w:rsid w:val="00335B2D"/>
    <w:rsid w:val="00336A73"/>
    <w:rsid w:val="0033770C"/>
    <w:rsid w:val="00337A46"/>
    <w:rsid w:val="00337EFF"/>
    <w:rsid w:val="0034087F"/>
    <w:rsid w:val="00340BB7"/>
    <w:rsid w:val="00340CB4"/>
    <w:rsid w:val="00341D8A"/>
    <w:rsid w:val="00341E26"/>
    <w:rsid w:val="00342F8B"/>
    <w:rsid w:val="003436EB"/>
    <w:rsid w:val="0034402B"/>
    <w:rsid w:val="00344FE7"/>
    <w:rsid w:val="0034511A"/>
    <w:rsid w:val="0034517A"/>
    <w:rsid w:val="00345731"/>
    <w:rsid w:val="0034683A"/>
    <w:rsid w:val="00347356"/>
    <w:rsid w:val="00347863"/>
    <w:rsid w:val="0035005F"/>
    <w:rsid w:val="00350592"/>
    <w:rsid w:val="00351445"/>
    <w:rsid w:val="00351F40"/>
    <w:rsid w:val="00353467"/>
    <w:rsid w:val="00354CB3"/>
    <w:rsid w:val="00354DE4"/>
    <w:rsid w:val="003579D0"/>
    <w:rsid w:val="00357CD0"/>
    <w:rsid w:val="00360828"/>
    <w:rsid w:val="00360BBB"/>
    <w:rsid w:val="00361118"/>
    <w:rsid w:val="003614F2"/>
    <w:rsid w:val="00361C99"/>
    <w:rsid w:val="00361D70"/>
    <w:rsid w:val="003637A8"/>
    <w:rsid w:val="00366323"/>
    <w:rsid w:val="003703A4"/>
    <w:rsid w:val="003709D6"/>
    <w:rsid w:val="00370CF3"/>
    <w:rsid w:val="00371966"/>
    <w:rsid w:val="00371D59"/>
    <w:rsid w:val="003728F8"/>
    <w:rsid w:val="003728FF"/>
    <w:rsid w:val="00372B5F"/>
    <w:rsid w:val="00372E19"/>
    <w:rsid w:val="00373401"/>
    <w:rsid w:val="00373BF0"/>
    <w:rsid w:val="0037418E"/>
    <w:rsid w:val="0037454D"/>
    <w:rsid w:val="0037491B"/>
    <w:rsid w:val="00374C43"/>
    <w:rsid w:val="00374E7B"/>
    <w:rsid w:val="0037535D"/>
    <w:rsid w:val="00375369"/>
    <w:rsid w:val="00375D15"/>
    <w:rsid w:val="00375DC8"/>
    <w:rsid w:val="00375F0D"/>
    <w:rsid w:val="00376553"/>
    <w:rsid w:val="00377A98"/>
    <w:rsid w:val="00377CC1"/>
    <w:rsid w:val="00380202"/>
    <w:rsid w:val="003805B1"/>
    <w:rsid w:val="00380E94"/>
    <w:rsid w:val="0038120E"/>
    <w:rsid w:val="003816DE"/>
    <w:rsid w:val="0038185C"/>
    <w:rsid w:val="003818AE"/>
    <w:rsid w:val="003818BB"/>
    <w:rsid w:val="00381A31"/>
    <w:rsid w:val="00381B58"/>
    <w:rsid w:val="00383AE6"/>
    <w:rsid w:val="00383DB4"/>
    <w:rsid w:val="00384309"/>
    <w:rsid w:val="00384A54"/>
    <w:rsid w:val="00384C33"/>
    <w:rsid w:val="003851DB"/>
    <w:rsid w:val="00385267"/>
    <w:rsid w:val="0038539C"/>
    <w:rsid w:val="00385A72"/>
    <w:rsid w:val="00385FA1"/>
    <w:rsid w:val="00387A10"/>
    <w:rsid w:val="00390564"/>
    <w:rsid w:val="0039209B"/>
    <w:rsid w:val="003923E0"/>
    <w:rsid w:val="00392642"/>
    <w:rsid w:val="00392A79"/>
    <w:rsid w:val="00392E79"/>
    <w:rsid w:val="00393117"/>
    <w:rsid w:val="00393517"/>
    <w:rsid w:val="0039392E"/>
    <w:rsid w:val="003941C4"/>
    <w:rsid w:val="00397497"/>
    <w:rsid w:val="003976F0"/>
    <w:rsid w:val="003A09E2"/>
    <w:rsid w:val="003A1BD0"/>
    <w:rsid w:val="003A2C09"/>
    <w:rsid w:val="003A4059"/>
    <w:rsid w:val="003A46C7"/>
    <w:rsid w:val="003A46EB"/>
    <w:rsid w:val="003A4F89"/>
    <w:rsid w:val="003A5F11"/>
    <w:rsid w:val="003A5F8C"/>
    <w:rsid w:val="003A62B4"/>
    <w:rsid w:val="003A6BAD"/>
    <w:rsid w:val="003A6DCC"/>
    <w:rsid w:val="003A6DEF"/>
    <w:rsid w:val="003A713E"/>
    <w:rsid w:val="003A79EF"/>
    <w:rsid w:val="003B033F"/>
    <w:rsid w:val="003B07FF"/>
    <w:rsid w:val="003B0ADF"/>
    <w:rsid w:val="003B0B3F"/>
    <w:rsid w:val="003B0FDF"/>
    <w:rsid w:val="003B1D4B"/>
    <w:rsid w:val="003B2864"/>
    <w:rsid w:val="003B361E"/>
    <w:rsid w:val="003B3D74"/>
    <w:rsid w:val="003B3DF2"/>
    <w:rsid w:val="003B3FD9"/>
    <w:rsid w:val="003B3FF3"/>
    <w:rsid w:val="003B4745"/>
    <w:rsid w:val="003B48E8"/>
    <w:rsid w:val="003B5263"/>
    <w:rsid w:val="003B5B90"/>
    <w:rsid w:val="003B7524"/>
    <w:rsid w:val="003B78D5"/>
    <w:rsid w:val="003C106A"/>
    <w:rsid w:val="003C1155"/>
    <w:rsid w:val="003C1FED"/>
    <w:rsid w:val="003C2609"/>
    <w:rsid w:val="003C3D02"/>
    <w:rsid w:val="003C4C72"/>
    <w:rsid w:val="003C4F5F"/>
    <w:rsid w:val="003C527F"/>
    <w:rsid w:val="003C52E8"/>
    <w:rsid w:val="003C5FD0"/>
    <w:rsid w:val="003C617D"/>
    <w:rsid w:val="003C79CA"/>
    <w:rsid w:val="003D02D6"/>
    <w:rsid w:val="003D0464"/>
    <w:rsid w:val="003D0A42"/>
    <w:rsid w:val="003D1158"/>
    <w:rsid w:val="003D1B28"/>
    <w:rsid w:val="003D1BB8"/>
    <w:rsid w:val="003D205B"/>
    <w:rsid w:val="003D23C6"/>
    <w:rsid w:val="003D281F"/>
    <w:rsid w:val="003D2F40"/>
    <w:rsid w:val="003D32E3"/>
    <w:rsid w:val="003D4C82"/>
    <w:rsid w:val="003D4D0E"/>
    <w:rsid w:val="003D6FDF"/>
    <w:rsid w:val="003D7267"/>
    <w:rsid w:val="003D740C"/>
    <w:rsid w:val="003D7D6D"/>
    <w:rsid w:val="003E0747"/>
    <w:rsid w:val="003E0DA9"/>
    <w:rsid w:val="003E11BE"/>
    <w:rsid w:val="003E15B3"/>
    <w:rsid w:val="003E211A"/>
    <w:rsid w:val="003E25A9"/>
    <w:rsid w:val="003E2F9C"/>
    <w:rsid w:val="003E3066"/>
    <w:rsid w:val="003E3355"/>
    <w:rsid w:val="003E4AFA"/>
    <w:rsid w:val="003E4C2F"/>
    <w:rsid w:val="003E59AB"/>
    <w:rsid w:val="003E6398"/>
    <w:rsid w:val="003E6AA9"/>
    <w:rsid w:val="003E6C35"/>
    <w:rsid w:val="003E70F4"/>
    <w:rsid w:val="003E72C5"/>
    <w:rsid w:val="003E744D"/>
    <w:rsid w:val="003F0205"/>
    <w:rsid w:val="003F05E9"/>
    <w:rsid w:val="003F06B9"/>
    <w:rsid w:val="003F0BA9"/>
    <w:rsid w:val="003F0E52"/>
    <w:rsid w:val="003F106D"/>
    <w:rsid w:val="003F123A"/>
    <w:rsid w:val="003F20E2"/>
    <w:rsid w:val="003F22F4"/>
    <w:rsid w:val="003F2C7F"/>
    <w:rsid w:val="003F3562"/>
    <w:rsid w:val="003F3BF3"/>
    <w:rsid w:val="003F3C6D"/>
    <w:rsid w:val="003F40E5"/>
    <w:rsid w:val="003F42ED"/>
    <w:rsid w:val="003F43C4"/>
    <w:rsid w:val="003F4843"/>
    <w:rsid w:val="003F52E1"/>
    <w:rsid w:val="003F584D"/>
    <w:rsid w:val="003F596A"/>
    <w:rsid w:val="003F72A8"/>
    <w:rsid w:val="004002B8"/>
    <w:rsid w:val="004005F2"/>
    <w:rsid w:val="0040061E"/>
    <w:rsid w:val="004008A3"/>
    <w:rsid w:val="00400A5A"/>
    <w:rsid w:val="00400A6C"/>
    <w:rsid w:val="004011C0"/>
    <w:rsid w:val="004019F4"/>
    <w:rsid w:val="00402620"/>
    <w:rsid w:val="0040308F"/>
    <w:rsid w:val="004048AA"/>
    <w:rsid w:val="00405804"/>
    <w:rsid w:val="00405B89"/>
    <w:rsid w:val="00406014"/>
    <w:rsid w:val="004060F9"/>
    <w:rsid w:val="00407115"/>
    <w:rsid w:val="00407531"/>
    <w:rsid w:val="004077E2"/>
    <w:rsid w:val="0040796F"/>
    <w:rsid w:val="00407A00"/>
    <w:rsid w:val="00407A37"/>
    <w:rsid w:val="00407E02"/>
    <w:rsid w:val="00410265"/>
    <w:rsid w:val="00410358"/>
    <w:rsid w:val="00410A02"/>
    <w:rsid w:val="00412067"/>
    <w:rsid w:val="004133C5"/>
    <w:rsid w:val="00413623"/>
    <w:rsid w:val="00413868"/>
    <w:rsid w:val="00414B92"/>
    <w:rsid w:val="004150EE"/>
    <w:rsid w:val="00415183"/>
    <w:rsid w:val="00415B84"/>
    <w:rsid w:val="00415C5D"/>
    <w:rsid w:val="004163D3"/>
    <w:rsid w:val="004165F8"/>
    <w:rsid w:val="00416827"/>
    <w:rsid w:val="00416E3F"/>
    <w:rsid w:val="004179DC"/>
    <w:rsid w:val="00417C9E"/>
    <w:rsid w:val="00420549"/>
    <w:rsid w:val="004205D3"/>
    <w:rsid w:val="00420A09"/>
    <w:rsid w:val="00420F13"/>
    <w:rsid w:val="004210F3"/>
    <w:rsid w:val="004213C7"/>
    <w:rsid w:val="004217D6"/>
    <w:rsid w:val="00421D7A"/>
    <w:rsid w:val="00421DC3"/>
    <w:rsid w:val="00422C44"/>
    <w:rsid w:val="00422FF6"/>
    <w:rsid w:val="00423E30"/>
    <w:rsid w:val="0042434F"/>
    <w:rsid w:val="004247ED"/>
    <w:rsid w:val="004248D3"/>
    <w:rsid w:val="00425360"/>
    <w:rsid w:val="00425B1D"/>
    <w:rsid w:val="00426334"/>
    <w:rsid w:val="00426671"/>
    <w:rsid w:val="004267CE"/>
    <w:rsid w:val="00426821"/>
    <w:rsid w:val="00426920"/>
    <w:rsid w:val="0042696E"/>
    <w:rsid w:val="00427106"/>
    <w:rsid w:val="00427204"/>
    <w:rsid w:val="004277C5"/>
    <w:rsid w:val="00427B10"/>
    <w:rsid w:val="00427B61"/>
    <w:rsid w:val="00430050"/>
    <w:rsid w:val="004300EE"/>
    <w:rsid w:val="004304E4"/>
    <w:rsid w:val="004307CB"/>
    <w:rsid w:val="00430F90"/>
    <w:rsid w:val="004310E5"/>
    <w:rsid w:val="00431D03"/>
    <w:rsid w:val="004322F5"/>
    <w:rsid w:val="00432C68"/>
    <w:rsid w:val="00432F97"/>
    <w:rsid w:val="00433307"/>
    <w:rsid w:val="00433657"/>
    <w:rsid w:val="00433A2E"/>
    <w:rsid w:val="00433EC9"/>
    <w:rsid w:val="00434B4E"/>
    <w:rsid w:val="0043504F"/>
    <w:rsid w:val="004351BE"/>
    <w:rsid w:val="004354D6"/>
    <w:rsid w:val="0043657E"/>
    <w:rsid w:val="00436F15"/>
    <w:rsid w:val="0043769D"/>
    <w:rsid w:val="004401CE"/>
    <w:rsid w:val="00440C2C"/>
    <w:rsid w:val="0044163F"/>
    <w:rsid w:val="004417BE"/>
    <w:rsid w:val="00442013"/>
    <w:rsid w:val="00442184"/>
    <w:rsid w:val="004425FD"/>
    <w:rsid w:val="00442983"/>
    <w:rsid w:val="00442E05"/>
    <w:rsid w:val="00444554"/>
    <w:rsid w:val="00445C36"/>
    <w:rsid w:val="004465DD"/>
    <w:rsid w:val="00446D53"/>
    <w:rsid w:val="004476CA"/>
    <w:rsid w:val="00447AA0"/>
    <w:rsid w:val="0045005F"/>
    <w:rsid w:val="0045027B"/>
    <w:rsid w:val="00450586"/>
    <w:rsid w:val="00450CF8"/>
    <w:rsid w:val="004511DA"/>
    <w:rsid w:val="00451574"/>
    <w:rsid w:val="004517BF"/>
    <w:rsid w:val="004522AA"/>
    <w:rsid w:val="00453137"/>
    <w:rsid w:val="00453B85"/>
    <w:rsid w:val="00453D5B"/>
    <w:rsid w:val="0045464B"/>
    <w:rsid w:val="0045471C"/>
    <w:rsid w:val="00454E8A"/>
    <w:rsid w:val="00454F01"/>
    <w:rsid w:val="00455A00"/>
    <w:rsid w:val="00455EB5"/>
    <w:rsid w:val="00455ED1"/>
    <w:rsid w:val="004561B6"/>
    <w:rsid w:val="004569FA"/>
    <w:rsid w:val="00457043"/>
    <w:rsid w:val="0045713F"/>
    <w:rsid w:val="00457164"/>
    <w:rsid w:val="004573FA"/>
    <w:rsid w:val="0045785F"/>
    <w:rsid w:val="00461CDC"/>
    <w:rsid w:val="004622C7"/>
    <w:rsid w:val="004625E5"/>
    <w:rsid w:val="00462A08"/>
    <w:rsid w:val="004630DF"/>
    <w:rsid w:val="00463DCF"/>
    <w:rsid w:val="00464470"/>
    <w:rsid w:val="00464495"/>
    <w:rsid w:val="00464AE1"/>
    <w:rsid w:val="00465706"/>
    <w:rsid w:val="004662FD"/>
    <w:rsid w:val="0046712B"/>
    <w:rsid w:val="00467552"/>
    <w:rsid w:val="004677EB"/>
    <w:rsid w:val="004677F0"/>
    <w:rsid w:val="00467BE9"/>
    <w:rsid w:val="00470206"/>
    <w:rsid w:val="004705BF"/>
    <w:rsid w:val="0047098E"/>
    <w:rsid w:val="00470FF2"/>
    <w:rsid w:val="00471C90"/>
    <w:rsid w:val="00472240"/>
    <w:rsid w:val="00472836"/>
    <w:rsid w:val="00472D4C"/>
    <w:rsid w:val="00472E46"/>
    <w:rsid w:val="004731FB"/>
    <w:rsid w:val="0047329B"/>
    <w:rsid w:val="00473372"/>
    <w:rsid w:val="004753FC"/>
    <w:rsid w:val="00476D15"/>
    <w:rsid w:val="00477D6F"/>
    <w:rsid w:val="00480AFD"/>
    <w:rsid w:val="0048128F"/>
    <w:rsid w:val="0048197C"/>
    <w:rsid w:val="00481A01"/>
    <w:rsid w:val="00481EA9"/>
    <w:rsid w:val="00482760"/>
    <w:rsid w:val="00482A02"/>
    <w:rsid w:val="00482F9A"/>
    <w:rsid w:val="0048322D"/>
    <w:rsid w:val="004839EB"/>
    <w:rsid w:val="00483E0F"/>
    <w:rsid w:val="00484F19"/>
    <w:rsid w:val="00485A3D"/>
    <w:rsid w:val="00485C4A"/>
    <w:rsid w:val="00485CF6"/>
    <w:rsid w:val="00486213"/>
    <w:rsid w:val="00486615"/>
    <w:rsid w:val="004903D6"/>
    <w:rsid w:val="0049088E"/>
    <w:rsid w:val="00491650"/>
    <w:rsid w:val="00491E21"/>
    <w:rsid w:val="00491EA4"/>
    <w:rsid w:val="00491EA9"/>
    <w:rsid w:val="00491F03"/>
    <w:rsid w:val="004921FD"/>
    <w:rsid w:val="00492470"/>
    <w:rsid w:val="00494539"/>
    <w:rsid w:val="0049456D"/>
    <w:rsid w:val="00494D5F"/>
    <w:rsid w:val="00495074"/>
    <w:rsid w:val="00495267"/>
    <w:rsid w:val="00495482"/>
    <w:rsid w:val="004957B4"/>
    <w:rsid w:val="0049613B"/>
    <w:rsid w:val="00497306"/>
    <w:rsid w:val="004973C7"/>
    <w:rsid w:val="00497D46"/>
    <w:rsid w:val="004A160B"/>
    <w:rsid w:val="004A2347"/>
    <w:rsid w:val="004A2755"/>
    <w:rsid w:val="004A2840"/>
    <w:rsid w:val="004A3088"/>
    <w:rsid w:val="004A3EF5"/>
    <w:rsid w:val="004A3F1C"/>
    <w:rsid w:val="004A51B7"/>
    <w:rsid w:val="004A5213"/>
    <w:rsid w:val="004A545E"/>
    <w:rsid w:val="004A55DF"/>
    <w:rsid w:val="004A5F72"/>
    <w:rsid w:val="004A6FDA"/>
    <w:rsid w:val="004B04DB"/>
    <w:rsid w:val="004B094B"/>
    <w:rsid w:val="004B18A8"/>
    <w:rsid w:val="004B1EC7"/>
    <w:rsid w:val="004B2BFB"/>
    <w:rsid w:val="004B3078"/>
    <w:rsid w:val="004B3195"/>
    <w:rsid w:val="004B376F"/>
    <w:rsid w:val="004B3A1C"/>
    <w:rsid w:val="004B3AE3"/>
    <w:rsid w:val="004B3B07"/>
    <w:rsid w:val="004B3BF5"/>
    <w:rsid w:val="004B4687"/>
    <w:rsid w:val="004B4F6C"/>
    <w:rsid w:val="004B584B"/>
    <w:rsid w:val="004B5B68"/>
    <w:rsid w:val="004B6612"/>
    <w:rsid w:val="004B6754"/>
    <w:rsid w:val="004B67F6"/>
    <w:rsid w:val="004B6EFC"/>
    <w:rsid w:val="004B708E"/>
    <w:rsid w:val="004B7395"/>
    <w:rsid w:val="004B76F3"/>
    <w:rsid w:val="004C01B2"/>
    <w:rsid w:val="004C023E"/>
    <w:rsid w:val="004C2A64"/>
    <w:rsid w:val="004C31BE"/>
    <w:rsid w:val="004C3652"/>
    <w:rsid w:val="004C51EF"/>
    <w:rsid w:val="004C5B05"/>
    <w:rsid w:val="004C5F79"/>
    <w:rsid w:val="004C6450"/>
    <w:rsid w:val="004C6F95"/>
    <w:rsid w:val="004C746A"/>
    <w:rsid w:val="004C7F1D"/>
    <w:rsid w:val="004D04D9"/>
    <w:rsid w:val="004D09B0"/>
    <w:rsid w:val="004D20FB"/>
    <w:rsid w:val="004D25B0"/>
    <w:rsid w:val="004D2EF9"/>
    <w:rsid w:val="004D3048"/>
    <w:rsid w:val="004D33E8"/>
    <w:rsid w:val="004D3FB2"/>
    <w:rsid w:val="004D4EC3"/>
    <w:rsid w:val="004D593D"/>
    <w:rsid w:val="004D6653"/>
    <w:rsid w:val="004D6EEC"/>
    <w:rsid w:val="004D7649"/>
    <w:rsid w:val="004D7946"/>
    <w:rsid w:val="004E0022"/>
    <w:rsid w:val="004E07D4"/>
    <w:rsid w:val="004E0D07"/>
    <w:rsid w:val="004E1E13"/>
    <w:rsid w:val="004E2506"/>
    <w:rsid w:val="004E262A"/>
    <w:rsid w:val="004E28D4"/>
    <w:rsid w:val="004E2942"/>
    <w:rsid w:val="004E2E90"/>
    <w:rsid w:val="004E30A1"/>
    <w:rsid w:val="004E3415"/>
    <w:rsid w:val="004E4017"/>
    <w:rsid w:val="004E40A4"/>
    <w:rsid w:val="004E42A8"/>
    <w:rsid w:val="004E4401"/>
    <w:rsid w:val="004E5BAF"/>
    <w:rsid w:val="004E5ED7"/>
    <w:rsid w:val="004E70F3"/>
    <w:rsid w:val="004E7387"/>
    <w:rsid w:val="004E7474"/>
    <w:rsid w:val="004F0E2D"/>
    <w:rsid w:val="004F13AF"/>
    <w:rsid w:val="004F1869"/>
    <w:rsid w:val="004F1A8A"/>
    <w:rsid w:val="004F1DD9"/>
    <w:rsid w:val="004F212C"/>
    <w:rsid w:val="004F2342"/>
    <w:rsid w:val="004F2890"/>
    <w:rsid w:val="004F2BD7"/>
    <w:rsid w:val="004F3C9F"/>
    <w:rsid w:val="004F3F2A"/>
    <w:rsid w:val="004F4346"/>
    <w:rsid w:val="004F4C23"/>
    <w:rsid w:val="004F4E0D"/>
    <w:rsid w:val="004F5756"/>
    <w:rsid w:val="004F5922"/>
    <w:rsid w:val="004F6BF9"/>
    <w:rsid w:val="004F745E"/>
    <w:rsid w:val="004F79FC"/>
    <w:rsid w:val="004F7B2E"/>
    <w:rsid w:val="005006FC"/>
    <w:rsid w:val="005007FD"/>
    <w:rsid w:val="005012AC"/>
    <w:rsid w:val="005017A8"/>
    <w:rsid w:val="005017D5"/>
    <w:rsid w:val="00501F0D"/>
    <w:rsid w:val="00501F30"/>
    <w:rsid w:val="005029D4"/>
    <w:rsid w:val="00503BD1"/>
    <w:rsid w:val="005040DF"/>
    <w:rsid w:val="00504E43"/>
    <w:rsid w:val="00504ED6"/>
    <w:rsid w:val="00505171"/>
    <w:rsid w:val="0050656A"/>
    <w:rsid w:val="00506610"/>
    <w:rsid w:val="0050695D"/>
    <w:rsid w:val="00506AC8"/>
    <w:rsid w:val="00507037"/>
    <w:rsid w:val="005077CF"/>
    <w:rsid w:val="00507C4A"/>
    <w:rsid w:val="00507EAA"/>
    <w:rsid w:val="005112ED"/>
    <w:rsid w:val="00511640"/>
    <w:rsid w:val="0051209F"/>
    <w:rsid w:val="0051220C"/>
    <w:rsid w:val="00512738"/>
    <w:rsid w:val="005127F2"/>
    <w:rsid w:val="00512884"/>
    <w:rsid w:val="00512B5D"/>
    <w:rsid w:val="00512D1B"/>
    <w:rsid w:val="00513BE9"/>
    <w:rsid w:val="00513C24"/>
    <w:rsid w:val="00513C32"/>
    <w:rsid w:val="00514226"/>
    <w:rsid w:val="005143FA"/>
    <w:rsid w:val="00514732"/>
    <w:rsid w:val="00514A2A"/>
    <w:rsid w:val="0051535F"/>
    <w:rsid w:val="00515C3F"/>
    <w:rsid w:val="00515E1E"/>
    <w:rsid w:val="00515E36"/>
    <w:rsid w:val="0051778C"/>
    <w:rsid w:val="00517809"/>
    <w:rsid w:val="0052077F"/>
    <w:rsid w:val="005212F1"/>
    <w:rsid w:val="005215C0"/>
    <w:rsid w:val="005219A3"/>
    <w:rsid w:val="00521B01"/>
    <w:rsid w:val="00522A23"/>
    <w:rsid w:val="00522E34"/>
    <w:rsid w:val="0052350A"/>
    <w:rsid w:val="0052359B"/>
    <w:rsid w:val="00524014"/>
    <w:rsid w:val="00524237"/>
    <w:rsid w:val="00524A74"/>
    <w:rsid w:val="00524C7A"/>
    <w:rsid w:val="0052650D"/>
    <w:rsid w:val="0052656B"/>
    <w:rsid w:val="0052715B"/>
    <w:rsid w:val="00527330"/>
    <w:rsid w:val="00527378"/>
    <w:rsid w:val="00531995"/>
    <w:rsid w:val="00532085"/>
    <w:rsid w:val="005320F1"/>
    <w:rsid w:val="0053339B"/>
    <w:rsid w:val="0053450C"/>
    <w:rsid w:val="00535762"/>
    <w:rsid w:val="00535C5A"/>
    <w:rsid w:val="0053770F"/>
    <w:rsid w:val="00537964"/>
    <w:rsid w:val="00540356"/>
    <w:rsid w:val="00540418"/>
    <w:rsid w:val="00540666"/>
    <w:rsid w:val="00541494"/>
    <w:rsid w:val="005419BD"/>
    <w:rsid w:val="00541F9B"/>
    <w:rsid w:val="00542D59"/>
    <w:rsid w:val="00543FD0"/>
    <w:rsid w:val="00544F00"/>
    <w:rsid w:val="005452D5"/>
    <w:rsid w:val="00546204"/>
    <w:rsid w:val="005477D4"/>
    <w:rsid w:val="005509E1"/>
    <w:rsid w:val="00550CCC"/>
    <w:rsid w:val="00551154"/>
    <w:rsid w:val="00551943"/>
    <w:rsid w:val="00552416"/>
    <w:rsid w:val="005527E1"/>
    <w:rsid w:val="00552D15"/>
    <w:rsid w:val="00553CF8"/>
    <w:rsid w:val="00553F12"/>
    <w:rsid w:val="00554894"/>
    <w:rsid w:val="005554ED"/>
    <w:rsid w:val="00555656"/>
    <w:rsid w:val="005558AF"/>
    <w:rsid w:val="005559CF"/>
    <w:rsid w:val="00555D94"/>
    <w:rsid w:val="00557285"/>
    <w:rsid w:val="00557433"/>
    <w:rsid w:val="005578D9"/>
    <w:rsid w:val="00560AFB"/>
    <w:rsid w:val="00560CBA"/>
    <w:rsid w:val="00560FDB"/>
    <w:rsid w:val="00561ABA"/>
    <w:rsid w:val="005622C4"/>
    <w:rsid w:val="005625AF"/>
    <w:rsid w:val="00562BD1"/>
    <w:rsid w:val="00562C10"/>
    <w:rsid w:val="005631B6"/>
    <w:rsid w:val="00563D09"/>
    <w:rsid w:val="005641CD"/>
    <w:rsid w:val="005642EC"/>
    <w:rsid w:val="00564440"/>
    <w:rsid w:val="00564E5C"/>
    <w:rsid w:val="00565814"/>
    <w:rsid w:val="0056616B"/>
    <w:rsid w:val="0056653A"/>
    <w:rsid w:val="00566708"/>
    <w:rsid w:val="005669AC"/>
    <w:rsid w:val="00566CDD"/>
    <w:rsid w:val="0056756B"/>
    <w:rsid w:val="005675D1"/>
    <w:rsid w:val="00570845"/>
    <w:rsid w:val="00570ED1"/>
    <w:rsid w:val="005736E4"/>
    <w:rsid w:val="00574B0E"/>
    <w:rsid w:val="00575567"/>
    <w:rsid w:val="00576EA3"/>
    <w:rsid w:val="00576FFA"/>
    <w:rsid w:val="00577348"/>
    <w:rsid w:val="0057770A"/>
    <w:rsid w:val="005805D7"/>
    <w:rsid w:val="00581C89"/>
    <w:rsid w:val="005826C9"/>
    <w:rsid w:val="00582798"/>
    <w:rsid w:val="00582E7A"/>
    <w:rsid w:val="00582FDF"/>
    <w:rsid w:val="005832E7"/>
    <w:rsid w:val="0058411C"/>
    <w:rsid w:val="005844D1"/>
    <w:rsid w:val="0058496F"/>
    <w:rsid w:val="005849DA"/>
    <w:rsid w:val="00584FF1"/>
    <w:rsid w:val="0058535E"/>
    <w:rsid w:val="0058559E"/>
    <w:rsid w:val="00585EAE"/>
    <w:rsid w:val="00586BB2"/>
    <w:rsid w:val="00586BC7"/>
    <w:rsid w:val="005873A9"/>
    <w:rsid w:val="0058759A"/>
    <w:rsid w:val="00590223"/>
    <w:rsid w:val="00590655"/>
    <w:rsid w:val="00591564"/>
    <w:rsid w:val="0059204E"/>
    <w:rsid w:val="0059258A"/>
    <w:rsid w:val="005927FB"/>
    <w:rsid w:val="00592AA1"/>
    <w:rsid w:val="00592B70"/>
    <w:rsid w:val="00592E0D"/>
    <w:rsid w:val="0059399D"/>
    <w:rsid w:val="00593E5B"/>
    <w:rsid w:val="005940B3"/>
    <w:rsid w:val="0059437F"/>
    <w:rsid w:val="00595087"/>
    <w:rsid w:val="005952E8"/>
    <w:rsid w:val="00596FFF"/>
    <w:rsid w:val="005971BB"/>
    <w:rsid w:val="00597EA4"/>
    <w:rsid w:val="005A01F4"/>
    <w:rsid w:val="005A0999"/>
    <w:rsid w:val="005A0CB2"/>
    <w:rsid w:val="005A107D"/>
    <w:rsid w:val="005A1159"/>
    <w:rsid w:val="005A1287"/>
    <w:rsid w:val="005A2243"/>
    <w:rsid w:val="005A242D"/>
    <w:rsid w:val="005A2642"/>
    <w:rsid w:val="005A267D"/>
    <w:rsid w:val="005A287A"/>
    <w:rsid w:val="005A2DD8"/>
    <w:rsid w:val="005A3911"/>
    <w:rsid w:val="005A3B50"/>
    <w:rsid w:val="005A3B61"/>
    <w:rsid w:val="005A3F6B"/>
    <w:rsid w:val="005A43FF"/>
    <w:rsid w:val="005A47AB"/>
    <w:rsid w:val="005A4B09"/>
    <w:rsid w:val="005A4E48"/>
    <w:rsid w:val="005A4F52"/>
    <w:rsid w:val="005A5203"/>
    <w:rsid w:val="005A745B"/>
    <w:rsid w:val="005B0547"/>
    <w:rsid w:val="005B085B"/>
    <w:rsid w:val="005B085C"/>
    <w:rsid w:val="005B29B4"/>
    <w:rsid w:val="005B2AA2"/>
    <w:rsid w:val="005B373F"/>
    <w:rsid w:val="005B4195"/>
    <w:rsid w:val="005B43EB"/>
    <w:rsid w:val="005B4E8F"/>
    <w:rsid w:val="005B5C8C"/>
    <w:rsid w:val="005B5EBB"/>
    <w:rsid w:val="005B6710"/>
    <w:rsid w:val="005C016E"/>
    <w:rsid w:val="005C0AEC"/>
    <w:rsid w:val="005C0F48"/>
    <w:rsid w:val="005C1913"/>
    <w:rsid w:val="005C28BB"/>
    <w:rsid w:val="005C29FD"/>
    <w:rsid w:val="005C2DC5"/>
    <w:rsid w:val="005C42A9"/>
    <w:rsid w:val="005C4465"/>
    <w:rsid w:val="005C49FD"/>
    <w:rsid w:val="005C5430"/>
    <w:rsid w:val="005C551F"/>
    <w:rsid w:val="005C5C9A"/>
    <w:rsid w:val="005C5E42"/>
    <w:rsid w:val="005C69A9"/>
    <w:rsid w:val="005C6B43"/>
    <w:rsid w:val="005C6BC2"/>
    <w:rsid w:val="005C7076"/>
    <w:rsid w:val="005C7462"/>
    <w:rsid w:val="005C79F2"/>
    <w:rsid w:val="005C7BCD"/>
    <w:rsid w:val="005C7FEA"/>
    <w:rsid w:val="005D024D"/>
    <w:rsid w:val="005D101E"/>
    <w:rsid w:val="005D1538"/>
    <w:rsid w:val="005D26F9"/>
    <w:rsid w:val="005D2824"/>
    <w:rsid w:val="005D2B8E"/>
    <w:rsid w:val="005D2D58"/>
    <w:rsid w:val="005D303E"/>
    <w:rsid w:val="005D3110"/>
    <w:rsid w:val="005D35D7"/>
    <w:rsid w:val="005D3965"/>
    <w:rsid w:val="005D3ADD"/>
    <w:rsid w:val="005D43E2"/>
    <w:rsid w:val="005D440A"/>
    <w:rsid w:val="005D4A4B"/>
    <w:rsid w:val="005D4A60"/>
    <w:rsid w:val="005D4AA1"/>
    <w:rsid w:val="005D5348"/>
    <w:rsid w:val="005D54BC"/>
    <w:rsid w:val="005D5EC3"/>
    <w:rsid w:val="005D6869"/>
    <w:rsid w:val="005D7111"/>
    <w:rsid w:val="005D71F3"/>
    <w:rsid w:val="005D727E"/>
    <w:rsid w:val="005D72DC"/>
    <w:rsid w:val="005D790B"/>
    <w:rsid w:val="005D7A6E"/>
    <w:rsid w:val="005D7B10"/>
    <w:rsid w:val="005E008D"/>
    <w:rsid w:val="005E0949"/>
    <w:rsid w:val="005E1818"/>
    <w:rsid w:val="005E186A"/>
    <w:rsid w:val="005E1AC4"/>
    <w:rsid w:val="005E218C"/>
    <w:rsid w:val="005E28EB"/>
    <w:rsid w:val="005E2D96"/>
    <w:rsid w:val="005E34CA"/>
    <w:rsid w:val="005E40DE"/>
    <w:rsid w:val="005E46FB"/>
    <w:rsid w:val="005E4FAB"/>
    <w:rsid w:val="005E5E20"/>
    <w:rsid w:val="005E65FB"/>
    <w:rsid w:val="005E67A4"/>
    <w:rsid w:val="005E6E0D"/>
    <w:rsid w:val="005E740C"/>
    <w:rsid w:val="005E7E53"/>
    <w:rsid w:val="005F07B0"/>
    <w:rsid w:val="005F0873"/>
    <w:rsid w:val="005F250F"/>
    <w:rsid w:val="005F2B07"/>
    <w:rsid w:val="005F2F9F"/>
    <w:rsid w:val="005F3B20"/>
    <w:rsid w:val="005F43C0"/>
    <w:rsid w:val="005F43D7"/>
    <w:rsid w:val="005F443E"/>
    <w:rsid w:val="005F457B"/>
    <w:rsid w:val="005F4678"/>
    <w:rsid w:val="005F5166"/>
    <w:rsid w:val="005F66B3"/>
    <w:rsid w:val="005F6B93"/>
    <w:rsid w:val="005F6DB4"/>
    <w:rsid w:val="005F7350"/>
    <w:rsid w:val="005F75B6"/>
    <w:rsid w:val="006000DD"/>
    <w:rsid w:val="0060044A"/>
    <w:rsid w:val="00600608"/>
    <w:rsid w:val="00600B0F"/>
    <w:rsid w:val="0060116F"/>
    <w:rsid w:val="00601EF3"/>
    <w:rsid w:val="00601FDE"/>
    <w:rsid w:val="00603692"/>
    <w:rsid w:val="006037F9"/>
    <w:rsid w:val="00603D77"/>
    <w:rsid w:val="00603F35"/>
    <w:rsid w:val="00604394"/>
    <w:rsid w:val="00604C65"/>
    <w:rsid w:val="006052B2"/>
    <w:rsid w:val="00605399"/>
    <w:rsid w:val="00605D05"/>
    <w:rsid w:val="00606529"/>
    <w:rsid w:val="00606902"/>
    <w:rsid w:val="006070E9"/>
    <w:rsid w:val="00607740"/>
    <w:rsid w:val="00607868"/>
    <w:rsid w:val="00607FDC"/>
    <w:rsid w:val="00610A3E"/>
    <w:rsid w:val="0061115F"/>
    <w:rsid w:val="00611170"/>
    <w:rsid w:val="00611632"/>
    <w:rsid w:val="00612089"/>
    <w:rsid w:val="00612FEB"/>
    <w:rsid w:val="006132A6"/>
    <w:rsid w:val="006140A9"/>
    <w:rsid w:val="00614641"/>
    <w:rsid w:val="0061524B"/>
    <w:rsid w:val="006158C5"/>
    <w:rsid w:val="00615CD6"/>
    <w:rsid w:val="00615ECD"/>
    <w:rsid w:val="00616190"/>
    <w:rsid w:val="0061632E"/>
    <w:rsid w:val="00616F23"/>
    <w:rsid w:val="006172AC"/>
    <w:rsid w:val="00617409"/>
    <w:rsid w:val="00617AA9"/>
    <w:rsid w:val="00617DDA"/>
    <w:rsid w:val="00620358"/>
    <w:rsid w:val="006209AF"/>
    <w:rsid w:val="00620D63"/>
    <w:rsid w:val="00620E5E"/>
    <w:rsid w:val="00621A70"/>
    <w:rsid w:val="00621AEA"/>
    <w:rsid w:val="00621F29"/>
    <w:rsid w:val="006223BF"/>
    <w:rsid w:val="0062256D"/>
    <w:rsid w:val="006229AD"/>
    <w:rsid w:val="0062305E"/>
    <w:rsid w:val="00623128"/>
    <w:rsid w:val="00623C70"/>
    <w:rsid w:val="00623ECA"/>
    <w:rsid w:val="006250B2"/>
    <w:rsid w:val="00625641"/>
    <w:rsid w:val="00625780"/>
    <w:rsid w:val="0062582E"/>
    <w:rsid w:val="00626067"/>
    <w:rsid w:val="006261E2"/>
    <w:rsid w:val="00626579"/>
    <w:rsid w:val="00627884"/>
    <w:rsid w:val="00627B2A"/>
    <w:rsid w:val="0063021A"/>
    <w:rsid w:val="0063072B"/>
    <w:rsid w:val="00631874"/>
    <w:rsid w:val="00631E04"/>
    <w:rsid w:val="00632E5A"/>
    <w:rsid w:val="00633110"/>
    <w:rsid w:val="00633C32"/>
    <w:rsid w:val="006354F9"/>
    <w:rsid w:val="006355DA"/>
    <w:rsid w:val="00635CD0"/>
    <w:rsid w:val="0063648F"/>
    <w:rsid w:val="006366B1"/>
    <w:rsid w:val="00636C7C"/>
    <w:rsid w:val="00636FD4"/>
    <w:rsid w:val="0063749E"/>
    <w:rsid w:val="006375F0"/>
    <w:rsid w:val="00637EA1"/>
    <w:rsid w:val="0064022C"/>
    <w:rsid w:val="00641124"/>
    <w:rsid w:val="0064133F"/>
    <w:rsid w:val="006415BE"/>
    <w:rsid w:val="00641ED2"/>
    <w:rsid w:val="006420A7"/>
    <w:rsid w:val="006420D7"/>
    <w:rsid w:val="006426DB"/>
    <w:rsid w:val="00643574"/>
    <w:rsid w:val="0064391A"/>
    <w:rsid w:val="00643F39"/>
    <w:rsid w:val="006441BB"/>
    <w:rsid w:val="00644659"/>
    <w:rsid w:val="00644B38"/>
    <w:rsid w:val="00644EBC"/>
    <w:rsid w:val="00645B39"/>
    <w:rsid w:val="00645BC9"/>
    <w:rsid w:val="00645D68"/>
    <w:rsid w:val="0064647C"/>
    <w:rsid w:val="006469B9"/>
    <w:rsid w:val="0064772C"/>
    <w:rsid w:val="0064789A"/>
    <w:rsid w:val="00647C53"/>
    <w:rsid w:val="006507A8"/>
    <w:rsid w:val="00650861"/>
    <w:rsid w:val="006508BA"/>
    <w:rsid w:val="00650B92"/>
    <w:rsid w:val="00650EB6"/>
    <w:rsid w:val="006516EA"/>
    <w:rsid w:val="00651C50"/>
    <w:rsid w:val="00651E9B"/>
    <w:rsid w:val="0065245B"/>
    <w:rsid w:val="0065271A"/>
    <w:rsid w:val="00653242"/>
    <w:rsid w:val="006533B3"/>
    <w:rsid w:val="006546AC"/>
    <w:rsid w:val="00654CF3"/>
    <w:rsid w:val="00654E69"/>
    <w:rsid w:val="00655320"/>
    <w:rsid w:val="0065587A"/>
    <w:rsid w:val="00656BFD"/>
    <w:rsid w:val="00656CEE"/>
    <w:rsid w:val="00657A2A"/>
    <w:rsid w:val="00660A73"/>
    <w:rsid w:val="00662C74"/>
    <w:rsid w:val="00662F5B"/>
    <w:rsid w:val="006634D7"/>
    <w:rsid w:val="006634DB"/>
    <w:rsid w:val="0066379E"/>
    <w:rsid w:val="00665574"/>
    <w:rsid w:val="006657A6"/>
    <w:rsid w:val="00666165"/>
    <w:rsid w:val="00671201"/>
    <w:rsid w:val="006717FA"/>
    <w:rsid w:val="00671A6D"/>
    <w:rsid w:val="00672132"/>
    <w:rsid w:val="00672250"/>
    <w:rsid w:val="0067245D"/>
    <w:rsid w:val="0067287A"/>
    <w:rsid w:val="00673777"/>
    <w:rsid w:val="00673E4E"/>
    <w:rsid w:val="0067558F"/>
    <w:rsid w:val="00676528"/>
    <w:rsid w:val="0067777D"/>
    <w:rsid w:val="00677BC2"/>
    <w:rsid w:val="00677E75"/>
    <w:rsid w:val="00680C1B"/>
    <w:rsid w:val="00680F11"/>
    <w:rsid w:val="00681118"/>
    <w:rsid w:val="006828B5"/>
    <w:rsid w:val="00682AC7"/>
    <w:rsid w:val="00682F0D"/>
    <w:rsid w:val="00682F34"/>
    <w:rsid w:val="006836D1"/>
    <w:rsid w:val="006836EB"/>
    <w:rsid w:val="00683FF5"/>
    <w:rsid w:val="00684009"/>
    <w:rsid w:val="00685229"/>
    <w:rsid w:val="00685428"/>
    <w:rsid w:val="00685FEB"/>
    <w:rsid w:val="00687638"/>
    <w:rsid w:val="00690287"/>
    <w:rsid w:val="00690725"/>
    <w:rsid w:val="00691341"/>
    <w:rsid w:val="0069180F"/>
    <w:rsid w:val="00691968"/>
    <w:rsid w:val="00691F86"/>
    <w:rsid w:val="0069254D"/>
    <w:rsid w:val="00693600"/>
    <w:rsid w:val="00693C8C"/>
    <w:rsid w:val="0069418F"/>
    <w:rsid w:val="006949F4"/>
    <w:rsid w:val="00694F21"/>
    <w:rsid w:val="00694F72"/>
    <w:rsid w:val="00696314"/>
    <w:rsid w:val="006964FB"/>
    <w:rsid w:val="00696B07"/>
    <w:rsid w:val="00696B7D"/>
    <w:rsid w:val="0069710A"/>
    <w:rsid w:val="006972F6"/>
    <w:rsid w:val="006974C0"/>
    <w:rsid w:val="0069766E"/>
    <w:rsid w:val="00697EE6"/>
    <w:rsid w:val="00697F65"/>
    <w:rsid w:val="006A01A2"/>
    <w:rsid w:val="006A1AE3"/>
    <w:rsid w:val="006A1ED2"/>
    <w:rsid w:val="006A2054"/>
    <w:rsid w:val="006A205E"/>
    <w:rsid w:val="006A2BDE"/>
    <w:rsid w:val="006A2DDB"/>
    <w:rsid w:val="006A3306"/>
    <w:rsid w:val="006A38C9"/>
    <w:rsid w:val="006A39B5"/>
    <w:rsid w:val="006A39FD"/>
    <w:rsid w:val="006A4126"/>
    <w:rsid w:val="006A506A"/>
    <w:rsid w:val="006A53D6"/>
    <w:rsid w:val="006A6CD6"/>
    <w:rsid w:val="006A7164"/>
    <w:rsid w:val="006A785A"/>
    <w:rsid w:val="006A78A2"/>
    <w:rsid w:val="006A7A28"/>
    <w:rsid w:val="006A7C8B"/>
    <w:rsid w:val="006B0854"/>
    <w:rsid w:val="006B0C00"/>
    <w:rsid w:val="006B1406"/>
    <w:rsid w:val="006B1B77"/>
    <w:rsid w:val="006B1C83"/>
    <w:rsid w:val="006B1DDF"/>
    <w:rsid w:val="006B21F6"/>
    <w:rsid w:val="006B2503"/>
    <w:rsid w:val="006B2781"/>
    <w:rsid w:val="006B2C18"/>
    <w:rsid w:val="006B32BF"/>
    <w:rsid w:val="006B3688"/>
    <w:rsid w:val="006B3972"/>
    <w:rsid w:val="006B3F4D"/>
    <w:rsid w:val="006B442E"/>
    <w:rsid w:val="006B4466"/>
    <w:rsid w:val="006B45D6"/>
    <w:rsid w:val="006B50A8"/>
    <w:rsid w:val="006B5509"/>
    <w:rsid w:val="006B55C8"/>
    <w:rsid w:val="006B6083"/>
    <w:rsid w:val="006B69CF"/>
    <w:rsid w:val="006B6A71"/>
    <w:rsid w:val="006B732C"/>
    <w:rsid w:val="006B779C"/>
    <w:rsid w:val="006C0126"/>
    <w:rsid w:val="006C06B5"/>
    <w:rsid w:val="006C07EF"/>
    <w:rsid w:val="006C0CB5"/>
    <w:rsid w:val="006C1239"/>
    <w:rsid w:val="006C19BE"/>
    <w:rsid w:val="006C1E93"/>
    <w:rsid w:val="006C227D"/>
    <w:rsid w:val="006C252A"/>
    <w:rsid w:val="006C3054"/>
    <w:rsid w:val="006C30A5"/>
    <w:rsid w:val="006C31B3"/>
    <w:rsid w:val="006C3A8B"/>
    <w:rsid w:val="006C3B88"/>
    <w:rsid w:val="006C3C18"/>
    <w:rsid w:val="006C42F0"/>
    <w:rsid w:val="006C43C9"/>
    <w:rsid w:val="006C45BF"/>
    <w:rsid w:val="006C4AC2"/>
    <w:rsid w:val="006C4ACC"/>
    <w:rsid w:val="006C57EF"/>
    <w:rsid w:val="006C590A"/>
    <w:rsid w:val="006C5A0A"/>
    <w:rsid w:val="006C6854"/>
    <w:rsid w:val="006C68DD"/>
    <w:rsid w:val="006C7AAD"/>
    <w:rsid w:val="006D0076"/>
    <w:rsid w:val="006D182E"/>
    <w:rsid w:val="006D1B60"/>
    <w:rsid w:val="006D3A99"/>
    <w:rsid w:val="006D51A6"/>
    <w:rsid w:val="006D5475"/>
    <w:rsid w:val="006D5E35"/>
    <w:rsid w:val="006D5FBD"/>
    <w:rsid w:val="006D64CE"/>
    <w:rsid w:val="006D6684"/>
    <w:rsid w:val="006D672F"/>
    <w:rsid w:val="006D6BA5"/>
    <w:rsid w:val="006D73AE"/>
    <w:rsid w:val="006D78E5"/>
    <w:rsid w:val="006D7BB5"/>
    <w:rsid w:val="006E039E"/>
    <w:rsid w:val="006E0726"/>
    <w:rsid w:val="006E10A3"/>
    <w:rsid w:val="006E22B1"/>
    <w:rsid w:val="006E2365"/>
    <w:rsid w:val="006E2DBE"/>
    <w:rsid w:val="006E2DE6"/>
    <w:rsid w:val="006E2EDD"/>
    <w:rsid w:val="006E370F"/>
    <w:rsid w:val="006E43B0"/>
    <w:rsid w:val="006E46CB"/>
    <w:rsid w:val="006E4E93"/>
    <w:rsid w:val="006E503E"/>
    <w:rsid w:val="006E55E7"/>
    <w:rsid w:val="006E5ADC"/>
    <w:rsid w:val="006E69E2"/>
    <w:rsid w:val="006E6F12"/>
    <w:rsid w:val="006E791C"/>
    <w:rsid w:val="006E7D5E"/>
    <w:rsid w:val="006E7F54"/>
    <w:rsid w:val="006F033C"/>
    <w:rsid w:val="006F076A"/>
    <w:rsid w:val="006F0B15"/>
    <w:rsid w:val="006F0B7C"/>
    <w:rsid w:val="006F164B"/>
    <w:rsid w:val="006F1763"/>
    <w:rsid w:val="006F2C05"/>
    <w:rsid w:val="006F2F15"/>
    <w:rsid w:val="006F2FC3"/>
    <w:rsid w:val="006F38C1"/>
    <w:rsid w:val="006F3B3B"/>
    <w:rsid w:val="006F3E92"/>
    <w:rsid w:val="006F43CC"/>
    <w:rsid w:val="006F4D50"/>
    <w:rsid w:val="006F52BE"/>
    <w:rsid w:val="006F53DF"/>
    <w:rsid w:val="006F56A3"/>
    <w:rsid w:val="006F59F9"/>
    <w:rsid w:val="006F61B3"/>
    <w:rsid w:val="006F70B9"/>
    <w:rsid w:val="006F7502"/>
    <w:rsid w:val="006F7DEA"/>
    <w:rsid w:val="007000A6"/>
    <w:rsid w:val="00700479"/>
    <w:rsid w:val="007015FD"/>
    <w:rsid w:val="00701E04"/>
    <w:rsid w:val="00702829"/>
    <w:rsid w:val="00702E1B"/>
    <w:rsid w:val="007040E4"/>
    <w:rsid w:val="00704246"/>
    <w:rsid w:val="0070485B"/>
    <w:rsid w:val="0070498B"/>
    <w:rsid w:val="00704CA4"/>
    <w:rsid w:val="007058C9"/>
    <w:rsid w:val="00705C26"/>
    <w:rsid w:val="00706198"/>
    <w:rsid w:val="0070662F"/>
    <w:rsid w:val="00706BA2"/>
    <w:rsid w:val="00706CEE"/>
    <w:rsid w:val="00706EB4"/>
    <w:rsid w:val="00706F0C"/>
    <w:rsid w:val="00707001"/>
    <w:rsid w:val="00707383"/>
    <w:rsid w:val="00707BFC"/>
    <w:rsid w:val="007103E7"/>
    <w:rsid w:val="00710463"/>
    <w:rsid w:val="007106FA"/>
    <w:rsid w:val="00711070"/>
    <w:rsid w:val="00711EFA"/>
    <w:rsid w:val="00712298"/>
    <w:rsid w:val="0071231A"/>
    <w:rsid w:val="00712536"/>
    <w:rsid w:val="007128E9"/>
    <w:rsid w:val="00712E28"/>
    <w:rsid w:val="00712F29"/>
    <w:rsid w:val="00713B77"/>
    <w:rsid w:val="0071422B"/>
    <w:rsid w:val="007142CE"/>
    <w:rsid w:val="00714461"/>
    <w:rsid w:val="00714468"/>
    <w:rsid w:val="00714C63"/>
    <w:rsid w:val="00715132"/>
    <w:rsid w:val="007154C8"/>
    <w:rsid w:val="007158DB"/>
    <w:rsid w:val="00715C00"/>
    <w:rsid w:val="007166D9"/>
    <w:rsid w:val="00717344"/>
    <w:rsid w:val="007177EC"/>
    <w:rsid w:val="00717F8A"/>
    <w:rsid w:val="00721108"/>
    <w:rsid w:val="00721589"/>
    <w:rsid w:val="007217C3"/>
    <w:rsid w:val="00722468"/>
    <w:rsid w:val="00723480"/>
    <w:rsid w:val="00723AF7"/>
    <w:rsid w:val="00723B38"/>
    <w:rsid w:val="00724BEB"/>
    <w:rsid w:val="00726197"/>
    <w:rsid w:val="007261C3"/>
    <w:rsid w:val="00726681"/>
    <w:rsid w:val="007266DF"/>
    <w:rsid w:val="0072725D"/>
    <w:rsid w:val="00727417"/>
    <w:rsid w:val="00730353"/>
    <w:rsid w:val="00730401"/>
    <w:rsid w:val="00730416"/>
    <w:rsid w:val="00730679"/>
    <w:rsid w:val="00730BB7"/>
    <w:rsid w:val="00731533"/>
    <w:rsid w:val="00731754"/>
    <w:rsid w:val="007320F7"/>
    <w:rsid w:val="007327CB"/>
    <w:rsid w:val="00732D4E"/>
    <w:rsid w:val="00733A38"/>
    <w:rsid w:val="00733E1F"/>
    <w:rsid w:val="007348FF"/>
    <w:rsid w:val="00735130"/>
    <w:rsid w:val="00735476"/>
    <w:rsid w:val="007359CA"/>
    <w:rsid w:val="00735EF8"/>
    <w:rsid w:val="00736967"/>
    <w:rsid w:val="00736E82"/>
    <w:rsid w:val="00737A9E"/>
    <w:rsid w:val="0074024F"/>
    <w:rsid w:val="0074060E"/>
    <w:rsid w:val="00740678"/>
    <w:rsid w:val="007406F8"/>
    <w:rsid w:val="007407AC"/>
    <w:rsid w:val="007408D3"/>
    <w:rsid w:val="00740D60"/>
    <w:rsid w:val="00742325"/>
    <w:rsid w:val="00744929"/>
    <w:rsid w:val="00745C4E"/>
    <w:rsid w:val="00746900"/>
    <w:rsid w:val="00746E93"/>
    <w:rsid w:val="007475DF"/>
    <w:rsid w:val="00747F6B"/>
    <w:rsid w:val="00750009"/>
    <w:rsid w:val="00750253"/>
    <w:rsid w:val="0075045C"/>
    <w:rsid w:val="00750894"/>
    <w:rsid w:val="00750E71"/>
    <w:rsid w:val="00751123"/>
    <w:rsid w:val="00751941"/>
    <w:rsid w:val="00751CCE"/>
    <w:rsid w:val="00751D66"/>
    <w:rsid w:val="00755947"/>
    <w:rsid w:val="00755AB4"/>
    <w:rsid w:val="00755EFD"/>
    <w:rsid w:val="00756256"/>
    <w:rsid w:val="007565C0"/>
    <w:rsid w:val="00756A1B"/>
    <w:rsid w:val="0075705F"/>
    <w:rsid w:val="007572C9"/>
    <w:rsid w:val="00757471"/>
    <w:rsid w:val="0076038B"/>
    <w:rsid w:val="007603AE"/>
    <w:rsid w:val="0076064B"/>
    <w:rsid w:val="007607A6"/>
    <w:rsid w:val="0076190D"/>
    <w:rsid w:val="00761B55"/>
    <w:rsid w:val="00761C38"/>
    <w:rsid w:val="00761FA0"/>
    <w:rsid w:val="0076218D"/>
    <w:rsid w:val="007624A8"/>
    <w:rsid w:val="00762940"/>
    <w:rsid w:val="0076301D"/>
    <w:rsid w:val="00763D60"/>
    <w:rsid w:val="007643B1"/>
    <w:rsid w:val="00765F83"/>
    <w:rsid w:val="00765FFB"/>
    <w:rsid w:val="007660C9"/>
    <w:rsid w:val="007669F4"/>
    <w:rsid w:val="00766B57"/>
    <w:rsid w:val="007671B3"/>
    <w:rsid w:val="00767417"/>
    <w:rsid w:val="0076762B"/>
    <w:rsid w:val="00767716"/>
    <w:rsid w:val="00767899"/>
    <w:rsid w:val="007678CC"/>
    <w:rsid w:val="00767C64"/>
    <w:rsid w:val="00767D48"/>
    <w:rsid w:val="00770A4C"/>
    <w:rsid w:val="00770A6F"/>
    <w:rsid w:val="00770AC2"/>
    <w:rsid w:val="0077107F"/>
    <w:rsid w:val="0077130B"/>
    <w:rsid w:val="0077176D"/>
    <w:rsid w:val="00771C78"/>
    <w:rsid w:val="00771D8C"/>
    <w:rsid w:val="00772915"/>
    <w:rsid w:val="00772A7F"/>
    <w:rsid w:val="007738F1"/>
    <w:rsid w:val="00773AB9"/>
    <w:rsid w:val="00774053"/>
    <w:rsid w:val="007740E5"/>
    <w:rsid w:val="007748D4"/>
    <w:rsid w:val="00775CE4"/>
    <w:rsid w:val="00775FE0"/>
    <w:rsid w:val="00776E38"/>
    <w:rsid w:val="00777378"/>
    <w:rsid w:val="00780710"/>
    <w:rsid w:val="00780AA0"/>
    <w:rsid w:val="007817BE"/>
    <w:rsid w:val="00781AF8"/>
    <w:rsid w:val="007825E5"/>
    <w:rsid w:val="00783FCC"/>
    <w:rsid w:val="00784990"/>
    <w:rsid w:val="00784C29"/>
    <w:rsid w:val="0078603E"/>
    <w:rsid w:val="00786650"/>
    <w:rsid w:val="00786653"/>
    <w:rsid w:val="00786EEF"/>
    <w:rsid w:val="007908C6"/>
    <w:rsid w:val="007919EB"/>
    <w:rsid w:val="007932FF"/>
    <w:rsid w:val="00793943"/>
    <w:rsid w:val="0079394F"/>
    <w:rsid w:val="00793F1A"/>
    <w:rsid w:val="007956D5"/>
    <w:rsid w:val="00796574"/>
    <w:rsid w:val="0079778B"/>
    <w:rsid w:val="00797A3C"/>
    <w:rsid w:val="007A0B58"/>
    <w:rsid w:val="007A14AF"/>
    <w:rsid w:val="007A1A67"/>
    <w:rsid w:val="007A2550"/>
    <w:rsid w:val="007A33B7"/>
    <w:rsid w:val="007A4004"/>
    <w:rsid w:val="007A6277"/>
    <w:rsid w:val="007A6E5D"/>
    <w:rsid w:val="007A75B8"/>
    <w:rsid w:val="007A7A24"/>
    <w:rsid w:val="007B0003"/>
    <w:rsid w:val="007B02B7"/>
    <w:rsid w:val="007B04A1"/>
    <w:rsid w:val="007B0536"/>
    <w:rsid w:val="007B0CA5"/>
    <w:rsid w:val="007B1190"/>
    <w:rsid w:val="007B1EE0"/>
    <w:rsid w:val="007B20DA"/>
    <w:rsid w:val="007B24BD"/>
    <w:rsid w:val="007B26F1"/>
    <w:rsid w:val="007B2BB1"/>
    <w:rsid w:val="007B3C98"/>
    <w:rsid w:val="007B3E74"/>
    <w:rsid w:val="007B4018"/>
    <w:rsid w:val="007B4772"/>
    <w:rsid w:val="007B524A"/>
    <w:rsid w:val="007B54A5"/>
    <w:rsid w:val="007B5686"/>
    <w:rsid w:val="007B582E"/>
    <w:rsid w:val="007B586C"/>
    <w:rsid w:val="007B6377"/>
    <w:rsid w:val="007B7F30"/>
    <w:rsid w:val="007B7F76"/>
    <w:rsid w:val="007C00C6"/>
    <w:rsid w:val="007C0458"/>
    <w:rsid w:val="007C0B95"/>
    <w:rsid w:val="007C0F93"/>
    <w:rsid w:val="007C23DC"/>
    <w:rsid w:val="007C2620"/>
    <w:rsid w:val="007C2E44"/>
    <w:rsid w:val="007C3937"/>
    <w:rsid w:val="007C4C40"/>
    <w:rsid w:val="007C53D5"/>
    <w:rsid w:val="007C5E60"/>
    <w:rsid w:val="007C6773"/>
    <w:rsid w:val="007C721E"/>
    <w:rsid w:val="007C7745"/>
    <w:rsid w:val="007C7971"/>
    <w:rsid w:val="007C7F34"/>
    <w:rsid w:val="007C7F8F"/>
    <w:rsid w:val="007D001A"/>
    <w:rsid w:val="007D02DF"/>
    <w:rsid w:val="007D04E7"/>
    <w:rsid w:val="007D18E3"/>
    <w:rsid w:val="007D1C0E"/>
    <w:rsid w:val="007D20D4"/>
    <w:rsid w:val="007D2260"/>
    <w:rsid w:val="007D26B1"/>
    <w:rsid w:val="007D2AC8"/>
    <w:rsid w:val="007D2AC9"/>
    <w:rsid w:val="007D2C34"/>
    <w:rsid w:val="007D30AA"/>
    <w:rsid w:val="007D31B1"/>
    <w:rsid w:val="007D32D3"/>
    <w:rsid w:val="007D373A"/>
    <w:rsid w:val="007D44DB"/>
    <w:rsid w:val="007D4609"/>
    <w:rsid w:val="007D4AA9"/>
    <w:rsid w:val="007D4B4C"/>
    <w:rsid w:val="007D4C5C"/>
    <w:rsid w:val="007D5CF0"/>
    <w:rsid w:val="007D6024"/>
    <w:rsid w:val="007D6591"/>
    <w:rsid w:val="007D65F1"/>
    <w:rsid w:val="007E08F1"/>
    <w:rsid w:val="007E0ECF"/>
    <w:rsid w:val="007E1CC3"/>
    <w:rsid w:val="007E2437"/>
    <w:rsid w:val="007E279A"/>
    <w:rsid w:val="007E2A86"/>
    <w:rsid w:val="007E2F72"/>
    <w:rsid w:val="007E3186"/>
    <w:rsid w:val="007E3BF5"/>
    <w:rsid w:val="007E3E00"/>
    <w:rsid w:val="007E5AEA"/>
    <w:rsid w:val="007E6725"/>
    <w:rsid w:val="007E6A79"/>
    <w:rsid w:val="007E7402"/>
    <w:rsid w:val="007E7423"/>
    <w:rsid w:val="007E7DE3"/>
    <w:rsid w:val="007F1281"/>
    <w:rsid w:val="007F20F1"/>
    <w:rsid w:val="007F3981"/>
    <w:rsid w:val="007F3991"/>
    <w:rsid w:val="007F3AF9"/>
    <w:rsid w:val="007F3CEF"/>
    <w:rsid w:val="007F58C8"/>
    <w:rsid w:val="007F5DD1"/>
    <w:rsid w:val="007F62BB"/>
    <w:rsid w:val="007F63DC"/>
    <w:rsid w:val="007F6E2F"/>
    <w:rsid w:val="007F712A"/>
    <w:rsid w:val="00800D33"/>
    <w:rsid w:val="0080112B"/>
    <w:rsid w:val="00801195"/>
    <w:rsid w:val="0080158A"/>
    <w:rsid w:val="00801977"/>
    <w:rsid w:val="008022CB"/>
    <w:rsid w:val="00802F86"/>
    <w:rsid w:val="00803147"/>
    <w:rsid w:val="00803BBD"/>
    <w:rsid w:val="00803D8C"/>
    <w:rsid w:val="00804452"/>
    <w:rsid w:val="00804EDA"/>
    <w:rsid w:val="00805F59"/>
    <w:rsid w:val="008062C4"/>
    <w:rsid w:val="00806794"/>
    <w:rsid w:val="00806CA5"/>
    <w:rsid w:val="008117CA"/>
    <w:rsid w:val="00811A93"/>
    <w:rsid w:val="00811FF9"/>
    <w:rsid w:val="00812108"/>
    <w:rsid w:val="00812DDD"/>
    <w:rsid w:val="0081303D"/>
    <w:rsid w:val="00813CD0"/>
    <w:rsid w:val="0081420B"/>
    <w:rsid w:val="008150F6"/>
    <w:rsid w:val="0081510F"/>
    <w:rsid w:val="00815285"/>
    <w:rsid w:val="008156A2"/>
    <w:rsid w:val="00816758"/>
    <w:rsid w:val="0081686D"/>
    <w:rsid w:val="00817EC7"/>
    <w:rsid w:val="00817FD2"/>
    <w:rsid w:val="00820524"/>
    <w:rsid w:val="008206C5"/>
    <w:rsid w:val="00820CD9"/>
    <w:rsid w:val="00820EFF"/>
    <w:rsid w:val="008211D1"/>
    <w:rsid w:val="00822A5B"/>
    <w:rsid w:val="00822E28"/>
    <w:rsid w:val="0082320F"/>
    <w:rsid w:val="00823FEE"/>
    <w:rsid w:val="0082562E"/>
    <w:rsid w:val="00826695"/>
    <w:rsid w:val="008267FA"/>
    <w:rsid w:val="00826F8D"/>
    <w:rsid w:val="0082718C"/>
    <w:rsid w:val="00827704"/>
    <w:rsid w:val="0082784B"/>
    <w:rsid w:val="00827D11"/>
    <w:rsid w:val="00830D1A"/>
    <w:rsid w:val="00830EDF"/>
    <w:rsid w:val="0083174C"/>
    <w:rsid w:val="00832B1A"/>
    <w:rsid w:val="008331F3"/>
    <w:rsid w:val="008333CB"/>
    <w:rsid w:val="008344D6"/>
    <w:rsid w:val="00834D49"/>
    <w:rsid w:val="00836CF1"/>
    <w:rsid w:val="00837019"/>
    <w:rsid w:val="008371BC"/>
    <w:rsid w:val="008372B1"/>
    <w:rsid w:val="00837B83"/>
    <w:rsid w:val="00837E7C"/>
    <w:rsid w:val="0084036C"/>
    <w:rsid w:val="008425CB"/>
    <w:rsid w:val="0084276D"/>
    <w:rsid w:val="00842B2C"/>
    <w:rsid w:val="00843B71"/>
    <w:rsid w:val="00843F0E"/>
    <w:rsid w:val="00845136"/>
    <w:rsid w:val="0084591F"/>
    <w:rsid w:val="00845B77"/>
    <w:rsid w:val="00845F1C"/>
    <w:rsid w:val="0084658D"/>
    <w:rsid w:val="008468AC"/>
    <w:rsid w:val="00847E39"/>
    <w:rsid w:val="00847F5F"/>
    <w:rsid w:val="008506A3"/>
    <w:rsid w:val="00851BCA"/>
    <w:rsid w:val="008521F2"/>
    <w:rsid w:val="00852F9A"/>
    <w:rsid w:val="00853400"/>
    <w:rsid w:val="00853E72"/>
    <w:rsid w:val="00854165"/>
    <w:rsid w:val="00854409"/>
    <w:rsid w:val="00854573"/>
    <w:rsid w:val="00854BF5"/>
    <w:rsid w:val="00854E67"/>
    <w:rsid w:val="0085504C"/>
    <w:rsid w:val="0085541F"/>
    <w:rsid w:val="008557FC"/>
    <w:rsid w:val="00856D13"/>
    <w:rsid w:val="008570DE"/>
    <w:rsid w:val="00857237"/>
    <w:rsid w:val="00860088"/>
    <w:rsid w:val="00860D52"/>
    <w:rsid w:val="008619A1"/>
    <w:rsid w:val="00861B60"/>
    <w:rsid w:val="00861BE7"/>
    <w:rsid w:val="0086379C"/>
    <w:rsid w:val="00863E4F"/>
    <w:rsid w:val="008643E2"/>
    <w:rsid w:val="0086442A"/>
    <w:rsid w:val="008666F0"/>
    <w:rsid w:val="008671A6"/>
    <w:rsid w:val="008678B3"/>
    <w:rsid w:val="00867C12"/>
    <w:rsid w:val="00867C65"/>
    <w:rsid w:val="0087031F"/>
    <w:rsid w:val="00871119"/>
    <w:rsid w:val="00871403"/>
    <w:rsid w:val="0087207F"/>
    <w:rsid w:val="00872AFB"/>
    <w:rsid w:val="00872FA4"/>
    <w:rsid w:val="00873020"/>
    <w:rsid w:val="008731FD"/>
    <w:rsid w:val="008749D3"/>
    <w:rsid w:val="008749DD"/>
    <w:rsid w:val="00874FA9"/>
    <w:rsid w:val="008754D8"/>
    <w:rsid w:val="00875579"/>
    <w:rsid w:val="00876646"/>
    <w:rsid w:val="00876732"/>
    <w:rsid w:val="008773D7"/>
    <w:rsid w:val="00877DD4"/>
    <w:rsid w:val="00877FBF"/>
    <w:rsid w:val="00880477"/>
    <w:rsid w:val="00880710"/>
    <w:rsid w:val="00880A19"/>
    <w:rsid w:val="0088163A"/>
    <w:rsid w:val="008827F4"/>
    <w:rsid w:val="00882C48"/>
    <w:rsid w:val="00882E68"/>
    <w:rsid w:val="00883068"/>
    <w:rsid w:val="00883128"/>
    <w:rsid w:val="00883C14"/>
    <w:rsid w:val="008846FD"/>
    <w:rsid w:val="00885B21"/>
    <w:rsid w:val="00885BC9"/>
    <w:rsid w:val="00886A27"/>
    <w:rsid w:val="00887D7E"/>
    <w:rsid w:val="00887E36"/>
    <w:rsid w:val="00890187"/>
    <w:rsid w:val="00890462"/>
    <w:rsid w:val="00891D1E"/>
    <w:rsid w:val="00892188"/>
    <w:rsid w:val="00892D35"/>
    <w:rsid w:val="00893D61"/>
    <w:rsid w:val="0089413A"/>
    <w:rsid w:val="00894207"/>
    <w:rsid w:val="0089457D"/>
    <w:rsid w:val="00894642"/>
    <w:rsid w:val="00894D0C"/>
    <w:rsid w:val="00894FD8"/>
    <w:rsid w:val="008951CF"/>
    <w:rsid w:val="008954C0"/>
    <w:rsid w:val="00895C2B"/>
    <w:rsid w:val="00895F48"/>
    <w:rsid w:val="00896029"/>
    <w:rsid w:val="008963BC"/>
    <w:rsid w:val="008969A3"/>
    <w:rsid w:val="00896EDA"/>
    <w:rsid w:val="00897726"/>
    <w:rsid w:val="008A03A8"/>
    <w:rsid w:val="008A065A"/>
    <w:rsid w:val="008A0D0F"/>
    <w:rsid w:val="008A0E3C"/>
    <w:rsid w:val="008A178A"/>
    <w:rsid w:val="008A31D7"/>
    <w:rsid w:val="008A33BA"/>
    <w:rsid w:val="008A46F6"/>
    <w:rsid w:val="008A4CC3"/>
    <w:rsid w:val="008A5050"/>
    <w:rsid w:val="008A589B"/>
    <w:rsid w:val="008A675B"/>
    <w:rsid w:val="008A72F7"/>
    <w:rsid w:val="008A735D"/>
    <w:rsid w:val="008A7421"/>
    <w:rsid w:val="008A7A07"/>
    <w:rsid w:val="008B032E"/>
    <w:rsid w:val="008B0ED0"/>
    <w:rsid w:val="008B15BA"/>
    <w:rsid w:val="008B199B"/>
    <w:rsid w:val="008B1C3C"/>
    <w:rsid w:val="008B2F58"/>
    <w:rsid w:val="008B3429"/>
    <w:rsid w:val="008B36A1"/>
    <w:rsid w:val="008B3F62"/>
    <w:rsid w:val="008B411F"/>
    <w:rsid w:val="008B4EC6"/>
    <w:rsid w:val="008B50CC"/>
    <w:rsid w:val="008B55A3"/>
    <w:rsid w:val="008B55C5"/>
    <w:rsid w:val="008B75B2"/>
    <w:rsid w:val="008C269D"/>
    <w:rsid w:val="008C298E"/>
    <w:rsid w:val="008C301F"/>
    <w:rsid w:val="008C320A"/>
    <w:rsid w:val="008C3B70"/>
    <w:rsid w:val="008C53B9"/>
    <w:rsid w:val="008C57EE"/>
    <w:rsid w:val="008C5BD1"/>
    <w:rsid w:val="008C7CB9"/>
    <w:rsid w:val="008C7D10"/>
    <w:rsid w:val="008D015E"/>
    <w:rsid w:val="008D0BEA"/>
    <w:rsid w:val="008D1D33"/>
    <w:rsid w:val="008D1D5A"/>
    <w:rsid w:val="008D20D2"/>
    <w:rsid w:val="008D2FF6"/>
    <w:rsid w:val="008D3103"/>
    <w:rsid w:val="008D34E2"/>
    <w:rsid w:val="008D47AC"/>
    <w:rsid w:val="008D483A"/>
    <w:rsid w:val="008D4FC8"/>
    <w:rsid w:val="008D5FE3"/>
    <w:rsid w:val="008D6610"/>
    <w:rsid w:val="008D720E"/>
    <w:rsid w:val="008D739B"/>
    <w:rsid w:val="008D7B32"/>
    <w:rsid w:val="008D7EA8"/>
    <w:rsid w:val="008E03A9"/>
    <w:rsid w:val="008E081B"/>
    <w:rsid w:val="008E14CB"/>
    <w:rsid w:val="008E1889"/>
    <w:rsid w:val="008E1954"/>
    <w:rsid w:val="008E1C83"/>
    <w:rsid w:val="008E45C6"/>
    <w:rsid w:val="008E4855"/>
    <w:rsid w:val="008E4CE0"/>
    <w:rsid w:val="008E5C1C"/>
    <w:rsid w:val="008E6A16"/>
    <w:rsid w:val="008E6D74"/>
    <w:rsid w:val="008E6E25"/>
    <w:rsid w:val="008E6FA3"/>
    <w:rsid w:val="008E7356"/>
    <w:rsid w:val="008F0621"/>
    <w:rsid w:val="008F086B"/>
    <w:rsid w:val="008F0EC8"/>
    <w:rsid w:val="008F1891"/>
    <w:rsid w:val="008F1DAB"/>
    <w:rsid w:val="008F24F4"/>
    <w:rsid w:val="008F2FB3"/>
    <w:rsid w:val="008F303F"/>
    <w:rsid w:val="008F48C2"/>
    <w:rsid w:val="008F4A0D"/>
    <w:rsid w:val="008F4F73"/>
    <w:rsid w:val="008F64E5"/>
    <w:rsid w:val="008F7110"/>
    <w:rsid w:val="008F745D"/>
    <w:rsid w:val="008F7484"/>
    <w:rsid w:val="008F7D6D"/>
    <w:rsid w:val="009000CD"/>
    <w:rsid w:val="00900CF9"/>
    <w:rsid w:val="00900F84"/>
    <w:rsid w:val="009010FF"/>
    <w:rsid w:val="009016AA"/>
    <w:rsid w:val="00901AB9"/>
    <w:rsid w:val="00901ED4"/>
    <w:rsid w:val="0090217A"/>
    <w:rsid w:val="0090284C"/>
    <w:rsid w:val="00902B49"/>
    <w:rsid w:val="0090308B"/>
    <w:rsid w:val="00903F1E"/>
    <w:rsid w:val="00903F22"/>
    <w:rsid w:val="00904247"/>
    <w:rsid w:val="0090626D"/>
    <w:rsid w:val="009064CD"/>
    <w:rsid w:val="00907046"/>
    <w:rsid w:val="00907C38"/>
    <w:rsid w:val="0091087C"/>
    <w:rsid w:val="00910E36"/>
    <w:rsid w:val="00910F3E"/>
    <w:rsid w:val="00911139"/>
    <w:rsid w:val="0091122E"/>
    <w:rsid w:val="009115E0"/>
    <w:rsid w:val="009116A6"/>
    <w:rsid w:val="00911A8F"/>
    <w:rsid w:val="00911D0E"/>
    <w:rsid w:val="0091238B"/>
    <w:rsid w:val="00912844"/>
    <w:rsid w:val="009128E9"/>
    <w:rsid w:val="0091349A"/>
    <w:rsid w:val="00913DA7"/>
    <w:rsid w:val="009140E1"/>
    <w:rsid w:val="009147BC"/>
    <w:rsid w:val="009153F7"/>
    <w:rsid w:val="00915C10"/>
    <w:rsid w:val="009160D6"/>
    <w:rsid w:val="009164FE"/>
    <w:rsid w:val="009169A4"/>
    <w:rsid w:val="00917D20"/>
    <w:rsid w:val="00920C5B"/>
    <w:rsid w:val="009220A2"/>
    <w:rsid w:val="00922311"/>
    <w:rsid w:val="00923073"/>
    <w:rsid w:val="009238C5"/>
    <w:rsid w:val="009239FC"/>
    <w:rsid w:val="00923D65"/>
    <w:rsid w:val="009242FC"/>
    <w:rsid w:val="009246F6"/>
    <w:rsid w:val="00925974"/>
    <w:rsid w:val="00925B3D"/>
    <w:rsid w:val="00930AA7"/>
    <w:rsid w:val="009314EC"/>
    <w:rsid w:val="009321FF"/>
    <w:rsid w:val="009329D1"/>
    <w:rsid w:val="009339F8"/>
    <w:rsid w:val="009340B3"/>
    <w:rsid w:val="009346C3"/>
    <w:rsid w:val="0093488E"/>
    <w:rsid w:val="0093589B"/>
    <w:rsid w:val="00935A96"/>
    <w:rsid w:val="00936168"/>
    <w:rsid w:val="009367AC"/>
    <w:rsid w:val="0093750C"/>
    <w:rsid w:val="0094163C"/>
    <w:rsid w:val="00941B62"/>
    <w:rsid w:val="00941C72"/>
    <w:rsid w:val="0094252D"/>
    <w:rsid w:val="00942953"/>
    <w:rsid w:val="00943332"/>
    <w:rsid w:val="00943857"/>
    <w:rsid w:val="00943C45"/>
    <w:rsid w:val="009445D7"/>
    <w:rsid w:val="009448C2"/>
    <w:rsid w:val="00944CF4"/>
    <w:rsid w:val="0094505F"/>
    <w:rsid w:val="009451FC"/>
    <w:rsid w:val="00945D0E"/>
    <w:rsid w:val="00945DAD"/>
    <w:rsid w:val="00945EFB"/>
    <w:rsid w:val="0094603A"/>
    <w:rsid w:val="00946514"/>
    <w:rsid w:val="009466F9"/>
    <w:rsid w:val="00947227"/>
    <w:rsid w:val="0095030D"/>
    <w:rsid w:val="009515D1"/>
    <w:rsid w:val="0095161E"/>
    <w:rsid w:val="009516F5"/>
    <w:rsid w:val="00951F6F"/>
    <w:rsid w:val="00951F98"/>
    <w:rsid w:val="0095269F"/>
    <w:rsid w:val="00952EEB"/>
    <w:rsid w:val="009534A2"/>
    <w:rsid w:val="00953978"/>
    <w:rsid w:val="009543A3"/>
    <w:rsid w:val="00955339"/>
    <w:rsid w:val="00955D43"/>
    <w:rsid w:val="00956477"/>
    <w:rsid w:val="0095655E"/>
    <w:rsid w:val="0095714E"/>
    <w:rsid w:val="00957F0F"/>
    <w:rsid w:val="0096080F"/>
    <w:rsid w:val="00960BD0"/>
    <w:rsid w:val="00961490"/>
    <w:rsid w:val="00961A6A"/>
    <w:rsid w:val="00962016"/>
    <w:rsid w:val="00963560"/>
    <w:rsid w:val="009635A0"/>
    <w:rsid w:val="0096460C"/>
    <w:rsid w:val="009649F3"/>
    <w:rsid w:val="009653E5"/>
    <w:rsid w:val="00965928"/>
    <w:rsid w:val="00965F16"/>
    <w:rsid w:val="009665F5"/>
    <w:rsid w:val="00967092"/>
    <w:rsid w:val="00967DC2"/>
    <w:rsid w:val="009702F2"/>
    <w:rsid w:val="00970564"/>
    <w:rsid w:val="00971844"/>
    <w:rsid w:val="00972502"/>
    <w:rsid w:val="009725A2"/>
    <w:rsid w:val="00972786"/>
    <w:rsid w:val="00972FC4"/>
    <w:rsid w:val="00973A97"/>
    <w:rsid w:val="00973CE1"/>
    <w:rsid w:val="0097527D"/>
    <w:rsid w:val="009753A3"/>
    <w:rsid w:val="00975BF6"/>
    <w:rsid w:val="009761B2"/>
    <w:rsid w:val="00977359"/>
    <w:rsid w:val="009775DE"/>
    <w:rsid w:val="0097780F"/>
    <w:rsid w:val="00977CB2"/>
    <w:rsid w:val="00980227"/>
    <w:rsid w:val="009802F2"/>
    <w:rsid w:val="00980ADB"/>
    <w:rsid w:val="00981A78"/>
    <w:rsid w:val="0098254B"/>
    <w:rsid w:val="0098282C"/>
    <w:rsid w:val="00982BC4"/>
    <w:rsid w:val="00983523"/>
    <w:rsid w:val="00983F42"/>
    <w:rsid w:val="009843A6"/>
    <w:rsid w:val="00984B13"/>
    <w:rsid w:val="00984DF2"/>
    <w:rsid w:val="00984EB0"/>
    <w:rsid w:val="0098645F"/>
    <w:rsid w:val="009867C5"/>
    <w:rsid w:val="0098686A"/>
    <w:rsid w:val="00986870"/>
    <w:rsid w:val="00987350"/>
    <w:rsid w:val="00987993"/>
    <w:rsid w:val="00987A29"/>
    <w:rsid w:val="00990AA9"/>
    <w:rsid w:val="00990B92"/>
    <w:rsid w:val="00990C7C"/>
    <w:rsid w:val="00990E1F"/>
    <w:rsid w:val="009910DF"/>
    <w:rsid w:val="009918EF"/>
    <w:rsid w:val="00991A14"/>
    <w:rsid w:val="00992B6D"/>
    <w:rsid w:val="00992D27"/>
    <w:rsid w:val="00993369"/>
    <w:rsid w:val="00993AD3"/>
    <w:rsid w:val="00994E43"/>
    <w:rsid w:val="00994E80"/>
    <w:rsid w:val="00995227"/>
    <w:rsid w:val="00995228"/>
    <w:rsid w:val="00995346"/>
    <w:rsid w:val="00995688"/>
    <w:rsid w:val="00995D43"/>
    <w:rsid w:val="00995DB3"/>
    <w:rsid w:val="00996276"/>
    <w:rsid w:val="009966A7"/>
    <w:rsid w:val="00996B17"/>
    <w:rsid w:val="00997991"/>
    <w:rsid w:val="009A020F"/>
    <w:rsid w:val="009A0448"/>
    <w:rsid w:val="009A06A4"/>
    <w:rsid w:val="009A0C79"/>
    <w:rsid w:val="009A21A0"/>
    <w:rsid w:val="009A21EA"/>
    <w:rsid w:val="009A2AC4"/>
    <w:rsid w:val="009A3994"/>
    <w:rsid w:val="009A3C7E"/>
    <w:rsid w:val="009A44BF"/>
    <w:rsid w:val="009A45D9"/>
    <w:rsid w:val="009A489C"/>
    <w:rsid w:val="009A4BED"/>
    <w:rsid w:val="009A55B2"/>
    <w:rsid w:val="009A5C29"/>
    <w:rsid w:val="009A6410"/>
    <w:rsid w:val="009A6A56"/>
    <w:rsid w:val="009A6C76"/>
    <w:rsid w:val="009B03E2"/>
    <w:rsid w:val="009B06B5"/>
    <w:rsid w:val="009B11B3"/>
    <w:rsid w:val="009B1D70"/>
    <w:rsid w:val="009B2AB5"/>
    <w:rsid w:val="009B2B4C"/>
    <w:rsid w:val="009B2D2A"/>
    <w:rsid w:val="009B2FEF"/>
    <w:rsid w:val="009B365A"/>
    <w:rsid w:val="009B406B"/>
    <w:rsid w:val="009B4577"/>
    <w:rsid w:val="009B5139"/>
    <w:rsid w:val="009B5303"/>
    <w:rsid w:val="009B59EC"/>
    <w:rsid w:val="009B5DCC"/>
    <w:rsid w:val="009B62CD"/>
    <w:rsid w:val="009B758D"/>
    <w:rsid w:val="009B7751"/>
    <w:rsid w:val="009B78E8"/>
    <w:rsid w:val="009B7CB5"/>
    <w:rsid w:val="009B7F55"/>
    <w:rsid w:val="009C01B7"/>
    <w:rsid w:val="009C0964"/>
    <w:rsid w:val="009C0B30"/>
    <w:rsid w:val="009C176B"/>
    <w:rsid w:val="009C35F0"/>
    <w:rsid w:val="009C3F2C"/>
    <w:rsid w:val="009C415C"/>
    <w:rsid w:val="009C4A35"/>
    <w:rsid w:val="009C4F6C"/>
    <w:rsid w:val="009C6594"/>
    <w:rsid w:val="009C7527"/>
    <w:rsid w:val="009C763E"/>
    <w:rsid w:val="009D0179"/>
    <w:rsid w:val="009D03DF"/>
    <w:rsid w:val="009D0648"/>
    <w:rsid w:val="009D09E7"/>
    <w:rsid w:val="009D0AE7"/>
    <w:rsid w:val="009D1426"/>
    <w:rsid w:val="009D1816"/>
    <w:rsid w:val="009D192E"/>
    <w:rsid w:val="009D352B"/>
    <w:rsid w:val="009D36C4"/>
    <w:rsid w:val="009D38EC"/>
    <w:rsid w:val="009D3AAE"/>
    <w:rsid w:val="009D42E6"/>
    <w:rsid w:val="009D4400"/>
    <w:rsid w:val="009D4834"/>
    <w:rsid w:val="009D4A8A"/>
    <w:rsid w:val="009D4C61"/>
    <w:rsid w:val="009D4E3A"/>
    <w:rsid w:val="009D5077"/>
    <w:rsid w:val="009D64A4"/>
    <w:rsid w:val="009D6D8F"/>
    <w:rsid w:val="009D791A"/>
    <w:rsid w:val="009E290D"/>
    <w:rsid w:val="009E2C3E"/>
    <w:rsid w:val="009E2CC9"/>
    <w:rsid w:val="009E316C"/>
    <w:rsid w:val="009E3703"/>
    <w:rsid w:val="009E4A44"/>
    <w:rsid w:val="009E4C5B"/>
    <w:rsid w:val="009E5072"/>
    <w:rsid w:val="009E58C7"/>
    <w:rsid w:val="009E61C3"/>
    <w:rsid w:val="009E68FD"/>
    <w:rsid w:val="009E717C"/>
    <w:rsid w:val="009E7601"/>
    <w:rsid w:val="009E783B"/>
    <w:rsid w:val="009F11D5"/>
    <w:rsid w:val="009F2622"/>
    <w:rsid w:val="009F2817"/>
    <w:rsid w:val="009F2EB1"/>
    <w:rsid w:val="009F401E"/>
    <w:rsid w:val="009F4824"/>
    <w:rsid w:val="009F4CC6"/>
    <w:rsid w:val="009F558D"/>
    <w:rsid w:val="009F66F5"/>
    <w:rsid w:val="009F6782"/>
    <w:rsid w:val="009F71ED"/>
    <w:rsid w:val="009F7402"/>
    <w:rsid w:val="00A00633"/>
    <w:rsid w:val="00A00DE7"/>
    <w:rsid w:val="00A014F6"/>
    <w:rsid w:val="00A019DC"/>
    <w:rsid w:val="00A0202C"/>
    <w:rsid w:val="00A02219"/>
    <w:rsid w:val="00A0247E"/>
    <w:rsid w:val="00A02668"/>
    <w:rsid w:val="00A02A95"/>
    <w:rsid w:val="00A02FA4"/>
    <w:rsid w:val="00A03D4D"/>
    <w:rsid w:val="00A040E3"/>
    <w:rsid w:val="00A0554D"/>
    <w:rsid w:val="00A05E1B"/>
    <w:rsid w:val="00A060C4"/>
    <w:rsid w:val="00A06764"/>
    <w:rsid w:val="00A06ADE"/>
    <w:rsid w:val="00A07288"/>
    <w:rsid w:val="00A0775B"/>
    <w:rsid w:val="00A078DB"/>
    <w:rsid w:val="00A104B4"/>
    <w:rsid w:val="00A10D82"/>
    <w:rsid w:val="00A1119A"/>
    <w:rsid w:val="00A119DA"/>
    <w:rsid w:val="00A11B9D"/>
    <w:rsid w:val="00A11D2F"/>
    <w:rsid w:val="00A13433"/>
    <w:rsid w:val="00A13E83"/>
    <w:rsid w:val="00A13FA5"/>
    <w:rsid w:val="00A141DD"/>
    <w:rsid w:val="00A1441C"/>
    <w:rsid w:val="00A1447C"/>
    <w:rsid w:val="00A14CC8"/>
    <w:rsid w:val="00A1507C"/>
    <w:rsid w:val="00A1510B"/>
    <w:rsid w:val="00A156BD"/>
    <w:rsid w:val="00A15EAC"/>
    <w:rsid w:val="00A16018"/>
    <w:rsid w:val="00A162C1"/>
    <w:rsid w:val="00A1677B"/>
    <w:rsid w:val="00A167F5"/>
    <w:rsid w:val="00A16A14"/>
    <w:rsid w:val="00A16DC9"/>
    <w:rsid w:val="00A17921"/>
    <w:rsid w:val="00A17BFA"/>
    <w:rsid w:val="00A20156"/>
    <w:rsid w:val="00A203CB"/>
    <w:rsid w:val="00A20E41"/>
    <w:rsid w:val="00A211BF"/>
    <w:rsid w:val="00A21365"/>
    <w:rsid w:val="00A21954"/>
    <w:rsid w:val="00A21FC5"/>
    <w:rsid w:val="00A22E46"/>
    <w:rsid w:val="00A22EF8"/>
    <w:rsid w:val="00A232B1"/>
    <w:rsid w:val="00A2376D"/>
    <w:rsid w:val="00A23CB3"/>
    <w:rsid w:val="00A23D15"/>
    <w:rsid w:val="00A2420A"/>
    <w:rsid w:val="00A24801"/>
    <w:rsid w:val="00A24834"/>
    <w:rsid w:val="00A249C5"/>
    <w:rsid w:val="00A250EC"/>
    <w:rsid w:val="00A2515A"/>
    <w:rsid w:val="00A258C2"/>
    <w:rsid w:val="00A25A8B"/>
    <w:rsid w:val="00A25D79"/>
    <w:rsid w:val="00A2616F"/>
    <w:rsid w:val="00A277BB"/>
    <w:rsid w:val="00A2785A"/>
    <w:rsid w:val="00A27C3C"/>
    <w:rsid w:val="00A313A6"/>
    <w:rsid w:val="00A31507"/>
    <w:rsid w:val="00A315AC"/>
    <w:rsid w:val="00A31736"/>
    <w:rsid w:val="00A31EFE"/>
    <w:rsid w:val="00A323A3"/>
    <w:rsid w:val="00A32C16"/>
    <w:rsid w:val="00A33A4E"/>
    <w:rsid w:val="00A34198"/>
    <w:rsid w:val="00A34844"/>
    <w:rsid w:val="00A34D28"/>
    <w:rsid w:val="00A3528C"/>
    <w:rsid w:val="00A3539B"/>
    <w:rsid w:val="00A35419"/>
    <w:rsid w:val="00A35519"/>
    <w:rsid w:val="00A358AF"/>
    <w:rsid w:val="00A35933"/>
    <w:rsid w:val="00A36B83"/>
    <w:rsid w:val="00A36CFC"/>
    <w:rsid w:val="00A36F9C"/>
    <w:rsid w:val="00A37216"/>
    <w:rsid w:val="00A37ACF"/>
    <w:rsid w:val="00A407A7"/>
    <w:rsid w:val="00A415C3"/>
    <w:rsid w:val="00A41707"/>
    <w:rsid w:val="00A4318C"/>
    <w:rsid w:val="00A436BA"/>
    <w:rsid w:val="00A448D8"/>
    <w:rsid w:val="00A45997"/>
    <w:rsid w:val="00A45B2E"/>
    <w:rsid w:val="00A45EDA"/>
    <w:rsid w:val="00A4638E"/>
    <w:rsid w:val="00A46B34"/>
    <w:rsid w:val="00A46FB3"/>
    <w:rsid w:val="00A47073"/>
    <w:rsid w:val="00A471AF"/>
    <w:rsid w:val="00A47B05"/>
    <w:rsid w:val="00A47B95"/>
    <w:rsid w:val="00A47BE4"/>
    <w:rsid w:val="00A5018E"/>
    <w:rsid w:val="00A501E3"/>
    <w:rsid w:val="00A5027D"/>
    <w:rsid w:val="00A51ABF"/>
    <w:rsid w:val="00A537B3"/>
    <w:rsid w:val="00A53F23"/>
    <w:rsid w:val="00A54562"/>
    <w:rsid w:val="00A54ADF"/>
    <w:rsid w:val="00A5516A"/>
    <w:rsid w:val="00A55E84"/>
    <w:rsid w:val="00A568D2"/>
    <w:rsid w:val="00A57A9D"/>
    <w:rsid w:val="00A57D42"/>
    <w:rsid w:val="00A57DD9"/>
    <w:rsid w:val="00A60853"/>
    <w:rsid w:val="00A60F4A"/>
    <w:rsid w:val="00A6144E"/>
    <w:rsid w:val="00A61717"/>
    <w:rsid w:val="00A61B44"/>
    <w:rsid w:val="00A61B8D"/>
    <w:rsid w:val="00A61C36"/>
    <w:rsid w:val="00A61FEE"/>
    <w:rsid w:val="00A625C1"/>
    <w:rsid w:val="00A62D4D"/>
    <w:rsid w:val="00A63444"/>
    <w:rsid w:val="00A634F0"/>
    <w:rsid w:val="00A63808"/>
    <w:rsid w:val="00A645A1"/>
    <w:rsid w:val="00A65C2F"/>
    <w:rsid w:val="00A66555"/>
    <w:rsid w:val="00A66A15"/>
    <w:rsid w:val="00A66D26"/>
    <w:rsid w:val="00A67BF3"/>
    <w:rsid w:val="00A67DBC"/>
    <w:rsid w:val="00A7039B"/>
    <w:rsid w:val="00A704C8"/>
    <w:rsid w:val="00A70596"/>
    <w:rsid w:val="00A71063"/>
    <w:rsid w:val="00A72FA2"/>
    <w:rsid w:val="00A73C36"/>
    <w:rsid w:val="00A73C4E"/>
    <w:rsid w:val="00A73FDF"/>
    <w:rsid w:val="00A7507D"/>
    <w:rsid w:val="00A75E30"/>
    <w:rsid w:val="00A76A81"/>
    <w:rsid w:val="00A7732B"/>
    <w:rsid w:val="00A773B6"/>
    <w:rsid w:val="00A77C01"/>
    <w:rsid w:val="00A77C40"/>
    <w:rsid w:val="00A77C7E"/>
    <w:rsid w:val="00A77DE7"/>
    <w:rsid w:val="00A80171"/>
    <w:rsid w:val="00A80BBE"/>
    <w:rsid w:val="00A80CA1"/>
    <w:rsid w:val="00A8102A"/>
    <w:rsid w:val="00A81698"/>
    <w:rsid w:val="00A81821"/>
    <w:rsid w:val="00A8189B"/>
    <w:rsid w:val="00A81A41"/>
    <w:rsid w:val="00A82032"/>
    <w:rsid w:val="00A827BD"/>
    <w:rsid w:val="00A82CDB"/>
    <w:rsid w:val="00A831C1"/>
    <w:rsid w:val="00A83B14"/>
    <w:rsid w:val="00A846F6"/>
    <w:rsid w:val="00A849E7"/>
    <w:rsid w:val="00A84F46"/>
    <w:rsid w:val="00A85725"/>
    <w:rsid w:val="00A85DED"/>
    <w:rsid w:val="00A876F6"/>
    <w:rsid w:val="00A87D47"/>
    <w:rsid w:val="00A87EBC"/>
    <w:rsid w:val="00A9035B"/>
    <w:rsid w:val="00A9086C"/>
    <w:rsid w:val="00A91494"/>
    <w:rsid w:val="00A914C8"/>
    <w:rsid w:val="00A92506"/>
    <w:rsid w:val="00A92BC7"/>
    <w:rsid w:val="00A93DC0"/>
    <w:rsid w:val="00A9412D"/>
    <w:rsid w:val="00A947B5"/>
    <w:rsid w:val="00A95804"/>
    <w:rsid w:val="00A95C0F"/>
    <w:rsid w:val="00A96EAE"/>
    <w:rsid w:val="00A97DCD"/>
    <w:rsid w:val="00AA0090"/>
    <w:rsid w:val="00AA052D"/>
    <w:rsid w:val="00AA0EF7"/>
    <w:rsid w:val="00AA0FEE"/>
    <w:rsid w:val="00AA1115"/>
    <w:rsid w:val="00AA2A57"/>
    <w:rsid w:val="00AA2BAC"/>
    <w:rsid w:val="00AA2BF0"/>
    <w:rsid w:val="00AA2D2D"/>
    <w:rsid w:val="00AA42F8"/>
    <w:rsid w:val="00AA4F41"/>
    <w:rsid w:val="00AA517C"/>
    <w:rsid w:val="00AA6E19"/>
    <w:rsid w:val="00AA7279"/>
    <w:rsid w:val="00AA765E"/>
    <w:rsid w:val="00AA7819"/>
    <w:rsid w:val="00AA7BF4"/>
    <w:rsid w:val="00AA7F5D"/>
    <w:rsid w:val="00AB01E5"/>
    <w:rsid w:val="00AB062D"/>
    <w:rsid w:val="00AB0740"/>
    <w:rsid w:val="00AB0839"/>
    <w:rsid w:val="00AB0F51"/>
    <w:rsid w:val="00AB127C"/>
    <w:rsid w:val="00AB1719"/>
    <w:rsid w:val="00AB2563"/>
    <w:rsid w:val="00AB2DAA"/>
    <w:rsid w:val="00AB32D8"/>
    <w:rsid w:val="00AB32E8"/>
    <w:rsid w:val="00AB35ED"/>
    <w:rsid w:val="00AB397A"/>
    <w:rsid w:val="00AB397C"/>
    <w:rsid w:val="00AB3EEC"/>
    <w:rsid w:val="00AB4170"/>
    <w:rsid w:val="00AB4590"/>
    <w:rsid w:val="00AB5A2A"/>
    <w:rsid w:val="00AC04D0"/>
    <w:rsid w:val="00AC140C"/>
    <w:rsid w:val="00AC177B"/>
    <w:rsid w:val="00AC19ED"/>
    <w:rsid w:val="00AC2729"/>
    <w:rsid w:val="00AC280D"/>
    <w:rsid w:val="00AC2BFE"/>
    <w:rsid w:val="00AC2F9D"/>
    <w:rsid w:val="00AC3125"/>
    <w:rsid w:val="00AC3175"/>
    <w:rsid w:val="00AC3303"/>
    <w:rsid w:val="00AC531C"/>
    <w:rsid w:val="00AC5327"/>
    <w:rsid w:val="00AC558B"/>
    <w:rsid w:val="00AC5952"/>
    <w:rsid w:val="00AC59A6"/>
    <w:rsid w:val="00AC666C"/>
    <w:rsid w:val="00AC66BF"/>
    <w:rsid w:val="00AC697B"/>
    <w:rsid w:val="00AC6F1D"/>
    <w:rsid w:val="00AC735A"/>
    <w:rsid w:val="00AD0709"/>
    <w:rsid w:val="00AD08F4"/>
    <w:rsid w:val="00AD1997"/>
    <w:rsid w:val="00AD20E2"/>
    <w:rsid w:val="00AD2481"/>
    <w:rsid w:val="00AD2935"/>
    <w:rsid w:val="00AD2CA0"/>
    <w:rsid w:val="00AD3246"/>
    <w:rsid w:val="00AD358F"/>
    <w:rsid w:val="00AD3862"/>
    <w:rsid w:val="00AD39E8"/>
    <w:rsid w:val="00AD3F93"/>
    <w:rsid w:val="00AD4536"/>
    <w:rsid w:val="00AD550A"/>
    <w:rsid w:val="00AD5600"/>
    <w:rsid w:val="00AD586F"/>
    <w:rsid w:val="00AD66F1"/>
    <w:rsid w:val="00AD7F62"/>
    <w:rsid w:val="00AD7FFA"/>
    <w:rsid w:val="00AE025A"/>
    <w:rsid w:val="00AE0452"/>
    <w:rsid w:val="00AE0971"/>
    <w:rsid w:val="00AE12AE"/>
    <w:rsid w:val="00AE1913"/>
    <w:rsid w:val="00AE24E3"/>
    <w:rsid w:val="00AE3154"/>
    <w:rsid w:val="00AE31A0"/>
    <w:rsid w:val="00AE3DD1"/>
    <w:rsid w:val="00AE40F1"/>
    <w:rsid w:val="00AE443A"/>
    <w:rsid w:val="00AE4E56"/>
    <w:rsid w:val="00AE4E76"/>
    <w:rsid w:val="00AE56CD"/>
    <w:rsid w:val="00AE5B77"/>
    <w:rsid w:val="00AE5F04"/>
    <w:rsid w:val="00AE6C46"/>
    <w:rsid w:val="00AE6D19"/>
    <w:rsid w:val="00AE6E54"/>
    <w:rsid w:val="00AE7214"/>
    <w:rsid w:val="00AF0151"/>
    <w:rsid w:val="00AF0312"/>
    <w:rsid w:val="00AF03E3"/>
    <w:rsid w:val="00AF0780"/>
    <w:rsid w:val="00AF0CB1"/>
    <w:rsid w:val="00AF2B03"/>
    <w:rsid w:val="00AF319E"/>
    <w:rsid w:val="00AF43DB"/>
    <w:rsid w:val="00AF43EB"/>
    <w:rsid w:val="00AF63A2"/>
    <w:rsid w:val="00AF6B1F"/>
    <w:rsid w:val="00AF7462"/>
    <w:rsid w:val="00AF7A8C"/>
    <w:rsid w:val="00AF7DCE"/>
    <w:rsid w:val="00B0027A"/>
    <w:rsid w:val="00B002BE"/>
    <w:rsid w:val="00B0049B"/>
    <w:rsid w:val="00B00C2A"/>
    <w:rsid w:val="00B01166"/>
    <w:rsid w:val="00B018B2"/>
    <w:rsid w:val="00B03450"/>
    <w:rsid w:val="00B03DB3"/>
    <w:rsid w:val="00B0501A"/>
    <w:rsid w:val="00B053A3"/>
    <w:rsid w:val="00B05CEB"/>
    <w:rsid w:val="00B0628F"/>
    <w:rsid w:val="00B06C00"/>
    <w:rsid w:val="00B06D5B"/>
    <w:rsid w:val="00B06E0F"/>
    <w:rsid w:val="00B070C8"/>
    <w:rsid w:val="00B07C9C"/>
    <w:rsid w:val="00B07FD1"/>
    <w:rsid w:val="00B10AFD"/>
    <w:rsid w:val="00B10B6A"/>
    <w:rsid w:val="00B10E9B"/>
    <w:rsid w:val="00B112C0"/>
    <w:rsid w:val="00B1261D"/>
    <w:rsid w:val="00B12BDE"/>
    <w:rsid w:val="00B12F53"/>
    <w:rsid w:val="00B1343F"/>
    <w:rsid w:val="00B136C8"/>
    <w:rsid w:val="00B13B9A"/>
    <w:rsid w:val="00B14A92"/>
    <w:rsid w:val="00B15512"/>
    <w:rsid w:val="00B15B39"/>
    <w:rsid w:val="00B15DB4"/>
    <w:rsid w:val="00B16DEB"/>
    <w:rsid w:val="00B20F53"/>
    <w:rsid w:val="00B214CE"/>
    <w:rsid w:val="00B21689"/>
    <w:rsid w:val="00B221D8"/>
    <w:rsid w:val="00B225C5"/>
    <w:rsid w:val="00B22E7F"/>
    <w:rsid w:val="00B23463"/>
    <w:rsid w:val="00B24F85"/>
    <w:rsid w:val="00B25854"/>
    <w:rsid w:val="00B25943"/>
    <w:rsid w:val="00B25A2F"/>
    <w:rsid w:val="00B26368"/>
    <w:rsid w:val="00B266EB"/>
    <w:rsid w:val="00B26D01"/>
    <w:rsid w:val="00B26F6E"/>
    <w:rsid w:val="00B2757B"/>
    <w:rsid w:val="00B27F12"/>
    <w:rsid w:val="00B30652"/>
    <w:rsid w:val="00B3086A"/>
    <w:rsid w:val="00B30A8C"/>
    <w:rsid w:val="00B30D06"/>
    <w:rsid w:val="00B31D11"/>
    <w:rsid w:val="00B32327"/>
    <w:rsid w:val="00B324E8"/>
    <w:rsid w:val="00B34433"/>
    <w:rsid w:val="00B34F66"/>
    <w:rsid w:val="00B351CB"/>
    <w:rsid w:val="00B35A0B"/>
    <w:rsid w:val="00B35ABA"/>
    <w:rsid w:val="00B366B6"/>
    <w:rsid w:val="00B37496"/>
    <w:rsid w:val="00B37BFD"/>
    <w:rsid w:val="00B40461"/>
    <w:rsid w:val="00B40970"/>
    <w:rsid w:val="00B41599"/>
    <w:rsid w:val="00B42A92"/>
    <w:rsid w:val="00B43406"/>
    <w:rsid w:val="00B44191"/>
    <w:rsid w:val="00B442C5"/>
    <w:rsid w:val="00B446C1"/>
    <w:rsid w:val="00B4688F"/>
    <w:rsid w:val="00B46F7C"/>
    <w:rsid w:val="00B47DE0"/>
    <w:rsid w:val="00B504EC"/>
    <w:rsid w:val="00B51601"/>
    <w:rsid w:val="00B52253"/>
    <w:rsid w:val="00B523DD"/>
    <w:rsid w:val="00B52997"/>
    <w:rsid w:val="00B52C41"/>
    <w:rsid w:val="00B535A9"/>
    <w:rsid w:val="00B5436B"/>
    <w:rsid w:val="00B54404"/>
    <w:rsid w:val="00B5459B"/>
    <w:rsid w:val="00B54796"/>
    <w:rsid w:val="00B549D0"/>
    <w:rsid w:val="00B55BE0"/>
    <w:rsid w:val="00B55E0E"/>
    <w:rsid w:val="00B56362"/>
    <w:rsid w:val="00B567BB"/>
    <w:rsid w:val="00B56F22"/>
    <w:rsid w:val="00B56FDB"/>
    <w:rsid w:val="00B57433"/>
    <w:rsid w:val="00B60289"/>
    <w:rsid w:val="00B60351"/>
    <w:rsid w:val="00B6113B"/>
    <w:rsid w:val="00B61A02"/>
    <w:rsid w:val="00B62068"/>
    <w:rsid w:val="00B6320A"/>
    <w:rsid w:val="00B63453"/>
    <w:rsid w:val="00B634A0"/>
    <w:rsid w:val="00B6367A"/>
    <w:rsid w:val="00B636C3"/>
    <w:rsid w:val="00B63C02"/>
    <w:rsid w:val="00B64667"/>
    <w:rsid w:val="00B64F2F"/>
    <w:rsid w:val="00B66892"/>
    <w:rsid w:val="00B67597"/>
    <w:rsid w:val="00B67F7F"/>
    <w:rsid w:val="00B70FA4"/>
    <w:rsid w:val="00B71138"/>
    <w:rsid w:val="00B7243E"/>
    <w:rsid w:val="00B7279F"/>
    <w:rsid w:val="00B729FF"/>
    <w:rsid w:val="00B72A44"/>
    <w:rsid w:val="00B73130"/>
    <w:rsid w:val="00B748D3"/>
    <w:rsid w:val="00B752DF"/>
    <w:rsid w:val="00B75558"/>
    <w:rsid w:val="00B76A9C"/>
    <w:rsid w:val="00B7758E"/>
    <w:rsid w:val="00B77C1B"/>
    <w:rsid w:val="00B80824"/>
    <w:rsid w:val="00B80F69"/>
    <w:rsid w:val="00B81510"/>
    <w:rsid w:val="00B82F4E"/>
    <w:rsid w:val="00B8305E"/>
    <w:rsid w:val="00B838B2"/>
    <w:rsid w:val="00B838F8"/>
    <w:rsid w:val="00B83AB4"/>
    <w:rsid w:val="00B83B16"/>
    <w:rsid w:val="00B8402D"/>
    <w:rsid w:val="00B84494"/>
    <w:rsid w:val="00B84503"/>
    <w:rsid w:val="00B8464C"/>
    <w:rsid w:val="00B848C7"/>
    <w:rsid w:val="00B8490F"/>
    <w:rsid w:val="00B84E5C"/>
    <w:rsid w:val="00B8583F"/>
    <w:rsid w:val="00B85AD6"/>
    <w:rsid w:val="00B86189"/>
    <w:rsid w:val="00B86190"/>
    <w:rsid w:val="00B86C67"/>
    <w:rsid w:val="00B87D98"/>
    <w:rsid w:val="00B9012F"/>
    <w:rsid w:val="00B90DF8"/>
    <w:rsid w:val="00B90FD3"/>
    <w:rsid w:val="00B91325"/>
    <w:rsid w:val="00B91334"/>
    <w:rsid w:val="00B9161C"/>
    <w:rsid w:val="00B92395"/>
    <w:rsid w:val="00B9336E"/>
    <w:rsid w:val="00B93A8E"/>
    <w:rsid w:val="00B94288"/>
    <w:rsid w:val="00B9477D"/>
    <w:rsid w:val="00B94989"/>
    <w:rsid w:val="00B94C0A"/>
    <w:rsid w:val="00B950BC"/>
    <w:rsid w:val="00B950CE"/>
    <w:rsid w:val="00B95463"/>
    <w:rsid w:val="00B958D1"/>
    <w:rsid w:val="00B95BD9"/>
    <w:rsid w:val="00B96C87"/>
    <w:rsid w:val="00B9702C"/>
    <w:rsid w:val="00B972E6"/>
    <w:rsid w:val="00B97671"/>
    <w:rsid w:val="00B97850"/>
    <w:rsid w:val="00B979E2"/>
    <w:rsid w:val="00BA013F"/>
    <w:rsid w:val="00BA04C4"/>
    <w:rsid w:val="00BA0871"/>
    <w:rsid w:val="00BA0C3A"/>
    <w:rsid w:val="00BA0C4D"/>
    <w:rsid w:val="00BA0C7D"/>
    <w:rsid w:val="00BA0E41"/>
    <w:rsid w:val="00BA0E8B"/>
    <w:rsid w:val="00BA1107"/>
    <w:rsid w:val="00BA1551"/>
    <w:rsid w:val="00BA15E3"/>
    <w:rsid w:val="00BA24CD"/>
    <w:rsid w:val="00BA252A"/>
    <w:rsid w:val="00BA28D5"/>
    <w:rsid w:val="00BA2EC8"/>
    <w:rsid w:val="00BA2F05"/>
    <w:rsid w:val="00BA35AE"/>
    <w:rsid w:val="00BA4040"/>
    <w:rsid w:val="00BA440D"/>
    <w:rsid w:val="00BA4DBE"/>
    <w:rsid w:val="00BA4F17"/>
    <w:rsid w:val="00BA55D8"/>
    <w:rsid w:val="00BA567F"/>
    <w:rsid w:val="00BA573E"/>
    <w:rsid w:val="00BA610A"/>
    <w:rsid w:val="00BA7C4A"/>
    <w:rsid w:val="00BA7C8A"/>
    <w:rsid w:val="00BB0466"/>
    <w:rsid w:val="00BB0ABE"/>
    <w:rsid w:val="00BB0E5D"/>
    <w:rsid w:val="00BB24E6"/>
    <w:rsid w:val="00BB24EA"/>
    <w:rsid w:val="00BB26BE"/>
    <w:rsid w:val="00BB3D68"/>
    <w:rsid w:val="00BB3FEA"/>
    <w:rsid w:val="00BB4340"/>
    <w:rsid w:val="00BB4F4D"/>
    <w:rsid w:val="00BB505B"/>
    <w:rsid w:val="00BB5079"/>
    <w:rsid w:val="00BB5B6B"/>
    <w:rsid w:val="00BB5DE0"/>
    <w:rsid w:val="00BB6595"/>
    <w:rsid w:val="00BB674A"/>
    <w:rsid w:val="00BB6759"/>
    <w:rsid w:val="00BB6912"/>
    <w:rsid w:val="00BB6A30"/>
    <w:rsid w:val="00BB6B65"/>
    <w:rsid w:val="00BB6E89"/>
    <w:rsid w:val="00BB6FB3"/>
    <w:rsid w:val="00BC0015"/>
    <w:rsid w:val="00BC00A8"/>
    <w:rsid w:val="00BC140C"/>
    <w:rsid w:val="00BC24D6"/>
    <w:rsid w:val="00BC284F"/>
    <w:rsid w:val="00BC2E0F"/>
    <w:rsid w:val="00BC3B3C"/>
    <w:rsid w:val="00BC3D92"/>
    <w:rsid w:val="00BC57EE"/>
    <w:rsid w:val="00BC5CE5"/>
    <w:rsid w:val="00BC5F2A"/>
    <w:rsid w:val="00BC70D2"/>
    <w:rsid w:val="00BC7324"/>
    <w:rsid w:val="00BC7AB8"/>
    <w:rsid w:val="00BD00B3"/>
    <w:rsid w:val="00BD14B1"/>
    <w:rsid w:val="00BD251F"/>
    <w:rsid w:val="00BD2739"/>
    <w:rsid w:val="00BD276E"/>
    <w:rsid w:val="00BD27D0"/>
    <w:rsid w:val="00BD2853"/>
    <w:rsid w:val="00BD2AD5"/>
    <w:rsid w:val="00BD2F2F"/>
    <w:rsid w:val="00BD5183"/>
    <w:rsid w:val="00BD5370"/>
    <w:rsid w:val="00BD5666"/>
    <w:rsid w:val="00BD6661"/>
    <w:rsid w:val="00BD6EBD"/>
    <w:rsid w:val="00BD7063"/>
    <w:rsid w:val="00BE05DF"/>
    <w:rsid w:val="00BE08C4"/>
    <w:rsid w:val="00BE1648"/>
    <w:rsid w:val="00BE1BA7"/>
    <w:rsid w:val="00BE1D24"/>
    <w:rsid w:val="00BE24AE"/>
    <w:rsid w:val="00BE4471"/>
    <w:rsid w:val="00BE6D0B"/>
    <w:rsid w:val="00BE70B3"/>
    <w:rsid w:val="00BE7337"/>
    <w:rsid w:val="00BE7F3C"/>
    <w:rsid w:val="00BF0D87"/>
    <w:rsid w:val="00BF1392"/>
    <w:rsid w:val="00BF1BE0"/>
    <w:rsid w:val="00BF242D"/>
    <w:rsid w:val="00BF271F"/>
    <w:rsid w:val="00BF2731"/>
    <w:rsid w:val="00BF2814"/>
    <w:rsid w:val="00BF2C01"/>
    <w:rsid w:val="00BF30B2"/>
    <w:rsid w:val="00BF3A20"/>
    <w:rsid w:val="00BF3CDF"/>
    <w:rsid w:val="00BF40C5"/>
    <w:rsid w:val="00BF43F8"/>
    <w:rsid w:val="00BF4940"/>
    <w:rsid w:val="00BF509E"/>
    <w:rsid w:val="00BF5381"/>
    <w:rsid w:val="00BF594F"/>
    <w:rsid w:val="00BF59A3"/>
    <w:rsid w:val="00BF5B14"/>
    <w:rsid w:val="00BF5BA2"/>
    <w:rsid w:val="00BF61D7"/>
    <w:rsid w:val="00BF6425"/>
    <w:rsid w:val="00BF67AD"/>
    <w:rsid w:val="00BF70F6"/>
    <w:rsid w:val="00BF7433"/>
    <w:rsid w:val="00C00912"/>
    <w:rsid w:val="00C01D6F"/>
    <w:rsid w:val="00C01E67"/>
    <w:rsid w:val="00C02EA8"/>
    <w:rsid w:val="00C03948"/>
    <w:rsid w:val="00C03D01"/>
    <w:rsid w:val="00C042A4"/>
    <w:rsid w:val="00C04342"/>
    <w:rsid w:val="00C04C92"/>
    <w:rsid w:val="00C0519D"/>
    <w:rsid w:val="00C0633C"/>
    <w:rsid w:val="00C0677F"/>
    <w:rsid w:val="00C06A80"/>
    <w:rsid w:val="00C06C9C"/>
    <w:rsid w:val="00C06EEA"/>
    <w:rsid w:val="00C07E62"/>
    <w:rsid w:val="00C07E67"/>
    <w:rsid w:val="00C100E8"/>
    <w:rsid w:val="00C101A9"/>
    <w:rsid w:val="00C11209"/>
    <w:rsid w:val="00C117A9"/>
    <w:rsid w:val="00C11EA4"/>
    <w:rsid w:val="00C12FAA"/>
    <w:rsid w:val="00C13184"/>
    <w:rsid w:val="00C1377A"/>
    <w:rsid w:val="00C1386E"/>
    <w:rsid w:val="00C13CF3"/>
    <w:rsid w:val="00C14C97"/>
    <w:rsid w:val="00C15902"/>
    <w:rsid w:val="00C15911"/>
    <w:rsid w:val="00C15A45"/>
    <w:rsid w:val="00C16326"/>
    <w:rsid w:val="00C16365"/>
    <w:rsid w:val="00C171FD"/>
    <w:rsid w:val="00C178FD"/>
    <w:rsid w:val="00C17F2D"/>
    <w:rsid w:val="00C2048B"/>
    <w:rsid w:val="00C20DD1"/>
    <w:rsid w:val="00C211CA"/>
    <w:rsid w:val="00C220B7"/>
    <w:rsid w:val="00C2229A"/>
    <w:rsid w:val="00C229B0"/>
    <w:rsid w:val="00C23652"/>
    <w:rsid w:val="00C240C7"/>
    <w:rsid w:val="00C24687"/>
    <w:rsid w:val="00C24770"/>
    <w:rsid w:val="00C248A5"/>
    <w:rsid w:val="00C25397"/>
    <w:rsid w:val="00C260D6"/>
    <w:rsid w:val="00C26520"/>
    <w:rsid w:val="00C278CC"/>
    <w:rsid w:val="00C27AA0"/>
    <w:rsid w:val="00C30873"/>
    <w:rsid w:val="00C30CA4"/>
    <w:rsid w:val="00C310EF"/>
    <w:rsid w:val="00C314F3"/>
    <w:rsid w:val="00C3200C"/>
    <w:rsid w:val="00C3291E"/>
    <w:rsid w:val="00C32960"/>
    <w:rsid w:val="00C3303C"/>
    <w:rsid w:val="00C33275"/>
    <w:rsid w:val="00C334D4"/>
    <w:rsid w:val="00C335F0"/>
    <w:rsid w:val="00C342AD"/>
    <w:rsid w:val="00C345A7"/>
    <w:rsid w:val="00C34913"/>
    <w:rsid w:val="00C34AFC"/>
    <w:rsid w:val="00C34D11"/>
    <w:rsid w:val="00C34D71"/>
    <w:rsid w:val="00C35368"/>
    <w:rsid w:val="00C35CD4"/>
    <w:rsid w:val="00C35E31"/>
    <w:rsid w:val="00C37C43"/>
    <w:rsid w:val="00C37CD5"/>
    <w:rsid w:val="00C37DF2"/>
    <w:rsid w:val="00C40497"/>
    <w:rsid w:val="00C40673"/>
    <w:rsid w:val="00C40DE6"/>
    <w:rsid w:val="00C441D9"/>
    <w:rsid w:val="00C44508"/>
    <w:rsid w:val="00C455B1"/>
    <w:rsid w:val="00C46204"/>
    <w:rsid w:val="00C47E35"/>
    <w:rsid w:val="00C50049"/>
    <w:rsid w:val="00C5015C"/>
    <w:rsid w:val="00C50507"/>
    <w:rsid w:val="00C506E8"/>
    <w:rsid w:val="00C516CB"/>
    <w:rsid w:val="00C519D6"/>
    <w:rsid w:val="00C51B91"/>
    <w:rsid w:val="00C51E27"/>
    <w:rsid w:val="00C5220E"/>
    <w:rsid w:val="00C52B6B"/>
    <w:rsid w:val="00C53B84"/>
    <w:rsid w:val="00C53FC4"/>
    <w:rsid w:val="00C54200"/>
    <w:rsid w:val="00C54C14"/>
    <w:rsid w:val="00C54CFE"/>
    <w:rsid w:val="00C54D31"/>
    <w:rsid w:val="00C55A5F"/>
    <w:rsid w:val="00C561D9"/>
    <w:rsid w:val="00C56D51"/>
    <w:rsid w:val="00C5708D"/>
    <w:rsid w:val="00C5729A"/>
    <w:rsid w:val="00C57962"/>
    <w:rsid w:val="00C608B6"/>
    <w:rsid w:val="00C621A5"/>
    <w:rsid w:val="00C626CE"/>
    <w:rsid w:val="00C6296E"/>
    <w:rsid w:val="00C633F6"/>
    <w:rsid w:val="00C634F9"/>
    <w:rsid w:val="00C64B57"/>
    <w:rsid w:val="00C652BE"/>
    <w:rsid w:val="00C65E3A"/>
    <w:rsid w:val="00C66325"/>
    <w:rsid w:val="00C663FA"/>
    <w:rsid w:val="00C70329"/>
    <w:rsid w:val="00C70636"/>
    <w:rsid w:val="00C70736"/>
    <w:rsid w:val="00C70A08"/>
    <w:rsid w:val="00C72969"/>
    <w:rsid w:val="00C72FBC"/>
    <w:rsid w:val="00C73918"/>
    <w:rsid w:val="00C7485F"/>
    <w:rsid w:val="00C752EC"/>
    <w:rsid w:val="00C754C9"/>
    <w:rsid w:val="00C76079"/>
    <w:rsid w:val="00C7712E"/>
    <w:rsid w:val="00C7713A"/>
    <w:rsid w:val="00C80023"/>
    <w:rsid w:val="00C801C9"/>
    <w:rsid w:val="00C813AC"/>
    <w:rsid w:val="00C81431"/>
    <w:rsid w:val="00C81D2C"/>
    <w:rsid w:val="00C81FCC"/>
    <w:rsid w:val="00C82FA0"/>
    <w:rsid w:val="00C8337D"/>
    <w:rsid w:val="00C838A2"/>
    <w:rsid w:val="00C83B89"/>
    <w:rsid w:val="00C83C0A"/>
    <w:rsid w:val="00C84294"/>
    <w:rsid w:val="00C85390"/>
    <w:rsid w:val="00C8557B"/>
    <w:rsid w:val="00C856BE"/>
    <w:rsid w:val="00C85AD5"/>
    <w:rsid w:val="00C864B2"/>
    <w:rsid w:val="00C86655"/>
    <w:rsid w:val="00C868C2"/>
    <w:rsid w:val="00C87C74"/>
    <w:rsid w:val="00C87E41"/>
    <w:rsid w:val="00C87E66"/>
    <w:rsid w:val="00C901FF"/>
    <w:rsid w:val="00C9080F"/>
    <w:rsid w:val="00C90D41"/>
    <w:rsid w:val="00C9125B"/>
    <w:rsid w:val="00C91C5E"/>
    <w:rsid w:val="00C932DF"/>
    <w:rsid w:val="00C935AC"/>
    <w:rsid w:val="00C93EFA"/>
    <w:rsid w:val="00C94147"/>
    <w:rsid w:val="00C94E84"/>
    <w:rsid w:val="00C962B1"/>
    <w:rsid w:val="00C974EB"/>
    <w:rsid w:val="00CA031A"/>
    <w:rsid w:val="00CA050D"/>
    <w:rsid w:val="00CA050E"/>
    <w:rsid w:val="00CA082C"/>
    <w:rsid w:val="00CA0E96"/>
    <w:rsid w:val="00CA1481"/>
    <w:rsid w:val="00CA20E2"/>
    <w:rsid w:val="00CA2B5D"/>
    <w:rsid w:val="00CA3598"/>
    <w:rsid w:val="00CA39AF"/>
    <w:rsid w:val="00CA3B34"/>
    <w:rsid w:val="00CA44D2"/>
    <w:rsid w:val="00CA4B3E"/>
    <w:rsid w:val="00CA4FA6"/>
    <w:rsid w:val="00CA51DF"/>
    <w:rsid w:val="00CA53A1"/>
    <w:rsid w:val="00CA5DC8"/>
    <w:rsid w:val="00CA6CBB"/>
    <w:rsid w:val="00CA7043"/>
    <w:rsid w:val="00CA7F21"/>
    <w:rsid w:val="00CB0140"/>
    <w:rsid w:val="00CB1038"/>
    <w:rsid w:val="00CB17BD"/>
    <w:rsid w:val="00CB18B1"/>
    <w:rsid w:val="00CB1B45"/>
    <w:rsid w:val="00CB22D7"/>
    <w:rsid w:val="00CB245C"/>
    <w:rsid w:val="00CB279D"/>
    <w:rsid w:val="00CB27AB"/>
    <w:rsid w:val="00CB27CC"/>
    <w:rsid w:val="00CB35E7"/>
    <w:rsid w:val="00CB36FA"/>
    <w:rsid w:val="00CB3CBF"/>
    <w:rsid w:val="00CB48B5"/>
    <w:rsid w:val="00CB4C9B"/>
    <w:rsid w:val="00CB5444"/>
    <w:rsid w:val="00CB54A5"/>
    <w:rsid w:val="00CB594A"/>
    <w:rsid w:val="00CB5C4E"/>
    <w:rsid w:val="00CB708A"/>
    <w:rsid w:val="00CB7D89"/>
    <w:rsid w:val="00CB7F11"/>
    <w:rsid w:val="00CC1399"/>
    <w:rsid w:val="00CC1960"/>
    <w:rsid w:val="00CC286B"/>
    <w:rsid w:val="00CC4181"/>
    <w:rsid w:val="00CC5DE4"/>
    <w:rsid w:val="00CC63E1"/>
    <w:rsid w:val="00CC6439"/>
    <w:rsid w:val="00CC6BF1"/>
    <w:rsid w:val="00CD0525"/>
    <w:rsid w:val="00CD188E"/>
    <w:rsid w:val="00CD1EB7"/>
    <w:rsid w:val="00CD30BE"/>
    <w:rsid w:val="00CD30EC"/>
    <w:rsid w:val="00CD35B4"/>
    <w:rsid w:val="00CD3DC5"/>
    <w:rsid w:val="00CD3E6A"/>
    <w:rsid w:val="00CD448F"/>
    <w:rsid w:val="00CD4BEE"/>
    <w:rsid w:val="00CD5426"/>
    <w:rsid w:val="00CD7448"/>
    <w:rsid w:val="00CD751F"/>
    <w:rsid w:val="00CD7966"/>
    <w:rsid w:val="00CD7D33"/>
    <w:rsid w:val="00CE0021"/>
    <w:rsid w:val="00CE04B1"/>
    <w:rsid w:val="00CE1025"/>
    <w:rsid w:val="00CE10EC"/>
    <w:rsid w:val="00CE1463"/>
    <w:rsid w:val="00CE1890"/>
    <w:rsid w:val="00CE1BC2"/>
    <w:rsid w:val="00CE2FCC"/>
    <w:rsid w:val="00CE366F"/>
    <w:rsid w:val="00CE38FF"/>
    <w:rsid w:val="00CE3C0F"/>
    <w:rsid w:val="00CE3DBB"/>
    <w:rsid w:val="00CE4198"/>
    <w:rsid w:val="00CE443D"/>
    <w:rsid w:val="00CE54E9"/>
    <w:rsid w:val="00CE6260"/>
    <w:rsid w:val="00CE6288"/>
    <w:rsid w:val="00CE652F"/>
    <w:rsid w:val="00CE6E58"/>
    <w:rsid w:val="00CE752B"/>
    <w:rsid w:val="00CF05DB"/>
    <w:rsid w:val="00CF1828"/>
    <w:rsid w:val="00CF2050"/>
    <w:rsid w:val="00CF24B7"/>
    <w:rsid w:val="00CF2675"/>
    <w:rsid w:val="00CF293E"/>
    <w:rsid w:val="00CF29A5"/>
    <w:rsid w:val="00CF2C61"/>
    <w:rsid w:val="00CF3053"/>
    <w:rsid w:val="00CF44AD"/>
    <w:rsid w:val="00CF4705"/>
    <w:rsid w:val="00CF521B"/>
    <w:rsid w:val="00CF6591"/>
    <w:rsid w:val="00CF6601"/>
    <w:rsid w:val="00CF7796"/>
    <w:rsid w:val="00CF7E2B"/>
    <w:rsid w:val="00CF7EEC"/>
    <w:rsid w:val="00D002F7"/>
    <w:rsid w:val="00D005FB"/>
    <w:rsid w:val="00D00784"/>
    <w:rsid w:val="00D017A7"/>
    <w:rsid w:val="00D0187D"/>
    <w:rsid w:val="00D01B57"/>
    <w:rsid w:val="00D01C00"/>
    <w:rsid w:val="00D026CB"/>
    <w:rsid w:val="00D0314A"/>
    <w:rsid w:val="00D0347C"/>
    <w:rsid w:val="00D03851"/>
    <w:rsid w:val="00D04F04"/>
    <w:rsid w:val="00D05189"/>
    <w:rsid w:val="00D05B91"/>
    <w:rsid w:val="00D077BB"/>
    <w:rsid w:val="00D077E9"/>
    <w:rsid w:val="00D07AA0"/>
    <w:rsid w:val="00D10197"/>
    <w:rsid w:val="00D1027F"/>
    <w:rsid w:val="00D10487"/>
    <w:rsid w:val="00D106B3"/>
    <w:rsid w:val="00D10E0D"/>
    <w:rsid w:val="00D11560"/>
    <w:rsid w:val="00D1165E"/>
    <w:rsid w:val="00D122C1"/>
    <w:rsid w:val="00D123CD"/>
    <w:rsid w:val="00D124A3"/>
    <w:rsid w:val="00D12A56"/>
    <w:rsid w:val="00D13287"/>
    <w:rsid w:val="00D1398F"/>
    <w:rsid w:val="00D14369"/>
    <w:rsid w:val="00D1441D"/>
    <w:rsid w:val="00D146BA"/>
    <w:rsid w:val="00D14720"/>
    <w:rsid w:val="00D14ECE"/>
    <w:rsid w:val="00D16280"/>
    <w:rsid w:val="00D16C3F"/>
    <w:rsid w:val="00D17CF9"/>
    <w:rsid w:val="00D17D27"/>
    <w:rsid w:val="00D2056A"/>
    <w:rsid w:val="00D20721"/>
    <w:rsid w:val="00D2089F"/>
    <w:rsid w:val="00D20ABD"/>
    <w:rsid w:val="00D20D30"/>
    <w:rsid w:val="00D215A8"/>
    <w:rsid w:val="00D21DCC"/>
    <w:rsid w:val="00D22279"/>
    <w:rsid w:val="00D225AE"/>
    <w:rsid w:val="00D22EA1"/>
    <w:rsid w:val="00D22F77"/>
    <w:rsid w:val="00D232E9"/>
    <w:rsid w:val="00D23C4F"/>
    <w:rsid w:val="00D24102"/>
    <w:rsid w:val="00D24443"/>
    <w:rsid w:val="00D24663"/>
    <w:rsid w:val="00D246A1"/>
    <w:rsid w:val="00D24ABB"/>
    <w:rsid w:val="00D24D28"/>
    <w:rsid w:val="00D25025"/>
    <w:rsid w:val="00D2589B"/>
    <w:rsid w:val="00D261C2"/>
    <w:rsid w:val="00D268A7"/>
    <w:rsid w:val="00D26C00"/>
    <w:rsid w:val="00D279D5"/>
    <w:rsid w:val="00D27AF8"/>
    <w:rsid w:val="00D3066A"/>
    <w:rsid w:val="00D3097C"/>
    <w:rsid w:val="00D31EE9"/>
    <w:rsid w:val="00D331BC"/>
    <w:rsid w:val="00D33280"/>
    <w:rsid w:val="00D33A88"/>
    <w:rsid w:val="00D33D02"/>
    <w:rsid w:val="00D34CE9"/>
    <w:rsid w:val="00D35010"/>
    <w:rsid w:val="00D35A6B"/>
    <w:rsid w:val="00D35C37"/>
    <w:rsid w:val="00D363BE"/>
    <w:rsid w:val="00D36FFA"/>
    <w:rsid w:val="00D407A4"/>
    <w:rsid w:val="00D41D9D"/>
    <w:rsid w:val="00D42B1F"/>
    <w:rsid w:val="00D431AA"/>
    <w:rsid w:val="00D431F9"/>
    <w:rsid w:val="00D43A3B"/>
    <w:rsid w:val="00D449CC"/>
    <w:rsid w:val="00D45165"/>
    <w:rsid w:val="00D45686"/>
    <w:rsid w:val="00D4569F"/>
    <w:rsid w:val="00D472E8"/>
    <w:rsid w:val="00D475D5"/>
    <w:rsid w:val="00D47650"/>
    <w:rsid w:val="00D4768B"/>
    <w:rsid w:val="00D47E95"/>
    <w:rsid w:val="00D47F2B"/>
    <w:rsid w:val="00D5084B"/>
    <w:rsid w:val="00D50A33"/>
    <w:rsid w:val="00D50DCB"/>
    <w:rsid w:val="00D5128D"/>
    <w:rsid w:val="00D5206E"/>
    <w:rsid w:val="00D52682"/>
    <w:rsid w:val="00D52C21"/>
    <w:rsid w:val="00D536A2"/>
    <w:rsid w:val="00D54842"/>
    <w:rsid w:val="00D54FE9"/>
    <w:rsid w:val="00D556E8"/>
    <w:rsid w:val="00D55FB8"/>
    <w:rsid w:val="00D561BA"/>
    <w:rsid w:val="00D562F4"/>
    <w:rsid w:val="00D56405"/>
    <w:rsid w:val="00D565DB"/>
    <w:rsid w:val="00D56B51"/>
    <w:rsid w:val="00D5729E"/>
    <w:rsid w:val="00D5733E"/>
    <w:rsid w:val="00D573CC"/>
    <w:rsid w:val="00D5741F"/>
    <w:rsid w:val="00D57C35"/>
    <w:rsid w:val="00D60FA3"/>
    <w:rsid w:val="00D61ECF"/>
    <w:rsid w:val="00D620C1"/>
    <w:rsid w:val="00D627E2"/>
    <w:rsid w:val="00D62D80"/>
    <w:rsid w:val="00D630A6"/>
    <w:rsid w:val="00D63F4F"/>
    <w:rsid w:val="00D64170"/>
    <w:rsid w:val="00D64622"/>
    <w:rsid w:val="00D6471A"/>
    <w:rsid w:val="00D64EDB"/>
    <w:rsid w:val="00D6545D"/>
    <w:rsid w:val="00D65BEF"/>
    <w:rsid w:val="00D65C7B"/>
    <w:rsid w:val="00D65F39"/>
    <w:rsid w:val="00D65F9D"/>
    <w:rsid w:val="00D662BC"/>
    <w:rsid w:val="00D66570"/>
    <w:rsid w:val="00D66A21"/>
    <w:rsid w:val="00D672FA"/>
    <w:rsid w:val="00D674C3"/>
    <w:rsid w:val="00D67CC6"/>
    <w:rsid w:val="00D67DD7"/>
    <w:rsid w:val="00D7092E"/>
    <w:rsid w:val="00D7105B"/>
    <w:rsid w:val="00D710F4"/>
    <w:rsid w:val="00D71131"/>
    <w:rsid w:val="00D71A8D"/>
    <w:rsid w:val="00D73761"/>
    <w:rsid w:val="00D73881"/>
    <w:rsid w:val="00D7440A"/>
    <w:rsid w:val="00D745B2"/>
    <w:rsid w:val="00D74745"/>
    <w:rsid w:val="00D7511E"/>
    <w:rsid w:val="00D75C03"/>
    <w:rsid w:val="00D7706B"/>
    <w:rsid w:val="00D771E3"/>
    <w:rsid w:val="00D773C7"/>
    <w:rsid w:val="00D77ADF"/>
    <w:rsid w:val="00D77DAE"/>
    <w:rsid w:val="00D77EC8"/>
    <w:rsid w:val="00D80083"/>
    <w:rsid w:val="00D80163"/>
    <w:rsid w:val="00D811D0"/>
    <w:rsid w:val="00D816BC"/>
    <w:rsid w:val="00D81BDF"/>
    <w:rsid w:val="00D81D45"/>
    <w:rsid w:val="00D81DAF"/>
    <w:rsid w:val="00D83482"/>
    <w:rsid w:val="00D83B23"/>
    <w:rsid w:val="00D83EA7"/>
    <w:rsid w:val="00D84635"/>
    <w:rsid w:val="00D848DF"/>
    <w:rsid w:val="00D8543E"/>
    <w:rsid w:val="00D856EB"/>
    <w:rsid w:val="00D85C77"/>
    <w:rsid w:val="00D85D95"/>
    <w:rsid w:val="00D86733"/>
    <w:rsid w:val="00D867B1"/>
    <w:rsid w:val="00D869F1"/>
    <w:rsid w:val="00D86A7F"/>
    <w:rsid w:val="00D873BC"/>
    <w:rsid w:val="00D87D85"/>
    <w:rsid w:val="00D87F61"/>
    <w:rsid w:val="00D902C2"/>
    <w:rsid w:val="00D909B2"/>
    <w:rsid w:val="00D909D2"/>
    <w:rsid w:val="00D90ADD"/>
    <w:rsid w:val="00D922C4"/>
    <w:rsid w:val="00D9231E"/>
    <w:rsid w:val="00D9273E"/>
    <w:rsid w:val="00D92ED7"/>
    <w:rsid w:val="00D932D2"/>
    <w:rsid w:val="00D94007"/>
    <w:rsid w:val="00D94FB5"/>
    <w:rsid w:val="00D95808"/>
    <w:rsid w:val="00D95A3F"/>
    <w:rsid w:val="00D96185"/>
    <w:rsid w:val="00D96F9D"/>
    <w:rsid w:val="00DA0321"/>
    <w:rsid w:val="00DA060C"/>
    <w:rsid w:val="00DA07C7"/>
    <w:rsid w:val="00DA164F"/>
    <w:rsid w:val="00DA1BD7"/>
    <w:rsid w:val="00DA28CE"/>
    <w:rsid w:val="00DA302D"/>
    <w:rsid w:val="00DA3272"/>
    <w:rsid w:val="00DA338C"/>
    <w:rsid w:val="00DA3FC8"/>
    <w:rsid w:val="00DA4DEB"/>
    <w:rsid w:val="00DA5D26"/>
    <w:rsid w:val="00DA6482"/>
    <w:rsid w:val="00DA6D0A"/>
    <w:rsid w:val="00DA7579"/>
    <w:rsid w:val="00DB0082"/>
    <w:rsid w:val="00DB0C99"/>
    <w:rsid w:val="00DB132A"/>
    <w:rsid w:val="00DB1648"/>
    <w:rsid w:val="00DB1E34"/>
    <w:rsid w:val="00DB2CFB"/>
    <w:rsid w:val="00DB34C3"/>
    <w:rsid w:val="00DB34C5"/>
    <w:rsid w:val="00DB4163"/>
    <w:rsid w:val="00DB4278"/>
    <w:rsid w:val="00DB5D04"/>
    <w:rsid w:val="00DB5E21"/>
    <w:rsid w:val="00DB6112"/>
    <w:rsid w:val="00DB680E"/>
    <w:rsid w:val="00DB682B"/>
    <w:rsid w:val="00DB68C8"/>
    <w:rsid w:val="00DB6AC3"/>
    <w:rsid w:val="00DB70A3"/>
    <w:rsid w:val="00DB73A0"/>
    <w:rsid w:val="00DB7B87"/>
    <w:rsid w:val="00DC05B4"/>
    <w:rsid w:val="00DC156C"/>
    <w:rsid w:val="00DC26C3"/>
    <w:rsid w:val="00DC2B13"/>
    <w:rsid w:val="00DC33BC"/>
    <w:rsid w:val="00DC36D6"/>
    <w:rsid w:val="00DC5E25"/>
    <w:rsid w:val="00DC6F20"/>
    <w:rsid w:val="00DC6F8E"/>
    <w:rsid w:val="00DC79D9"/>
    <w:rsid w:val="00DC7A38"/>
    <w:rsid w:val="00DD0050"/>
    <w:rsid w:val="00DD062B"/>
    <w:rsid w:val="00DD099D"/>
    <w:rsid w:val="00DD0D33"/>
    <w:rsid w:val="00DD25E3"/>
    <w:rsid w:val="00DD2D79"/>
    <w:rsid w:val="00DD4154"/>
    <w:rsid w:val="00DD419B"/>
    <w:rsid w:val="00DD4CBA"/>
    <w:rsid w:val="00DD5DA9"/>
    <w:rsid w:val="00DD64DB"/>
    <w:rsid w:val="00DD6E75"/>
    <w:rsid w:val="00DD742D"/>
    <w:rsid w:val="00DD748B"/>
    <w:rsid w:val="00DD794C"/>
    <w:rsid w:val="00DE0838"/>
    <w:rsid w:val="00DE105C"/>
    <w:rsid w:val="00DE1197"/>
    <w:rsid w:val="00DE1DAC"/>
    <w:rsid w:val="00DE290C"/>
    <w:rsid w:val="00DE2DFF"/>
    <w:rsid w:val="00DE48D0"/>
    <w:rsid w:val="00DE4D37"/>
    <w:rsid w:val="00DE5276"/>
    <w:rsid w:val="00DE5BBC"/>
    <w:rsid w:val="00DE61E4"/>
    <w:rsid w:val="00DE658A"/>
    <w:rsid w:val="00DE6A86"/>
    <w:rsid w:val="00DE743C"/>
    <w:rsid w:val="00DE7B09"/>
    <w:rsid w:val="00DE7C00"/>
    <w:rsid w:val="00DF02C1"/>
    <w:rsid w:val="00DF0797"/>
    <w:rsid w:val="00DF0B5D"/>
    <w:rsid w:val="00DF1073"/>
    <w:rsid w:val="00DF1663"/>
    <w:rsid w:val="00DF1D98"/>
    <w:rsid w:val="00DF1F8E"/>
    <w:rsid w:val="00DF24D0"/>
    <w:rsid w:val="00DF3B65"/>
    <w:rsid w:val="00DF3C21"/>
    <w:rsid w:val="00DF3DDE"/>
    <w:rsid w:val="00DF3F20"/>
    <w:rsid w:val="00DF3FD8"/>
    <w:rsid w:val="00DF5698"/>
    <w:rsid w:val="00DF62D5"/>
    <w:rsid w:val="00DF674E"/>
    <w:rsid w:val="00DF677E"/>
    <w:rsid w:val="00DF701A"/>
    <w:rsid w:val="00DF726A"/>
    <w:rsid w:val="00DF7357"/>
    <w:rsid w:val="00DF7CC6"/>
    <w:rsid w:val="00E0027D"/>
    <w:rsid w:val="00E008B5"/>
    <w:rsid w:val="00E01345"/>
    <w:rsid w:val="00E02308"/>
    <w:rsid w:val="00E02E88"/>
    <w:rsid w:val="00E0301B"/>
    <w:rsid w:val="00E03214"/>
    <w:rsid w:val="00E03258"/>
    <w:rsid w:val="00E03A95"/>
    <w:rsid w:val="00E03BD7"/>
    <w:rsid w:val="00E03D59"/>
    <w:rsid w:val="00E046BC"/>
    <w:rsid w:val="00E047C8"/>
    <w:rsid w:val="00E04B2C"/>
    <w:rsid w:val="00E04DD6"/>
    <w:rsid w:val="00E06C7D"/>
    <w:rsid w:val="00E075BA"/>
    <w:rsid w:val="00E07E02"/>
    <w:rsid w:val="00E112D6"/>
    <w:rsid w:val="00E11479"/>
    <w:rsid w:val="00E11514"/>
    <w:rsid w:val="00E12B21"/>
    <w:rsid w:val="00E1354D"/>
    <w:rsid w:val="00E13A70"/>
    <w:rsid w:val="00E1417B"/>
    <w:rsid w:val="00E145F0"/>
    <w:rsid w:val="00E149CE"/>
    <w:rsid w:val="00E1594C"/>
    <w:rsid w:val="00E15E01"/>
    <w:rsid w:val="00E17176"/>
    <w:rsid w:val="00E17241"/>
    <w:rsid w:val="00E172F3"/>
    <w:rsid w:val="00E2055E"/>
    <w:rsid w:val="00E20A20"/>
    <w:rsid w:val="00E215C9"/>
    <w:rsid w:val="00E21A4B"/>
    <w:rsid w:val="00E2257F"/>
    <w:rsid w:val="00E22F84"/>
    <w:rsid w:val="00E23415"/>
    <w:rsid w:val="00E23852"/>
    <w:rsid w:val="00E23AA9"/>
    <w:rsid w:val="00E23C01"/>
    <w:rsid w:val="00E24711"/>
    <w:rsid w:val="00E2480F"/>
    <w:rsid w:val="00E24A51"/>
    <w:rsid w:val="00E24DFE"/>
    <w:rsid w:val="00E25C4C"/>
    <w:rsid w:val="00E25F62"/>
    <w:rsid w:val="00E2706E"/>
    <w:rsid w:val="00E2775E"/>
    <w:rsid w:val="00E279ED"/>
    <w:rsid w:val="00E307C5"/>
    <w:rsid w:val="00E308AD"/>
    <w:rsid w:val="00E30CA8"/>
    <w:rsid w:val="00E30CC9"/>
    <w:rsid w:val="00E32020"/>
    <w:rsid w:val="00E32373"/>
    <w:rsid w:val="00E32567"/>
    <w:rsid w:val="00E32A6A"/>
    <w:rsid w:val="00E32C97"/>
    <w:rsid w:val="00E33787"/>
    <w:rsid w:val="00E34307"/>
    <w:rsid w:val="00E3466E"/>
    <w:rsid w:val="00E3489B"/>
    <w:rsid w:val="00E34A0F"/>
    <w:rsid w:val="00E34E20"/>
    <w:rsid w:val="00E34F8B"/>
    <w:rsid w:val="00E364A9"/>
    <w:rsid w:val="00E364F0"/>
    <w:rsid w:val="00E36747"/>
    <w:rsid w:val="00E37784"/>
    <w:rsid w:val="00E3791D"/>
    <w:rsid w:val="00E37BAA"/>
    <w:rsid w:val="00E37EBD"/>
    <w:rsid w:val="00E401DF"/>
    <w:rsid w:val="00E4021D"/>
    <w:rsid w:val="00E4059E"/>
    <w:rsid w:val="00E40A79"/>
    <w:rsid w:val="00E40F67"/>
    <w:rsid w:val="00E410AB"/>
    <w:rsid w:val="00E412B6"/>
    <w:rsid w:val="00E4148C"/>
    <w:rsid w:val="00E41A5B"/>
    <w:rsid w:val="00E426F2"/>
    <w:rsid w:val="00E43EC4"/>
    <w:rsid w:val="00E45795"/>
    <w:rsid w:val="00E45AF2"/>
    <w:rsid w:val="00E45D0B"/>
    <w:rsid w:val="00E4683C"/>
    <w:rsid w:val="00E47038"/>
    <w:rsid w:val="00E472A6"/>
    <w:rsid w:val="00E47688"/>
    <w:rsid w:val="00E50731"/>
    <w:rsid w:val="00E5088A"/>
    <w:rsid w:val="00E50BEF"/>
    <w:rsid w:val="00E5106A"/>
    <w:rsid w:val="00E51649"/>
    <w:rsid w:val="00E51B97"/>
    <w:rsid w:val="00E51E6A"/>
    <w:rsid w:val="00E523D5"/>
    <w:rsid w:val="00E524A0"/>
    <w:rsid w:val="00E52611"/>
    <w:rsid w:val="00E5272B"/>
    <w:rsid w:val="00E52758"/>
    <w:rsid w:val="00E52B99"/>
    <w:rsid w:val="00E52EAD"/>
    <w:rsid w:val="00E53301"/>
    <w:rsid w:val="00E538D5"/>
    <w:rsid w:val="00E546B4"/>
    <w:rsid w:val="00E54850"/>
    <w:rsid w:val="00E55401"/>
    <w:rsid w:val="00E55654"/>
    <w:rsid w:val="00E55882"/>
    <w:rsid w:val="00E56366"/>
    <w:rsid w:val="00E5650A"/>
    <w:rsid w:val="00E56ED8"/>
    <w:rsid w:val="00E572C5"/>
    <w:rsid w:val="00E578E9"/>
    <w:rsid w:val="00E57A03"/>
    <w:rsid w:val="00E57A1C"/>
    <w:rsid w:val="00E57A20"/>
    <w:rsid w:val="00E60971"/>
    <w:rsid w:val="00E60C5A"/>
    <w:rsid w:val="00E60C67"/>
    <w:rsid w:val="00E617C1"/>
    <w:rsid w:val="00E62301"/>
    <w:rsid w:val="00E63360"/>
    <w:rsid w:val="00E63E76"/>
    <w:rsid w:val="00E63F96"/>
    <w:rsid w:val="00E65376"/>
    <w:rsid w:val="00E654A8"/>
    <w:rsid w:val="00E65842"/>
    <w:rsid w:val="00E65CAC"/>
    <w:rsid w:val="00E663DA"/>
    <w:rsid w:val="00E66752"/>
    <w:rsid w:val="00E66E09"/>
    <w:rsid w:val="00E6702B"/>
    <w:rsid w:val="00E67BBE"/>
    <w:rsid w:val="00E67C76"/>
    <w:rsid w:val="00E67D83"/>
    <w:rsid w:val="00E71787"/>
    <w:rsid w:val="00E71F10"/>
    <w:rsid w:val="00E72823"/>
    <w:rsid w:val="00E734AE"/>
    <w:rsid w:val="00E7378F"/>
    <w:rsid w:val="00E73E31"/>
    <w:rsid w:val="00E7451C"/>
    <w:rsid w:val="00E757B4"/>
    <w:rsid w:val="00E75AB1"/>
    <w:rsid w:val="00E75AF3"/>
    <w:rsid w:val="00E75C48"/>
    <w:rsid w:val="00E75F93"/>
    <w:rsid w:val="00E76B2F"/>
    <w:rsid w:val="00E809D7"/>
    <w:rsid w:val="00E80C24"/>
    <w:rsid w:val="00E80CF4"/>
    <w:rsid w:val="00E81360"/>
    <w:rsid w:val="00E81DFD"/>
    <w:rsid w:val="00E8237F"/>
    <w:rsid w:val="00E8240E"/>
    <w:rsid w:val="00E83B96"/>
    <w:rsid w:val="00E8419B"/>
    <w:rsid w:val="00E84386"/>
    <w:rsid w:val="00E843E5"/>
    <w:rsid w:val="00E84493"/>
    <w:rsid w:val="00E84D61"/>
    <w:rsid w:val="00E851BA"/>
    <w:rsid w:val="00E8523A"/>
    <w:rsid w:val="00E852E0"/>
    <w:rsid w:val="00E856F1"/>
    <w:rsid w:val="00E85FBC"/>
    <w:rsid w:val="00E86588"/>
    <w:rsid w:val="00E866A8"/>
    <w:rsid w:val="00E86D68"/>
    <w:rsid w:val="00E86F2C"/>
    <w:rsid w:val="00E87422"/>
    <w:rsid w:val="00E87654"/>
    <w:rsid w:val="00E87799"/>
    <w:rsid w:val="00E90478"/>
    <w:rsid w:val="00E90518"/>
    <w:rsid w:val="00E90755"/>
    <w:rsid w:val="00E90AB2"/>
    <w:rsid w:val="00E914F4"/>
    <w:rsid w:val="00E92685"/>
    <w:rsid w:val="00E92A69"/>
    <w:rsid w:val="00E92A73"/>
    <w:rsid w:val="00E93D25"/>
    <w:rsid w:val="00E94198"/>
    <w:rsid w:val="00E94578"/>
    <w:rsid w:val="00E948F2"/>
    <w:rsid w:val="00E9533F"/>
    <w:rsid w:val="00E95E6D"/>
    <w:rsid w:val="00E962C0"/>
    <w:rsid w:val="00E97826"/>
    <w:rsid w:val="00E979EB"/>
    <w:rsid w:val="00EA07A0"/>
    <w:rsid w:val="00EA140C"/>
    <w:rsid w:val="00EA16EA"/>
    <w:rsid w:val="00EA17D1"/>
    <w:rsid w:val="00EA2DBF"/>
    <w:rsid w:val="00EA3005"/>
    <w:rsid w:val="00EA33A5"/>
    <w:rsid w:val="00EA3E5A"/>
    <w:rsid w:val="00EA4341"/>
    <w:rsid w:val="00EA4E1D"/>
    <w:rsid w:val="00EA4FAC"/>
    <w:rsid w:val="00EA689E"/>
    <w:rsid w:val="00EA7123"/>
    <w:rsid w:val="00EA76D8"/>
    <w:rsid w:val="00EA7FDD"/>
    <w:rsid w:val="00EB0276"/>
    <w:rsid w:val="00EB1529"/>
    <w:rsid w:val="00EB166A"/>
    <w:rsid w:val="00EB1C96"/>
    <w:rsid w:val="00EB2148"/>
    <w:rsid w:val="00EB2182"/>
    <w:rsid w:val="00EB22A3"/>
    <w:rsid w:val="00EB2482"/>
    <w:rsid w:val="00EB3254"/>
    <w:rsid w:val="00EB3296"/>
    <w:rsid w:val="00EB3616"/>
    <w:rsid w:val="00EB3A7C"/>
    <w:rsid w:val="00EB3D23"/>
    <w:rsid w:val="00EB3DF9"/>
    <w:rsid w:val="00EB3EBC"/>
    <w:rsid w:val="00EB49E0"/>
    <w:rsid w:val="00EB4C72"/>
    <w:rsid w:val="00EB5583"/>
    <w:rsid w:val="00EB5A7E"/>
    <w:rsid w:val="00EB5D7F"/>
    <w:rsid w:val="00EB679D"/>
    <w:rsid w:val="00EB6B90"/>
    <w:rsid w:val="00EB6B9F"/>
    <w:rsid w:val="00EB79AB"/>
    <w:rsid w:val="00EB7D2F"/>
    <w:rsid w:val="00EC05AC"/>
    <w:rsid w:val="00EC087D"/>
    <w:rsid w:val="00EC0A20"/>
    <w:rsid w:val="00EC0A8C"/>
    <w:rsid w:val="00EC24D9"/>
    <w:rsid w:val="00EC255A"/>
    <w:rsid w:val="00EC27AA"/>
    <w:rsid w:val="00EC2961"/>
    <w:rsid w:val="00EC2A37"/>
    <w:rsid w:val="00EC2E60"/>
    <w:rsid w:val="00EC2E79"/>
    <w:rsid w:val="00EC2EAF"/>
    <w:rsid w:val="00EC36E0"/>
    <w:rsid w:val="00EC464E"/>
    <w:rsid w:val="00EC4BD3"/>
    <w:rsid w:val="00EC5B12"/>
    <w:rsid w:val="00EC5B36"/>
    <w:rsid w:val="00EC6090"/>
    <w:rsid w:val="00EC6D18"/>
    <w:rsid w:val="00EC7B98"/>
    <w:rsid w:val="00ED311A"/>
    <w:rsid w:val="00ED3A46"/>
    <w:rsid w:val="00ED3BAA"/>
    <w:rsid w:val="00ED4596"/>
    <w:rsid w:val="00ED4878"/>
    <w:rsid w:val="00ED4F7E"/>
    <w:rsid w:val="00ED54A8"/>
    <w:rsid w:val="00ED5787"/>
    <w:rsid w:val="00ED578E"/>
    <w:rsid w:val="00ED58E4"/>
    <w:rsid w:val="00ED66B0"/>
    <w:rsid w:val="00ED77B6"/>
    <w:rsid w:val="00ED7B9D"/>
    <w:rsid w:val="00EDC975"/>
    <w:rsid w:val="00EE025F"/>
    <w:rsid w:val="00EE1BB4"/>
    <w:rsid w:val="00EE32CE"/>
    <w:rsid w:val="00EE32FD"/>
    <w:rsid w:val="00EE3EA2"/>
    <w:rsid w:val="00EE42DC"/>
    <w:rsid w:val="00EE48C5"/>
    <w:rsid w:val="00EE5157"/>
    <w:rsid w:val="00EE56E4"/>
    <w:rsid w:val="00EE59EB"/>
    <w:rsid w:val="00EE5EF0"/>
    <w:rsid w:val="00EE6A6D"/>
    <w:rsid w:val="00EE6FE3"/>
    <w:rsid w:val="00EE7B8D"/>
    <w:rsid w:val="00EE7CDF"/>
    <w:rsid w:val="00EF032A"/>
    <w:rsid w:val="00EF088E"/>
    <w:rsid w:val="00EF14BD"/>
    <w:rsid w:val="00EF1FBB"/>
    <w:rsid w:val="00EF1FE2"/>
    <w:rsid w:val="00EF23B5"/>
    <w:rsid w:val="00EF24CD"/>
    <w:rsid w:val="00EF268A"/>
    <w:rsid w:val="00EF2AED"/>
    <w:rsid w:val="00EF3E86"/>
    <w:rsid w:val="00EF46DD"/>
    <w:rsid w:val="00EF491A"/>
    <w:rsid w:val="00EF54E2"/>
    <w:rsid w:val="00EF57EF"/>
    <w:rsid w:val="00EF5D1E"/>
    <w:rsid w:val="00EF6214"/>
    <w:rsid w:val="00EF6BA1"/>
    <w:rsid w:val="00EF7143"/>
    <w:rsid w:val="00EF72DD"/>
    <w:rsid w:val="00EF7FDF"/>
    <w:rsid w:val="00F00D4F"/>
    <w:rsid w:val="00F048BF"/>
    <w:rsid w:val="00F05393"/>
    <w:rsid w:val="00F057D7"/>
    <w:rsid w:val="00F05A71"/>
    <w:rsid w:val="00F06564"/>
    <w:rsid w:val="00F103CE"/>
    <w:rsid w:val="00F1119F"/>
    <w:rsid w:val="00F12D26"/>
    <w:rsid w:val="00F12F36"/>
    <w:rsid w:val="00F13371"/>
    <w:rsid w:val="00F13458"/>
    <w:rsid w:val="00F1372B"/>
    <w:rsid w:val="00F1395F"/>
    <w:rsid w:val="00F147A8"/>
    <w:rsid w:val="00F14EE1"/>
    <w:rsid w:val="00F1565B"/>
    <w:rsid w:val="00F159AA"/>
    <w:rsid w:val="00F1710A"/>
    <w:rsid w:val="00F17939"/>
    <w:rsid w:val="00F217F3"/>
    <w:rsid w:val="00F22779"/>
    <w:rsid w:val="00F23762"/>
    <w:rsid w:val="00F23A7D"/>
    <w:rsid w:val="00F23BE0"/>
    <w:rsid w:val="00F24291"/>
    <w:rsid w:val="00F24404"/>
    <w:rsid w:val="00F24811"/>
    <w:rsid w:val="00F24A26"/>
    <w:rsid w:val="00F25A59"/>
    <w:rsid w:val="00F25AE5"/>
    <w:rsid w:val="00F25D58"/>
    <w:rsid w:val="00F2637E"/>
    <w:rsid w:val="00F266BD"/>
    <w:rsid w:val="00F27437"/>
    <w:rsid w:val="00F27F32"/>
    <w:rsid w:val="00F300B9"/>
    <w:rsid w:val="00F311E5"/>
    <w:rsid w:val="00F316D2"/>
    <w:rsid w:val="00F31BA0"/>
    <w:rsid w:val="00F32181"/>
    <w:rsid w:val="00F32516"/>
    <w:rsid w:val="00F32942"/>
    <w:rsid w:val="00F32956"/>
    <w:rsid w:val="00F32C20"/>
    <w:rsid w:val="00F33BDD"/>
    <w:rsid w:val="00F34733"/>
    <w:rsid w:val="00F34A85"/>
    <w:rsid w:val="00F34C66"/>
    <w:rsid w:val="00F352E0"/>
    <w:rsid w:val="00F35485"/>
    <w:rsid w:val="00F3625A"/>
    <w:rsid w:val="00F36546"/>
    <w:rsid w:val="00F366F4"/>
    <w:rsid w:val="00F36788"/>
    <w:rsid w:val="00F36B32"/>
    <w:rsid w:val="00F405FD"/>
    <w:rsid w:val="00F40696"/>
    <w:rsid w:val="00F40839"/>
    <w:rsid w:val="00F41A31"/>
    <w:rsid w:val="00F41B51"/>
    <w:rsid w:val="00F41F4A"/>
    <w:rsid w:val="00F41F6C"/>
    <w:rsid w:val="00F4212B"/>
    <w:rsid w:val="00F42521"/>
    <w:rsid w:val="00F426DB"/>
    <w:rsid w:val="00F42E85"/>
    <w:rsid w:val="00F43306"/>
    <w:rsid w:val="00F43338"/>
    <w:rsid w:val="00F43560"/>
    <w:rsid w:val="00F43DF5"/>
    <w:rsid w:val="00F44609"/>
    <w:rsid w:val="00F44D0F"/>
    <w:rsid w:val="00F456A0"/>
    <w:rsid w:val="00F50C11"/>
    <w:rsid w:val="00F51503"/>
    <w:rsid w:val="00F5185E"/>
    <w:rsid w:val="00F51AA4"/>
    <w:rsid w:val="00F51BCF"/>
    <w:rsid w:val="00F51CD7"/>
    <w:rsid w:val="00F52D38"/>
    <w:rsid w:val="00F53775"/>
    <w:rsid w:val="00F539C6"/>
    <w:rsid w:val="00F5452A"/>
    <w:rsid w:val="00F547BE"/>
    <w:rsid w:val="00F54F2D"/>
    <w:rsid w:val="00F55799"/>
    <w:rsid w:val="00F557A0"/>
    <w:rsid w:val="00F562F8"/>
    <w:rsid w:val="00F56508"/>
    <w:rsid w:val="00F56F79"/>
    <w:rsid w:val="00F570EC"/>
    <w:rsid w:val="00F5754D"/>
    <w:rsid w:val="00F604D7"/>
    <w:rsid w:val="00F610AA"/>
    <w:rsid w:val="00F61FE0"/>
    <w:rsid w:val="00F6206B"/>
    <w:rsid w:val="00F6226B"/>
    <w:rsid w:val="00F6316A"/>
    <w:rsid w:val="00F640B6"/>
    <w:rsid w:val="00F641CB"/>
    <w:rsid w:val="00F64391"/>
    <w:rsid w:val="00F645E3"/>
    <w:rsid w:val="00F6541C"/>
    <w:rsid w:val="00F65505"/>
    <w:rsid w:val="00F656F0"/>
    <w:rsid w:val="00F658B0"/>
    <w:rsid w:val="00F663A3"/>
    <w:rsid w:val="00F678B6"/>
    <w:rsid w:val="00F70313"/>
    <w:rsid w:val="00F70B1E"/>
    <w:rsid w:val="00F71DAD"/>
    <w:rsid w:val="00F7211D"/>
    <w:rsid w:val="00F72261"/>
    <w:rsid w:val="00F72B1C"/>
    <w:rsid w:val="00F72D22"/>
    <w:rsid w:val="00F72E33"/>
    <w:rsid w:val="00F73676"/>
    <w:rsid w:val="00F73DE4"/>
    <w:rsid w:val="00F73EEA"/>
    <w:rsid w:val="00F745D1"/>
    <w:rsid w:val="00F74893"/>
    <w:rsid w:val="00F751BF"/>
    <w:rsid w:val="00F751FE"/>
    <w:rsid w:val="00F75AC3"/>
    <w:rsid w:val="00F75E6F"/>
    <w:rsid w:val="00F765B2"/>
    <w:rsid w:val="00F76775"/>
    <w:rsid w:val="00F76902"/>
    <w:rsid w:val="00F769DC"/>
    <w:rsid w:val="00F76CE0"/>
    <w:rsid w:val="00F77F85"/>
    <w:rsid w:val="00F8017D"/>
    <w:rsid w:val="00F80B81"/>
    <w:rsid w:val="00F8196B"/>
    <w:rsid w:val="00F81CEF"/>
    <w:rsid w:val="00F81EC7"/>
    <w:rsid w:val="00F830A8"/>
    <w:rsid w:val="00F84449"/>
    <w:rsid w:val="00F84CC5"/>
    <w:rsid w:val="00F851C1"/>
    <w:rsid w:val="00F85CFB"/>
    <w:rsid w:val="00F860CC"/>
    <w:rsid w:val="00F866F8"/>
    <w:rsid w:val="00F8683D"/>
    <w:rsid w:val="00F86C36"/>
    <w:rsid w:val="00F86D07"/>
    <w:rsid w:val="00F87469"/>
    <w:rsid w:val="00F874DE"/>
    <w:rsid w:val="00F87A6F"/>
    <w:rsid w:val="00F87AC9"/>
    <w:rsid w:val="00F90819"/>
    <w:rsid w:val="00F909AE"/>
    <w:rsid w:val="00F909D2"/>
    <w:rsid w:val="00F90FFD"/>
    <w:rsid w:val="00F9108D"/>
    <w:rsid w:val="00F91316"/>
    <w:rsid w:val="00F91F1F"/>
    <w:rsid w:val="00F9262E"/>
    <w:rsid w:val="00F929C0"/>
    <w:rsid w:val="00F92AD3"/>
    <w:rsid w:val="00F93B7E"/>
    <w:rsid w:val="00F95929"/>
    <w:rsid w:val="00F96073"/>
    <w:rsid w:val="00F961CF"/>
    <w:rsid w:val="00F96AAF"/>
    <w:rsid w:val="00F96B5B"/>
    <w:rsid w:val="00F972E3"/>
    <w:rsid w:val="00F97843"/>
    <w:rsid w:val="00F979CD"/>
    <w:rsid w:val="00FA0C18"/>
    <w:rsid w:val="00FA0FC7"/>
    <w:rsid w:val="00FA13CF"/>
    <w:rsid w:val="00FA1789"/>
    <w:rsid w:val="00FA1875"/>
    <w:rsid w:val="00FA26A5"/>
    <w:rsid w:val="00FA2C65"/>
    <w:rsid w:val="00FA3299"/>
    <w:rsid w:val="00FA3844"/>
    <w:rsid w:val="00FA38D3"/>
    <w:rsid w:val="00FA4351"/>
    <w:rsid w:val="00FA4431"/>
    <w:rsid w:val="00FA4939"/>
    <w:rsid w:val="00FA552C"/>
    <w:rsid w:val="00FA586D"/>
    <w:rsid w:val="00FA5A15"/>
    <w:rsid w:val="00FA6356"/>
    <w:rsid w:val="00FA6812"/>
    <w:rsid w:val="00FA6C37"/>
    <w:rsid w:val="00FA6DB6"/>
    <w:rsid w:val="00FA70C0"/>
    <w:rsid w:val="00FA72D0"/>
    <w:rsid w:val="00FA742C"/>
    <w:rsid w:val="00FA7B1F"/>
    <w:rsid w:val="00FA7B80"/>
    <w:rsid w:val="00FA7F5E"/>
    <w:rsid w:val="00FB0663"/>
    <w:rsid w:val="00FB0FE6"/>
    <w:rsid w:val="00FB156F"/>
    <w:rsid w:val="00FB1639"/>
    <w:rsid w:val="00FB1CA0"/>
    <w:rsid w:val="00FB27B4"/>
    <w:rsid w:val="00FB2E84"/>
    <w:rsid w:val="00FB3D19"/>
    <w:rsid w:val="00FB3D9F"/>
    <w:rsid w:val="00FB4B7B"/>
    <w:rsid w:val="00FB5FE3"/>
    <w:rsid w:val="00FB6242"/>
    <w:rsid w:val="00FB6922"/>
    <w:rsid w:val="00FB6DEC"/>
    <w:rsid w:val="00FB6FEE"/>
    <w:rsid w:val="00FB73AD"/>
    <w:rsid w:val="00FB7639"/>
    <w:rsid w:val="00FB7912"/>
    <w:rsid w:val="00FB7B10"/>
    <w:rsid w:val="00FB7C94"/>
    <w:rsid w:val="00FB7F41"/>
    <w:rsid w:val="00FC0479"/>
    <w:rsid w:val="00FC0614"/>
    <w:rsid w:val="00FC1883"/>
    <w:rsid w:val="00FC2925"/>
    <w:rsid w:val="00FC2AC1"/>
    <w:rsid w:val="00FC2E7E"/>
    <w:rsid w:val="00FC3A5C"/>
    <w:rsid w:val="00FC4192"/>
    <w:rsid w:val="00FC4C6F"/>
    <w:rsid w:val="00FC4F4D"/>
    <w:rsid w:val="00FC5166"/>
    <w:rsid w:val="00FC54CD"/>
    <w:rsid w:val="00FC60AA"/>
    <w:rsid w:val="00FC67B6"/>
    <w:rsid w:val="00FC7CD2"/>
    <w:rsid w:val="00FD0179"/>
    <w:rsid w:val="00FD056B"/>
    <w:rsid w:val="00FD05A6"/>
    <w:rsid w:val="00FD08F4"/>
    <w:rsid w:val="00FD0D44"/>
    <w:rsid w:val="00FD0DDC"/>
    <w:rsid w:val="00FD1573"/>
    <w:rsid w:val="00FD1B90"/>
    <w:rsid w:val="00FD1FC0"/>
    <w:rsid w:val="00FD21FA"/>
    <w:rsid w:val="00FD25B0"/>
    <w:rsid w:val="00FD25DE"/>
    <w:rsid w:val="00FD28EF"/>
    <w:rsid w:val="00FD2B9A"/>
    <w:rsid w:val="00FD2EF2"/>
    <w:rsid w:val="00FD5683"/>
    <w:rsid w:val="00FD737F"/>
    <w:rsid w:val="00FD7CF7"/>
    <w:rsid w:val="00FE080F"/>
    <w:rsid w:val="00FE1246"/>
    <w:rsid w:val="00FE1B85"/>
    <w:rsid w:val="00FE1BEE"/>
    <w:rsid w:val="00FE1D0D"/>
    <w:rsid w:val="00FE207F"/>
    <w:rsid w:val="00FE2376"/>
    <w:rsid w:val="00FE2B4E"/>
    <w:rsid w:val="00FE2BF2"/>
    <w:rsid w:val="00FE30D0"/>
    <w:rsid w:val="00FE39BD"/>
    <w:rsid w:val="00FE3BB0"/>
    <w:rsid w:val="00FE3F20"/>
    <w:rsid w:val="00FE47EC"/>
    <w:rsid w:val="00FE4EDA"/>
    <w:rsid w:val="00FE4FB0"/>
    <w:rsid w:val="00FE5343"/>
    <w:rsid w:val="00FE5762"/>
    <w:rsid w:val="00FE6C8D"/>
    <w:rsid w:val="00FE6FA0"/>
    <w:rsid w:val="00FE720D"/>
    <w:rsid w:val="00FE7C41"/>
    <w:rsid w:val="00FF00B6"/>
    <w:rsid w:val="00FF0BC6"/>
    <w:rsid w:val="00FF111D"/>
    <w:rsid w:val="00FF18B4"/>
    <w:rsid w:val="00FF24A1"/>
    <w:rsid w:val="00FF27A3"/>
    <w:rsid w:val="00FF2B05"/>
    <w:rsid w:val="00FF374C"/>
    <w:rsid w:val="00FF3E69"/>
    <w:rsid w:val="00FF5102"/>
    <w:rsid w:val="00FF571E"/>
    <w:rsid w:val="00FF5A79"/>
    <w:rsid w:val="00FF6478"/>
    <w:rsid w:val="00FF67F3"/>
    <w:rsid w:val="00FF6962"/>
    <w:rsid w:val="00FF7592"/>
    <w:rsid w:val="00FFBCD9"/>
    <w:rsid w:val="0131F9F5"/>
    <w:rsid w:val="01B59AF2"/>
    <w:rsid w:val="01BECEEB"/>
    <w:rsid w:val="0245B078"/>
    <w:rsid w:val="0259F4F3"/>
    <w:rsid w:val="026E61FD"/>
    <w:rsid w:val="02E1AC79"/>
    <w:rsid w:val="037B7FBE"/>
    <w:rsid w:val="040F7E1F"/>
    <w:rsid w:val="043FE035"/>
    <w:rsid w:val="04527626"/>
    <w:rsid w:val="046DEF2E"/>
    <w:rsid w:val="04829EDA"/>
    <w:rsid w:val="04F499CD"/>
    <w:rsid w:val="0509C052"/>
    <w:rsid w:val="05A637F7"/>
    <w:rsid w:val="05C33C77"/>
    <w:rsid w:val="05C744D5"/>
    <w:rsid w:val="06247BEF"/>
    <w:rsid w:val="0699C445"/>
    <w:rsid w:val="07008BA8"/>
    <w:rsid w:val="070C1041"/>
    <w:rsid w:val="070DA808"/>
    <w:rsid w:val="07F30F35"/>
    <w:rsid w:val="08212547"/>
    <w:rsid w:val="082EBB8E"/>
    <w:rsid w:val="08332F4C"/>
    <w:rsid w:val="084FC552"/>
    <w:rsid w:val="08B10765"/>
    <w:rsid w:val="08EF3846"/>
    <w:rsid w:val="090B8A06"/>
    <w:rsid w:val="0928DF6E"/>
    <w:rsid w:val="0973E1D7"/>
    <w:rsid w:val="09A272CA"/>
    <w:rsid w:val="09D18D84"/>
    <w:rsid w:val="09E488AA"/>
    <w:rsid w:val="0A59E680"/>
    <w:rsid w:val="0B15C571"/>
    <w:rsid w:val="0B1C293A"/>
    <w:rsid w:val="0B482455"/>
    <w:rsid w:val="0B5094C7"/>
    <w:rsid w:val="0B5DF9F6"/>
    <w:rsid w:val="0BC7FA3F"/>
    <w:rsid w:val="0C909567"/>
    <w:rsid w:val="0CE17E0E"/>
    <w:rsid w:val="0D04FFF5"/>
    <w:rsid w:val="0D17BCC7"/>
    <w:rsid w:val="0D83E71E"/>
    <w:rsid w:val="0D9E8F77"/>
    <w:rsid w:val="0E3A4DDC"/>
    <w:rsid w:val="0E4220DB"/>
    <w:rsid w:val="0ED8FA64"/>
    <w:rsid w:val="0F1A5938"/>
    <w:rsid w:val="0F1E4682"/>
    <w:rsid w:val="0F9D19C0"/>
    <w:rsid w:val="0FC1DAC0"/>
    <w:rsid w:val="0FCA3F29"/>
    <w:rsid w:val="0FCB2900"/>
    <w:rsid w:val="0FCDA1E5"/>
    <w:rsid w:val="0FD4C1EB"/>
    <w:rsid w:val="102858E9"/>
    <w:rsid w:val="102B297D"/>
    <w:rsid w:val="10620E4E"/>
    <w:rsid w:val="1117578C"/>
    <w:rsid w:val="1135178B"/>
    <w:rsid w:val="113A6558"/>
    <w:rsid w:val="1160E424"/>
    <w:rsid w:val="117C53EA"/>
    <w:rsid w:val="11B6933C"/>
    <w:rsid w:val="124687A2"/>
    <w:rsid w:val="125FA146"/>
    <w:rsid w:val="12776EF8"/>
    <w:rsid w:val="12A4CF7D"/>
    <w:rsid w:val="12A6A45E"/>
    <w:rsid w:val="12C0A1F5"/>
    <w:rsid w:val="12D957A9"/>
    <w:rsid w:val="12E7B236"/>
    <w:rsid w:val="1338558F"/>
    <w:rsid w:val="133F13A9"/>
    <w:rsid w:val="138E969B"/>
    <w:rsid w:val="13F2E9B2"/>
    <w:rsid w:val="1447FD85"/>
    <w:rsid w:val="1479A51F"/>
    <w:rsid w:val="148F3196"/>
    <w:rsid w:val="1492E979"/>
    <w:rsid w:val="14DABFF8"/>
    <w:rsid w:val="14F3AC4A"/>
    <w:rsid w:val="158CD3A5"/>
    <w:rsid w:val="15ED5AD4"/>
    <w:rsid w:val="16F1DEEA"/>
    <w:rsid w:val="17178D27"/>
    <w:rsid w:val="177C2182"/>
    <w:rsid w:val="177E4CE9"/>
    <w:rsid w:val="17B9E0B2"/>
    <w:rsid w:val="17F1C8EE"/>
    <w:rsid w:val="1865D175"/>
    <w:rsid w:val="1879D654"/>
    <w:rsid w:val="18B8296F"/>
    <w:rsid w:val="18DF07AF"/>
    <w:rsid w:val="19380630"/>
    <w:rsid w:val="194F3B64"/>
    <w:rsid w:val="19AE20DC"/>
    <w:rsid w:val="1A87AAF9"/>
    <w:rsid w:val="1A901EB3"/>
    <w:rsid w:val="1AE9B589"/>
    <w:rsid w:val="1AFA7FC6"/>
    <w:rsid w:val="1B2DD0C7"/>
    <w:rsid w:val="1B32BFE3"/>
    <w:rsid w:val="1B4796B6"/>
    <w:rsid w:val="1C0ADC04"/>
    <w:rsid w:val="1CD4895D"/>
    <w:rsid w:val="1D055988"/>
    <w:rsid w:val="1D1F7C2E"/>
    <w:rsid w:val="1D30EB26"/>
    <w:rsid w:val="1D9845D5"/>
    <w:rsid w:val="1DB698FB"/>
    <w:rsid w:val="1DD482CA"/>
    <w:rsid w:val="1E2BE0E1"/>
    <w:rsid w:val="1E2E8CCD"/>
    <w:rsid w:val="1E4B0C2A"/>
    <w:rsid w:val="1E6DFB9D"/>
    <w:rsid w:val="1E9A3555"/>
    <w:rsid w:val="1ECCF8BF"/>
    <w:rsid w:val="1FF48C1B"/>
    <w:rsid w:val="2006172D"/>
    <w:rsid w:val="20073013"/>
    <w:rsid w:val="200A77DA"/>
    <w:rsid w:val="2055E27B"/>
    <w:rsid w:val="20599C4E"/>
    <w:rsid w:val="211F3AC5"/>
    <w:rsid w:val="214A8996"/>
    <w:rsid w:val="217C24DB"/>
    <w:rsid w:val="220AAAA8"/>
    <w:rsid w:val="222CB9B2"/>
    <w:rsid w:val="22348DF7"/>
    <w:rsid w:val="23221D16"/>
    <w:rsid w:val="23628942"/>
    <w:rsid w:val="236F3028"/>
    <w:rsid w:val="23C5A9C6"/>
    <w:rsid w:val="2407C315"/>
    <w:rsid w:val="24316069"/>
    <w:rsid w:val="2433E1FB"/>
    <w:rsid w:val="24377C8C"/>
    <w:rsid w:val="2454854E"/>
    <w:rsid w:val="2479BA27"/>
    <w:rsid w:val="24A7B402"/>
    <w:rsid w:val="24DF6CA1"/>
    <w:rsid w:val="24EAE952"/>
    <w:rsid w:val="24F8CDD9"/>
    <w:rsid w:val="254DCCFD"/>
    <w:rsid w:val="25B6CFC6"/>
    <w:rsid w:val="25D87755"/>
    <w:rsid w:val="26B1D909"/>
    <w:rsid w:val="273C4568"/>
    <w:rsid w:val="2740F75B"/>
    <w:rsid w:val="279EBA88"/>
    <w:rsid w:val="27C5A80E"/>
    <w:rsid w:val="27FE92E6"/>
    <w:rsid w:val="282F1233"/>
    <w:rsid w:val="28697F9A"/>
    <w:rsid w:val="287DB27B"/>
    <w:rsid w:val="298B4C91"/>
    <w:rsid w:val="29AC5FD6"/>
    <w:rsid w:val="29C44A0A"/>
    <w:rsid w:val="2A1CE4F1"/>
    <w:rsid w:val="2A508A30"/>
    <w:rsid w:val="2A8F014C"/>
    <w:rsid w:val="2A93E94D"/>
    <w:rsid w:val="2AAFB5E4"/>
    <w:rsid w:val="2ACD2C2F"/>
    <w:rsid w:val="2B8E33B2"/>
    <w:rsid w:val="2BB0751F"/>
    <w:rsid w:val="2BBC894D"/>
    <w:rsid w:val="2BBD96BE"/>
    <w:rsid w:val="2C1D0A37"/>
    <w:rsid w:val="2C3CB93B"/>
    <w:rsid w:val="2CEA6E8A"/>
    <w:rsid w:val="2D184D7F"/>
    <w:rsid w:val="2D804C2C"/>
    <w:rsid w:val="2D971C10"/>
    <w:rsid w:val="2DC338B6"/>
    <w:rsid w:val="2E06D226"/>
    <w:rsid w:val="2E169D5C"/>
    <w:rsid w:val="2E1D74CE"/>
    <w:rsid w:val="2EA65F17"/>
    <w:rsid w:val="2EC1DBD6"/>
    <w:rsid w:val="2ECA19C6"/>
    <w:rsid w:val="2F05FEE0"/>
    <w:rsid w:val="2F419D9E"/>
    <w:rsid w:val="2F43831A"/>
    <w:rsid w:val="2F7CA506"/>
    <w:rsid w:val="2F9C4294"/>
    <w:rsid w:val="2FBC7A15"/>
    <w:rsid w:val="2FCB976B"/>
    <w:rsid w:val="2FFA9740"/>
    <w:rsid w:val="3055830B"/>
    <w:rsid w:val="3057D7C5"/>
    <w:rsid w:val="307F5B26"/>
    <w:rsid w:val="30842F6A"/>
    <w:rsid w:val="313A3587"/>
    <w:rsid w:val="316F54FE"/>
    <w:rsid w:val="318FC379"/>
    <w:rsid w:val="31E3CF24"/>
    <w:rsid w:val="31E7AB1F"/>
    <w:rsid w:val="32308AE0"/>
    <w:rsid w:val="32A02000"/>
    <w:rsid w:val="32A5C056"/>
    <w:rsid w:val="32ADA07D"/>
    <w:rsid w:val="3300CB71"/>
    <w:rsid w:val="33109EA1"/>
    <w:rsid w:val="3361C539"/>
    <w:rsid w:val="3373248B"/>
    <w:rsid w:val="338EB9B0"/>
    <w:rsid w:val="339DD942"/>
    <w:rsid w:val="33AB8E17"/>
    <w:rsid w:val="33ADDFC8"/>
    <w:rsid w:val="33D1E210"/>
    <w:rsid w:val="33FA2513"/>
    <w:rsid w:val="342D99F4"/>
    <w:rsid w:val="34CE99D6"/>
    <w:rsid w:val="34DD200C"/>
    <w:rsid w:val="35083484"/>
    <w:rsid w:val="352D52E9"/>
    <w:rsid w:val="35311B1F"/>
    <w:rsid w:val="359890D0"/>
    <w:rsid w:val="35AC5325"/>
    <w:rsid w:val="35C019CC"/>
    <w:rsid w:val="364E7DE2"/>
    <w:rsid w:val="36611317"/>
    <w:rsid w:val="36742731"/>
    <w:rsid w:val="367ABA99"/>
    <w:rsid w:val="373FA029"/>
    <w:rsid w:val="37576521"/>
    <w:rsid w:val="37DE473F"/>
    <w:rsid w:val="389E6A40"/>
    <w:rsid w:val="38C1E9A3"/>
    <w:rsid w:val="38E2801D"/>
    <w:rsid w:val="39660176"/>
    <w:rsid w:val="39961AF8"/>
    <w:rsid w:val="39A1CD3F"/>
    <w:rsid w:val="39C3A58F"/>
    <w:rsid w:val="39CEA32B"/>
    <w:rsid w:val="3A24F4F6"/>
    <w:rsid w:val="3A5926AE"/>
    <w:rsid w:val="3A5FBC4B"/>
    <w:rsid w:val="3A9796DA"/>
    <w:rsid w:val="3AB6BB41"/>
    <w:rsid w:val="3B1C4824"/>
    <w:rsid w:val="3B425C97"/>
    <w:rsid w:val="3B42E61D"/>
    <w:rsid w:val="3B77D52E"/>
    <w:rsid w:val="3C6CBF7F"/>
    <w:rsid w:val="3CDF4F2E"/>
    <w:rsid w:val="3DA50147"/>
    <w:rsid w:val="3DA6D8F2"/>
    <w:rsid w:val="3DE74F75"/>
    <w:rsid w:val="3E249084"/>
    <w:rsid w:val="3E3A5244"/>
    <w:rsid w:val="3E5ABE45"/>
    <w:rsid w:val="3EE7470F"/>
    <w:rsid w:val="3F05A0F7"/>
    <w:rsid w:val="3F85D7DF"/>
    <w:rsid w:val="3F998401"/>
    <w:rsid w:val="3FCC74AF"/>
    <w:rsid w:val="3FCCE57D"/>
    <w:rsid w:val="40329504"/>
    <w:rsid w:val="40397A3E"/>
    <w:rsid w:val="40584804"/>
    <w:rsid w:val="4061FBDD"/>
    <w:rsid w:val="40A7144A"/>
    <w:rsid w:val="40C7D59D"/>
    <w:rsid w:val="40CBA583"/>
    <w:rsid w:val="41044B35"/>
    <w:rsid w:val="410A0A40"/>
    <w:rsid w:val="415E5169"/>
    <w:rsid w:val="41B5A4D8"/>
    <w:rsid w:val="41C181F9"/>
    <w:rsid w:val="420ACBCB"/>
    <w:rsid w:val="42807301"/>
    <w:rsid w:val="428E9B90"/>
    <w:rsid w:val="433CAA52"/>
    <w:rsid w:val="435E02C2"/>
    <w:rsid w:val="43915265"/>
    <w:rsid w:val="439D8886"/>
    <w:rsid w:val="440AD4B9"/>
    <w:rsid w:val="443291C7"/>
    <w:rsid w:val="44885009"/>
    <w:rsid w:val="44C65964"/>
    <w:rsid w:val="44E2D1DE"/>
    <w:rsid w:val="451220AA"/>
    <w:rsid w:val="458BDFF7"/>
    <w:rsid w:val="4597D098"/>
    <w:rsid w:val="45A25534"/>
    <w:rsid w:val="45A36042"/>
    <w:rsid w:val="463E5A44"/>
    <w:rsid w:val="46C1DFEB"/>
    <w:rsid w:val="46CBBDC6"/>
    <w:rsid w:val="46FA9184"/>
    <w:rsid w:val="4706A2AF"/>
    <w:rsid w:val="472AE482"/>
    <w:rsid w:val="472CABB5"/>
    <w:rsid w:val="483DB87B"/>
    <w:rsid w:val="486FF8D5"/>
    <w:rsid w:val="491F94A5"/>
    <w:rsid w:val="491F9DE1"/>
    <w:rsid w:val="494DA8D2"/>
    <w:rsid w:val="495BB023"/>
    <w:rsid w:val="497D155F"/>
    <w:rsid w:val="498F4691"/>
    <w:rsid w:val="49ED8E14"/>
    <w:rsid w:val="4A66FA80"/>
    <w:rsid w:val="4A7FD644"/>
    <w:rsid w:val="4A85DAB6"/>
    <w:rsid w:val="4A90BF52"/>
    <w:rsid w:val="4A9BEEF2"/>
    <w:rsid w:val="4ACB5AE1"/>
    <w:rsid w:val="4AE6EF30"/>
    <w:rsid w:val="4B0E28F0"/>
    <w:rsid w:val="4B4FF0B3"/>
    <w:rsid w:val="4B98DA40"/>
    <w:rsid w:val="4BA664C4"/>
    <w:rsid w:val="4BABD44B"/>
    <w:rsid w:val="4BC80337"/>
    <w:rsid w:val="4C341CD3"/>
    <w:rsid w:val="4CC256AA"/>
    <w:rsid w:val="4CD2B06A"/>
    <w:rsid w:val="4D1EA043"/>
    <w:rsid w:val="4D56CBE8"/>
    <w:rsid w:val="4D826DA3"/>
    <w:rsid w:val="4DFCF0FD"/>
    <w:rsid w:val="4E1524D2"/>
    <w:rsid w:val="4E3B59F0"/>
    <w:rsid w:val="4E5A1215"/>
    <w:rsid w:val="4EFB92DC"/>
    <w:rsid w:val="4F7D5BB6"/>
    <w:rsid w:val="4FD2629F"/>
    <w:rsid w:val="4FD999DF"/>
    <w:rsid w:val="50288E4C"/>
    <w:rsid w:val="503C2FB4"/>
    <w:rsid w:val="5068856B"/>
    <w:rsid w:val="50B079D2"/>
    <w:rsid w:val="50E0B6F9"/>
    <w:rsid w:val="50E0DF33"/>
    <w:rsid w:val="51658319"/>
    <w:rsid w:val="51B5E365"/>
    <w:rsid w:val="51C14EE9"/>
    <w:rsid w:val="52128325"/>
    <w:rsid w:val="526F05E9"/>
    <w:rsid w:val="52783AD4"/>
    <w:rsid w:val="52A27C83"/>
    <w:rsid w:val="52C6AF37"/>
    <w:rsid w:val="52CE88BD"/>
    <w:rsid w:val="52DC3E44"/>
    <w:rsid w:val="530CED8D"/>
    <w:rsid w:val="5315A1CE"/>
    <w:rsid w:val="53A2AD81"/>
    <w:rsid w:val="53B3405C"/>
    <w:rsid w:val="53B60AE3"/>
    <w:rsid w:val="53D5D974"/>
    <w:rsid w:val="53E0F65D"/>
    <w:rsid w:val="54109195"/>
    <w:rsid w:val="54A2D386"/>
    <w:rsid w:val="54C3933E"/>
    <w:rsid w:val="550315A8"/>
    <w:rsid w:val="5521D339"/>
    <w:rsid w:val="554BF482"/>
    <w:rsid w:val="556FC523"/>
    <w:rsid w:val="55970571"/>
    <w:rsid w:val="568C8E6F"/>
    <w:rsid w:val="56B91B3E"/>
    <w:rsid w:val="57313836"/>
    <w:rsid w:val="577AF58B"/>
    <w:rsid w:val="58D24879"/>
    <w:rsid w:val="59151A98"/>
    <w:rsid w:val="5918970A"/>
    <w:rsid w:val="5946C46F"/>
    <w:rsid w:val="594EC14A"/>
    <w:rsid w:val="5950D513"/>
    <w:rsid w:val="595933D4"/>
    <w:rsid w:val="599375AD"/>
    <w:rsid w:val="59A512AF"/>
    <w:rsid w:val="59D148BE"/>
    <w:rsid w:val="5A0C8647"/>
    <w:rsid w:val="5AD39678"/>
    <w:rsid w:val="5AF51D35"/>
    <w:rsid w:val="5B1D2653"/>
    <w:rsid w:val="5B358B01"/>
    <w:rsid w:val="5B78BB39"/>
    <w:rsid w:val="5B9CB963"/>
    <w:rsid w:val="5BE60D80"/>
    <w:rsid w:val="5BF69888"/>
    <w:rsid w:val="5BFAD068"/>
    <w:rsid w:val="5C03F589"/>
    <w:rsid w:val="5C22D667"/>
    <w:rsid w:val="5C2772BC"/>
    <w:rsid w:val="5C8F480B"/>
    <w:rsid w:val="5CB57F7F"/>
    <w:rsid w:val="5CC30E3B"/>
    <w:rsid w:val="5CCE334D"/>
    <w:rsid w:val="5CDC65C5"/>
    <w:rsid w:val="5D8671F3"/>
    <w:rsid w:val="5DA982C2"/>
    <w:rsid w:val="5DEF4E28"/>
    <w:rsid w:val="5E08EA54"/>
    <w:rsid w:val="5E29B7CE"/>
    <w:rsid w:val="5E4CCEE0"/>
    <w:rsid w:val="5ED04A98"/>
    <w:rsid w:val="5EEA3784"/>
    <w:rsid w:val="5EF59B8C"/>
    <w:rsid w:val="5F48B02E"/>
    <w:rsid w:val="5F60D8CE"/>
    <w:rsid w:val="5FFC6612"/>
    <w:rsid w:val="600B3989"/>
    <w:rsid w:val="607F4636"/>
    <w:rsid w:val="61131C14"/>
    <w:rsid w:val="61AABBA2"/>
    <w:rsid w:val="61BDA199"/>
    <w:rsid w:val="61C1DC45"/>
    <w:rsid w:val="61DDCFE9"/>
    <w:rsid w:val="61F78A4E"/>
    <w:rsid w:val="62448A33"/>
    <w:rsid w:val="62690478"/>
    <w:rsid w:val="62A4BBD3"/>
    <w:rsid w:val="63285051"/>
    <w:rsid w:val="6342BB2B"/>
    <w:rsid w:val="634CBA15"/>
    <w:rsid w:val="634DC185"/>
    <w:rsid w:val="635858B1"/>
    <w:rsid w:val="639751DE"/>
    <w:rsid w:val="63A6C8F3"/>
    <w:rsid w:val="63C9E203"/>
    <w:rsid w:val="647A840B"/>
    <w:rsid w:val="648B4A20"/>
    <w:rsid w:val="64D2C234"/>
    <w:rsid w:val="64DCF920"/>
    <w:rsid w:val="6508E2A0"/>
    <w:rsid w:val="65090C54"/>
    <w:rsid w:val="65379BC7"/>
    <w:rsid w:val="65C6B5CD"/>
    <w:rsid w:val="65DC71B4"/>
    <w:rsid w:val="65E786C0"/>
    <w:rsid w:val="66090B0E"/>
    <w:rsid w:val="66181DE9"/>
    <w:rsid w:val="6639DBB2"/>
    <w:rsid w:val="665E4090"/>
    <w:rsid w:val="66C7D184"/>
    <w:rsid w:val="66DFD2AA"/>
    <w:rsid w:val="66E3D69F"/>
    <w:rsid w:val="67C18D21"/>
    <w:rsid w:val="67F4E736"/>
    <w:rsid w:val="683989BB"/>
    <w:rsid w:val="68B02EDE"/>
    <w:rsid w:val="6930819D"/>
    <w:rsid w:val="698C344A"/>
    <w:rsid w:val="69B63F04"/>
    <w:rsid w:val="69D0817E"/>
    <w:rsid w:val="6A441FBC"/>
    <w:rsid w:val="6A57E2D1"/>
    <w:rsid w:val="6AD1F483"/>
    <w:rsid w:val="6B53BC47"/>
    <w:rsid w:val="6B852133"/>
    <w:rsid w:val="6B8A7AD2"/>
    <w:rsid w:val="6BC8EFBF"/>
    <w:rsid w:val="6BD12390"/>
    <w:rsid w:val="6C141A21"/>
    <w:rsid w:val="6C289D3F"/>
    <w:rsid w:val="6C39690E"/>
    <w:rsid w:val="6C79A37F"/>
    <w:rsid w:val="6C9D8576"/>
    <w:rsid w:val="6CA62F9A"/>
    <w:rsid w:val="6CDA732D"/>
    <w:rsid w:val="6CDCDF51"/>
    <w:rsid w:val="6D126A9A"/>
    <w:rsid w:val="6D98362D"/>
    <w:rsid w:val="6E260264"/>
    <w:rsid w:val="6E2D4C7E"/>
    <w:rsid w:val="6E6AE30F"/>
    <w:rsid w:val="6ED5369C"/>
    <w:rsid w:val="6EE1E064"/>
    <w:rsid w:val="6F309BE6"/>
    <w:rsid w:val="6F4F39D5"/>
    <w:rsid w:val="6F5CC9CA"/>
    <w:rsid w:val="6F963CF0"/>
    <w:rsid w:val="6FAEAB9A"/>
    <w:rsid w:val="6FBEC71C"/>
    <w:rsid w:val="6FC4FCDE"/>
    <w:rsid w:val="6FF164B3"/>
    <w:rsid w:val="7049AF7B"/>
    <w:rsid w:val="7079BF24"/>
    <w:rsid w:val="708B0C54"/>
    <w:rsid w:val="709EA05E"/>
    <w:rsid w:val="70B32423"/>
    <w:rsid w:val="70D59BE5"/>
    <w:rsid w:val="711D7ADC"/>
    <w:rsid w:val="711E4C53"/>
    <w:rsid w:val="712FC375"/>
    <w:rsid w:val="7138FBD8"/>
    <w:rsid w:val="7140D6DA"/>
    <w:rsid w:val="716D2848"/>
    <w:rsid w:val="7172926A"/>
    <w:rsid w:val="717471D2"/>
    <w:rsid w:val="719D5829"/>
    <w:rsid w:val="71D6E50D"/>
    <w:rsid w:val="71DAC530"/>
    <w:rsid w:val="72057FBB"/>
    <w:rsid w:val="722B6454"/>
    <w:rsid w:val="728D509D"/>
    <w:rsid w:val="72B213FD"/>
    <w:rsid w:val="72DD02DC"/>
    <w:rsid w:val="72FCB073"/>
    <w:rsid w:val="739FD171"/>
    <w:rsid w:val="73A59D92"/>
    <w:rsid w:val="73B33DB0"/>
    <w:rsid w:val="741349EA"/>
    <w:rsid w:val="74171269"/>
    <w:rsid w:val="74343204"/>
    <w:rsid w:val="753184DA"/>
    <w:rsid w:val="757E61FD"/>
    <w:rsid w:val="7592D249"/>
    <w:rsid w:val="75D844AF"/>
    <w:rsid w:val="75FB01F5"/>
    <w:rsid w:val="75FC5676"/>
    <w:rsid w:val="76621B04"/>
    <w:rsid w:val="767428E3"/>
    <w:rsid w:val="77283315"/>
    <w:rsid w:val="772F169F"/>
    <w:rsid w:val="77323212"/>
    <w:rsid w:val="777A8970"/>
    <w:rsid w:val="777EE97A"/>
    <w:rsid w:val="77CE5A69"/>
    <w:rsid w:val="77D062CD"/>
    <w:rsid w:val="77E0FAC4"/>
    <w:rsid w:val="780BF61D"/>
    <w:rsid w:val="782095A9"/>
    <w:rsid w:val="78986429"/>
    <w:rsid w:val="78CE5D16"/>
    <w:rsid w:val="7902B504"/>
    <w:rsid w:val="7913F24D"/>
    <w:rsid w:val="7941D97A"/>
    <w:rsid w:val="7954E602"/>
    <w:rsid w:val="79C066AE"/>
    <w:rsid w:val="7A0F0695"/>
    <w:rsid w:val="7A337FD5"/>
    <w:rsid w:val="7A55BDCD"/>
    <w:rsid w:val="7A728FEB"/>
    <w:rsid w:val="7ABBB6D3"/>
    <w:rsid w:val="7B455241"/>
    <w:rsid w:val="7B492F4E"/>
    <w:rsid w:val="7BFD34B8"/>
    <w:rsid w:val="7CA0A434"/>
    <w:rsid w:val="7CB7BA10"/>
    <w:rsid w:val="7CBA68F1"/>
    <w:rsid w:val="7D181054"/>
    <w:rsid w:val="7D3F26E3"/>
    <w:rsid w:val="7D4250F6"/>
    <w:rsid w:val="7D83AEB8"/>
    <w:rsid w:val="7D8C876A"/>
    <w:rsid w:val="7D9AE085"/>
    <w:rsid w:val="7E063E02"/>
    <w:rsid w:val="7E0DC537"/>
    <w:rsid w:val="7EAE78F2"/>
    <w:rsid w:val="7EC9A3C3"/>
    <w:rsid w:val="7F02F934"/>
    <w:rsid w:val="7F1B47B6"/>
    <w:rsid w:val="7F2C253D"/>
    <w:rsid w:val="7F81C2E3"/>
    <w:rsid w:val="7FAA1DFB"/>
    <w:rsid w:val="7FAAEDB0"/>
    <w:rsid w:val="7FCE872B"/>
    <w:rsid w:val="7FD3FA06"/>
    <w:rsid w:val="7FFC88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ED8D"/>
  <w15:chartTrackingRefBased/>
  <w15:docId w15:val="{7C46B7FB-206B-4BE8-9EAA-7E977B2B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93D"/>
    <w:rPr>
      <w:kern w:val="0"/>
      <w:lang w:val="en-GB"/>
      <w14:ligatures w14:val="none"/>
    </w:rPr>
  </w:style>
  <w:style w:type="paragraph" w:styleId="Heading1">
    <w:name w:val="heading 1"/>
    <w:basedOn w:val="Normal"/>
    <w:next w:val="Normal"/>
    <w:link w:val="Heading1Char"/>
    <w:uiPriority w:val="9"/>
    <w:qFormat/>
    <w:rsid w:val="00913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3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3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3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3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DA7"/>
    <w:rPr>
      <w:rFonts w:eastAsiaTheme="majorEastAsia" w:cstheme="majorBidi"/>
      <w:color w:val="272727" w:themeColor="text1" w:themeTint="D8"/>
    </w:rPr>
  </w:style>
  <w:style w:type="paragraph" w:styleId="Title">
    <w:name w:val="Title"/>
    <w:basedOn w:val="Normal"/>
    <w:next w:val="Normal"/>
    <w:link w:val="TitleChar"/>
    <w:uiPriority w:val="10"/>
    <w:qFormat/>
    <w:rsid w:val="00913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DA7"/>
    <w:pPr>
      <w:spacing w:before="160"/>
      <w:jc w:val="center"/>
    </w:pPr>
    <w:rPr>
      <w:i/>
      <w:iCs/>
      <w:color w:val="404040" w:themeColor="text1" w:themeTint="BF"/>
    </w:rPr>
  </w:style>
  <w:style w:type="character" w:customStyle="1" w:styleId="QuoteChar">
    <w:name w:val="Quote Char"/>
    <w:basedOn w:val="DefaultParagraphFont"/>
    <w:link w:val="Quote"/>
    <w:uiPriority w:val="29"/>
    <w:rsid w:val="00913DA7"/>
    <w:rPr>
      <w:i/>
      <w:iCs/>
      <w:color w:val="404040" w:themeColor="text1" w:themeTint="BF"/>
    </w:rPr>
  </w:style>
  <w:style w:type="paragraph" w:styleId="ListParagraph">
    <w:name w:val="List Paragraph"/>
    <w:basedOn w:val="Normal"/>
    <w:link w:val="ListParagraphChar"/>
    <w:uiPriority w:val="34"/>
    <w:qFormat/>
    <w:rsid w:val="00913DA7"/>
    <w:pPr>
      <w:ind w:left="720"/>
      <w:contextualSpacing/>
    </w:pPr>
  </w:style>
  <w:style w:type="character" w:styleId="IntenseEmphasis">
    <w:name w:val="Intense Emphasis"/>
    <w:basedOn w:val="DefaultParagraphFont"/>
    <w:uiPriority w:val="21"/>
    <w:qFormat/>
    <w:rsid w:val="00913DA7"/>
    <w:rPr>
      <w:i/>
      <w:iCs/>
      <w:color w:val="0F4761" w:themeColor="accent1" w:themeShade="BF"/>
    </w:rPr>
  </w:style>
  <w:style w:type="paragraph" w:styleId="IntenseQuote">
    <w:name w:val="Intense Quote"/>
    <w:basedOn w:val="Normal"/>
    <w:next w:val="Normal"/>
    <w:link w:val="IntenseQuoteChar"/>
    <w:uiPriority w:val="30"/>
    <w:qFormat/>
    <w:rsid w:val="00913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DA7"/>
    <w:rPr>
      <w:i/>
      <w:iCs/>
      <w:color w:val="0F4761" w:themeColor="accent1" w:themeShade="BF"/>
    </w:rPr>
  </w:style>
  <w:style w:type="character" w:styleId="IntenseReference">
    <w:name w:val="Intense Reference"/>
    <w:basedOn w:val="DefaultParagraphFont"/>
    <w:uiPriority w:val="32"/>
    <w:qFormat/>
    <w:rsid w:val="00913DA7"/>
    <w:rPr>
      <w:b/>
      <w:bCs/>
      <w:smallCaps/>
      <w:color w:val="0F4761" w:themeColor="accent1" w:themeShade="BF"/>
      <w:spacing w:val="5"/>
    </w:rPr>
  </w:style>
  <w:style w:type="character" w:customStyle="1" w:styleId="ListParagraphChar">
    <w:name w:val="List Paragraph Char"/>
    <w:basedOn w:val="DefaultParagraphFont"/>
    <w:link w:val="ListParagraph"/>
    <w:uiPriority w:val="34"/>
    <w:locked/>
    <w:rsid w:val="00DE105C"/>
  </w:style>
  <w:style w:type="table" w:styleId="TableGrid">
    <w:name w:val="Table Grid"/>
    <w:basedOn w:val="TableNormal"/>
    <w:uiPriority w:val="39"/>
    <w:rsid w:val="00715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4192"/>
    <w:rPr>
      <w:color w:val="467886" w:themeColor="hyperlink"/>
      <w:u w:val="single"/>
    </w:rPr>
  </w:style>
  <w:style w:type="character" w:styleId="UnresolvedMention">
    <w:name w:val="Unresolved Mention"/>
    <w:basedOn w:val="DefaultParagraphFont"/>
    <w:uiPriority w:val="99"/>
    <w:semiHidden/>
    <w:unhideWhenUsed/>
    <w:rsid w:val="00FC4192"/>
    <w:rPr>
      <w:color w:val="605E5C"/>
      <w:shd w:val="clear" w:color="auto" w:fill="E1DFDD"/>
    </w:rPr>
  </w:style>
  <w:style w:type="paragraph" w:styleId="Header">
    <w:name w:val="header"/>
    <w:basedOn w:val="Normal"/>
    <w:link w:val="HeaderChar"/>
    <w:uiPriority w:val="99"/>
    <w:unhideWhenUsed/>
    <w:rsid w:val="00717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EC"/>
    <w:rPr>
      <w:kern w:val="0"/>
      <w:lang w:val="en-GB"/>
      <w14:ligatures w14:val="none"/>
    </w:rPr>
  </w:style>
  <w:style w:type="paragraph" w:styleId="Footer">
    <w:name w:val="footer"/>
    <w:basedOn w:val="Normal"/>
    <w:link w:val="FooterChar"/>
    <w:uiPriority w:val="99"/>
    <w:unhideWhenUsed/>
    <w:rsid w:val="00717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EC"/>
    <w:rPr>
      <w:kern w:val="0"/>
      <w:lang w:val="en-GB"/>
      <w14:ligatures w14:val="none"/>
    </w:rPr>
  </w:style>
  <w:style w:type="character" w:styleId="CommentReference">
    <w:name w:val="annotation reference"/>
    <w:basedOn w:val="DefaultParagraphFont"/>
    <w:uiPriority w:val="99"/>
    <w:semiHidden/>
    <w:unhideWhenUsed/>
    <w:rsid w:val="003C527F"/>
    <w:rPr>
      <w:sz w:val="16"/>
      <w:szCs w:val="16"/>
    </w:rPr>
  </w:style>
  <w:style w:type="paragraph" w:styleId="CommentText">
    <w:name w:val="annotation text"/>
    <w:basedOn w:val="Normal"/>
    <w:link w:val="CommentTextChar"/>
    <w:uiPriority w:val="99"/>
    <w:unhideWhenUsed/>
    <w:rsid w:val="003C527F"/>
    <w:pPr>
      <w:spacing w:line="240" w:lineRule="auto"/>
    </w:pPr>
    <w:rPr>
      <w:sz w:val="20"/>
      <w:szCs w:val="20"/>
    </w:rPr>
  </w:style>
  <w:style w:type="character" w:customStyle="1" w:styleId="CommentTextChar">
    <w:name w:val="Comment Text Char"/>
    <w:basedOn w:val="DefaultParagraphFont"/>
    <w:link w:val="CommentText"/>
    <w:uiPriority w:val="99"/>
    <w:rsid w:val="003C527F"/>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3C527F"/>
    <w:rPr>
      <w:b/>
      <w:bCs/>
    </w:rPr>
  </w:style>
  <w:style w:type="character" w:customStyle="1" w:styleId="CommentSubjectChar">
    <w:name w:val="Comment Subject Char"/>
    <w:basedOn w:val="CommentTextChar"/>
    <w:link w:val="CommentSubject"/>
    <w:uiPriority w:val="99"/>
    <w:semiHidden/>
    <w:rsid w:val="003C527F"/>
    <w:rPr>
      <w:b/>
      <w:bCs/>
      <w:kern w:val="0"/>
      <w:sz w:val="20"/>
      <w:szCs w:val="20"/>
      <w:lang w:val="en-GB"/>
      <w14:ligatures w14:val="none"/>
    </w:rPr>
  </w:style>
  <w:style w:type="character" w:styleId="Mention">
    <w:name w:val="Mention"/>
    <w:basedOn w:val="DefaultParagraphFont"/>
    <w:uiPriority w:val="99"/>
    <w:unhideWhenUsed/>
    <w:rsid w:val="003C527F"/>
    <w:rPr>
      <w:color w:val="2B579A"/>
      <w:shd w:val="clear" w:color="auto" w:fill="E1DFDD"/>
    </w:rPr>
  </w:style>
  <w:style w:type="paragraph" w:styleId="NoSpacing">
    <w:name w:val="No Spacing"/>
    <w:uiPriority w:val="1"/>
    <w:qFormat/>
    <w:rsid w:val="006C3B88"/>
    <w:pPr>
      <w:spacing w:after="0" w:line="240" w:lineRule="auto"/>
    </w:pPr>
    <w:rPr>
      <w:kern w:val="0"/>
      <w:lang w:val="en-GB"/>
      <w14:ligatures w14:val="none"/>
    </w:rPr>
  </w:style>
  <w:style w:type="character" w:styleId="FollowedHyperlink">
    <w:name w:val="FollowedHyperlink"/>
    <w:basedOn w:val="DefaultParagraphFont"/>
    <w:uiPriority w:val="99"/>
    <w:semiHidden/>
    <w:unhideWhenUsed/>
    <w:rsid w:val="00C652BE"/>
    <w:rPr>
      <w:color w:val="96607D" w:themeColor="followedHyperlink"/>
      <w:u w:val="single"/>
    </w:rPr>
  </w:style>
  <w:style w:type="paragraph" w:styleId="NormalWeb">
    <w:name w:val="Normal (Web)"/>
    <w:basedOn w:val="Normal"/>
    <w:uiPriority w:val="99"/>
    <w:unhideWhenUsed/>
    <w:rsid w:val="00001C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668">
      <w:bodyDiv w:val="1"/>
      <w:marLeft w:val="0"/>
      <w:marRight w:val="0"/>
      <w:marTop w:val="0"/>
      <w:marBottom w:val="0"/>
      <w:divBdr>
        <w:top w:val="none" w:sz="0" w:space="0" w:color="auto"/>
        <w:left w:val="none" w:sz="0" w:space="0" w:color="auto"/>
        <w:bottom w:val="none" w:sz="0" w:space="0" w:color="auto"/>
        <w:right w:val="none" w:sz="0" w:space="0" w:color="auto"/>
      </w:divBdr>
    </w:div>
    <w:div w:id="54863621">
      <w:bodyDiv w:val="1"/>
      <w:marLeft w:val="0"/>
      <w:marRight w:val="0"/>
      <w:marTop w:val="0"/>
      <w:marBottom w:val="0"/>
      <w:divBdr>
        <w:top w:val="none" w:sz="0" w:space="0" w:color="auto"/>
        <w:left w:val="none" w:sz="0" w:space="0" w:color="auto"/>
        <w:bottom w:val="none" w:sz="0" w:space="0" w:color="auto"/>
        <w:right w:val="none" w:sz="0" w:space="0" w:color="auto"/>
      </w:divBdr>
    </w:div>
    <w:div w:id="84112248">
      <w:bodyDiv w:val="1"/>
      <w:marLeft w:val="0"/>
      <w:marRight w:val="0"/>
      <w:marTop w:val="0"/>
      <w:marBottom w:val="0"/>
      <w:divBdr>
        <w:top w:val="none" w:sz="0" w:space="0" w:color="auto"/>
        <w:left w:val="none" w:sz="0" w:space="0" w:color="auto"/>
        <w:bottom w:val="none" w:sz="0" w:space="0" w:color="auto"/>
        <w:right w:val="none" w:sz="0" w:space="0" w:color="auto"/>
      </w:divBdr>
    </w:div>
    <w:div w:id="424305179">
      <w:bodyDiv w:val="1"/>
      <w:marLeft w:val="0"/>
      <w:marRight w:val="0"/>
      <w:marTop w:val="0"/>
      <w:marBottom w:val="0"/>
      <w:divBdr>
        <w:top w:val="none" w:sz="0" w:space="0" w:color="auto"/>
        <w:left w:val="none" w:sz="0" w:space="0" w:color="auto"/>
        <w:bottom w:val="none" w:sz="0" w:space="0" w:color="auto"/>
        <w:right w:val="none" w:sz="0" w:space="0" w:color="auto"/>
      </w:divBdr>
      <w:divsChild>
        <w:div w:id="1252542419">
          <w:marLeft w:val="0"/>
          <w:marRight w:val="0"/>
          <w:marTop w:val="525"/>
          <w:marBottom w:val="525"/>
          <w:divBdr>
            <w:top w:val="none" w:sz="0" w:space="0" w:color="auto"/>
            <w:left w:val="none" w:sz="0" w:space="0" w:color="auto"/>
            <w:bottom w:val="none" w:sz="0" w:space="0" w:color="auto"/>
            <w:right w:val="none" w:sz="0" w:space="0" w:color="auto"/>
          </w:divBdr>
          <w:divsChild>
            <w:div w:id="796263950">
              <w:marLeft w:val="0"/>
              <w:marRight w:val="0"/>
              <w:marTop w:val="0"/>
              <w:marBottom w:val="0"/>
              <w:divBdr>
                <w:top w:val="none" w:sz="0" w:space="0" w:color="auto"/>
                <w:left w:val="none" w:sz="0" w:space="0" w:color="auto"/>
                <w:bottom w:val="none" w:sz="0" w:space="0" w:color="auto"/>
                <w:right w:val="none" w:sz="0" w:space="0" w:color="auto"/>
              </w:divBdr>
            </w:div>
            <w:div w:id="14517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2739">
      <w:bodyDiv w:val="1"/>
      <w:marLeft w:val="0"/>
      <w:marRight w:val="0"/>
      <w:marTop w:val="0"/>
      <w:marBottom w:val="0"/>
      <w:divBdr>
        <w:top w:val="none" w:sz="0" w:space="0" w:color="auto"/>
        <w:left w:val="none" w:sz="0" w:space="0" w:color="auto"/>
        <w:bottom w:val="none" w:sz="0" w:space="0" w:color="auto"/>
        <w:right w:val="none" w:sz="0" w:space="0" w:color="auto"/>
      </w:divBdr>
    </w:div>
    <w:div w:id="461846367">
      <w:bodyDiv w:val="1"/>
      <w:marLeft w:val="0"/>
      <w:marRight w:val="0"/>
      <w:marTop w:val="0"/>
      <w:marBottom w:val="0"/>
      <w:divBdr>
        <w:top w:val="none" w:sz="0" w:space="0" w:color="auto"/>
        <w:left w:val="none" w:sz="0" w:space="0" w:color="auto"/>
        <w:bottom w:val="none" w:sz="0" w:space="0" w:color="auto"/>
        <w:right w:val="none" w:sz="0" w:space="0" w:color="auto"/>
      </w:divBdr>
    </w:div>
    <w:div w:id="493372480">
      <w:bodyDiv w:val="1"/>
      <w:marLeft w:val="0"/>
      <w:marRight w:val="0"/>
      <w:marTop w:val="0"/>
      <w:marBottom w:val="0"/>
      <w:divBdr>
        <w:top w:val="none" w:sz="0" w:space="0" w:color="auto"/>
        <w:left w:val="none" w:sz="0" w:space="0" w:color="auto"/>
        <w:bottom w:val="none" w:sz="0" w:space="0" w:color="auto"/>
        <w:right w:val="none" w:sz="0" w:space="0" w:color="auto"/>
      </w:divBdr>
    </w:div>
    <w:div w:id="536817867">
      <w:bodyDiv w:val="1"/>
      <w:marLeft w:val="0"/>
      <w:marRight w:val="0"/>
      <w:marTop w:val="0"/>
      <w:marBottom w:val="0"/>
      <w:divBdr>
        <w:top w:val="none" w:sz="0" w:space="0" w:color="auto"/>
        <w:left w:val="none" w:sz="0" w:space="0" w:color="auto"/>
        <w:bottom w:val="none" w:sz="0" w:space="0" w:color="auto"/>
        <w:right w:val="none" w:sz="0" w:space="0" w:color="auto"/>
      </w:divBdr>
      <w:divsChild>
        <w:div w:id="1089817506">
          <w:marLeft w:val="0"/>
          <w:marRight w:val="0"/>
          <w:marTop w:val="0"/>
          <w:marBottom w:val="0"/>
          <w:divBdr>
            <w:top w:val="none" w:sz="0" w:space="0" w:color="auto"/>
            <w:left w:val="none" w:sz="0" w:space="0" w:color="auto"/>
            <w:bottom w:val="none" w:sz="0" w:space="0" w:color="auto"/>
            <w:right w:val="none" w:sz="0" w:space="0" w:color="auto"/>
          </w:divBdr>
          <w:divsChild>
            <w:div w:id="63259760">
              <w:marLeft w:val="0"/>
              <w:marRight w:val="0"/>
              <w:marTop w:val="0"/>
              <w:marBottom w:val="0"/>
              <w:divBdr>
                <w:top w:val="none" w:sz="0" w:space="0" w:color="auto"/>
                <w:left w:val="none" w:sz="0" w:space="0" w:color="auto"/>
                <w:bottom w:val="none" w:sz="0" w:space="0" w:color="auto"/>
                <w:right w:val="none" w:sz="0" w:space="0" w:color="auto"/>
              </w:divBdr>
              <w:divsChild>
                <w:div w:id="2137523120">
                  <w:marLeft w:val="0"/>
                  <w:marRight w:val="0"/>
                  <w:marTop w:val="0"/>
                  <w:marBottom w:val="0"/>
                  <w:divBdr>
                    <w:top w:val="none" w:sz="0" w:space="0" w:color="auto"/>
                    <w:left w:val="none" w:sz="0" w:space="0" w:color="auto"/>
                    <w:bottom w:val="none" w:sz="0" w:space="0" w:color="auto"/>
                    <w:right w:val="none" w:sz="0" w:space="0" w:color="auto"/>
                  </w:divBdr>
                </w:div>
              </w:divsChild>
            </w:div>
            <w:div w:id="70276357">
              <w:marLeft w:val="0"/>
              <w:marRight w:val="0"/>
              <w:marTop w:val="0"/>
              <w:marBottom w:val="0"/>
              <w:divBdr>
                <w:top w:val="none" w:sz="0" w:space="0" w:color="auto"/>
                <w:left w:val="none" w:sz="0" w:space="0" w:color="auto"/>
                <w:bottom w:val="none" w:sz="0" w:space="0" w:color="auto"/>
                <w:right w:val="none" w:sz="0" w:space="0" w:color="auto"/>
              </w:divBdr>
              <w:divsChild>
                <w:div w:id="624889276">
                  <w:marLeft w:val="0"/>
                  <w:marRight w:val="0"/>
                  <w:marTop w:val="0"/>
                  <w:marBottom w:val="0"/>
                  <w:divBdr>
                    <w:top w:val="none" w:sz="0" w:space="0" w:color="auto"/>
                    <w:left w:val="none" w:sz="0" w:space="0" w:color="auto"/>
                    <w:bottom w:val="none" w:sz="0" w:space="0" w:color="auto"/>
                    <w:right w:val="none" w:sz="0" w:space="0" w:color="auto"/>
                  </w:divBdr>
                </w:div>
              </w:divsChild>
            </w:div>
            <w:div w:id="79641318">
              <w:marLeft w:val="0"/>
              <w:marRight w:val="0"/>
              <w:marTop w:val="0"/>
              <w:marBottom w:val="0"/>
              <w:divBdr>
                <w:top w:val="none" w:sz="0" w:space="0" w:color="auto"/>
                <w:left w:val="none" w:sz="0" w:space="0" w:color="auto"/>
                <w:bottom w:val="none" w:sz="0" w:space="0" w:color="auto"/>
                <w:right w:val="none" w:sz="0" w:space="0" w:color="auto"/>
              </w:divBdr>
              <w:divsChild>
                <w:div w:id="2008707760">
                  <w:marLeft w:val="0"/>
                  <w:marRight w:val="0"/>
                  <w:marTop w:val="0"/>
                  <w:marBottom w:val="0"/>
                  <w:divBdr>
                    <w:top w:val="none" w:sz="0" w:space="0" w:color="auto"/>
                    <w:left w:val="none" w:sz="0" w:space="0" w:color="auto"/>
                    <w:bottom w:val="none" w:sz="0" w:space="0" w:color="auto"/>
                    <w:right w:val="none" w:sz="0" w:space="0" w:color="auto"/>
                  </w:divBdr>
                </w:div>
              </w:divsChild>
            </w:div>
            <w:div w:id="82454635">
              <w:marLeft w:val="0"/>
              <w:marRight w:val="0"/>
              <w:marTop w:val="0"/>
              <w:marBottom w:val="0"/>
              <w:divBdr>
                <w:top w:val="none" w:sz="0" w:space="0" w:color="auto"/>
                <w:left w:val="none" w:sz="0" w:space="0" w:color="auto"/>
                <w:bottom w:val="none" w:sz="0" w:space="0" w:color="auto"/>
                <w:right w:val="none" w:sz="0" w:space="0" w:color="auto"/>
              </w:divBdr>
              <w:divsChild>
                <w:div w:id="1344550055">
                  <w:marLeft w:val="0"/>
                  <w:marRight w:val="0"/>
                  <w:marTop w:val="0"/>
                  <w:marBottom w:val="0"/>
                  <w:divBdr>
                    <w:top w:val="none" w:sz="0" w:space="0" w:color="auto"/>
                    <w:left w:val="none" w:sz="0" w:space="0" w:color="auto"/>
                    <w:bottom w:val="none" w:sz="0" w:space="0" w:color="auto"/>
                    <w:right w:val="none" w:sz="0" w:space="0" w:color="auto"/>
                  </w:divBdr>
                </w:div>
              </w:divsChild>
            </w:div>
            <w:div w:id="97525851">
              <w:marLeft w:val="0"/>
              <w:marRight w:val="0"/>
              <w:marTop w:val="0"/>
              <w:marBottom w:val="0"/>
              <w:divBdr>
                <w:top w:val="none" w:sz="0" w:space="0" w:color="auto"/>
                <w:left w:val="none" w:sz="0" w:space="0" w:color="auto"/>
                <w:bottom w:val="none" w:sz="0" w:space="0" w:color="auto"/>
                <w:right w:val="none" w:sz="0" w:space="0" w:color="auto"/>
              </w:divBdr>
              <w:divsChild>
                <w:div w:id="1379430771">
                  <w:marLeft w:val="0"/>
                  <w:marRight w:val="0"/>
                  <w:marTop w:val="0"/>
                  <w:marBottom w:val="0"/>
                  <w:divBdr>
                    <w:top w:val="none" w:sz="0" w:space="0" w:color="auto"/>
                    <w:left w:val="none" w:sz="0" w:space="0" w:color="auto"/>
                    <w:bottom w:val="none" w:sz="0" w:space="0" w:color="auto"/>
                    <w:right w:val="none" w:sz="0" w:space="0" w:color="auto"/>
                  </w:divBdr>
                </w:div>
              </w:divsChild>
            </w:div>
            <w:div w:id="112289260">
              <w:marLeft w:val="0"/>
              <w:marRight w:val="0"/>
              <w:marTop w:val="0"/>
              <w:marBottom w:val="0"/>
              <w:divBdr>
                <w:top w:val="none" w:sz="0" w:space="0" w:color="auto"/>
                <w:left w:val="none" w:sz="0" w:space="0" w:color="auto"/>
                <w:bottom w:val="none" w:sz="0" w:space="0" w:color="auto"/>
                <w:right w:val="none" w:sz="0" w:space="0" w:color="auto"/>
              </w:divBdr>
              <w:divsChild>
                <w:div w:id="1641380576">
                  <w:marLeft w:val="0"/>
                  <w:marRight w:val="0"/>
                  <w:marTop w:val="0"/>
                  <w:marBottom w:val="0"/>
                  <w:divBdr>
                    <w:top w:val="none" w:sz="0" w:space="0" w:color="auto"/>
                    <w:left w:val="none" w:sz="0" w:space="0" w:color="auto"/>
                    <w:bottom w:val="none" w:sz="0" w:space="0" w:color="auto"/>
                    <w:right w:val="none" w:sz="0" w:space="0" w:color="auto"/>
                  </w:divBdr>
                </w:div>
              </w:divsChild>
            </w:div>
            <w:div w:id="117183091">
              <w:marLeft w:val="0"/>
              <w:marRight w:val="0"/>
              <w:marTop w:val="0"/>
              <w:marBottom w:val="0"/>
              <w:divBdr>
                <w:top w:val="none" w:sz="0" w:space="0" w:color="auto"/>
                <w:left w:val="none" w:sz="0" w:space="0" w:color="auto"/>
                <w:bottom w:val="none" w:sz="0" w:space="0" w:color="auto"/>
                <w:right w:val="none" w:sz="0" w:space="0" w:color="auto"/>
              </w:divBdr>
              <w:divsChild>
                <w:div w:id="1762143505">
                  <w:marLeft w:val="0"/>
                  <w:marRight w:val="0"/>
                  <w:marTop w:val="0"/>
                  <w:marBottom w:val="0"/>
                  <w:divBdr>
                    <w:top w:val="none" w:sz="0" w:space="0" w:color="auto"/>
                    <w:left w:val="none" w:sz="0" w:space="0" w:color="auto"/>
                    <w:bottom w:val="none" w:sz="0" w:space="0" w:color="auto"/>
                    <w:right w:val="none" w:sz="0" w:space="0" w:color="auto"/>
                  </w:divBdr>
                </w:div>
              </w:divsChild>
            </w:div>
            <w:div w:id="121971763">
              <w:marLeft w:val="0"/>
              <w:marRight w:val="0"/>
              <w:marTop w:val="0"/>
              <w:marBottom w:val="0"/>
              <w:divBdr>
                <w:top w:val="none" w:sz="0" w:space="0" w:color="auto"/>
                <w:left w:val="none" w:sz="0" w:space="0" w:color="auto"/>
                <w:bottom w:val="none" w:sz="0" w:space="0" w:color="auto"/>
                <w:right w:val="none" w:sz="0" w:space="0" w:color="auto"/>
              </w:divBdr>
              <w:divsChild>
                <w:div w:id="3435391">
                  <w:marLeft w:val="0"/>
                  <w:marRight w:val="0"/>
                  <w:marTop w:val="0"/>
                  <w:marBottom w:val="0"/>
                  <w:divBdr>
                    <w:top w:val="none" w:sz="0" w:space="0" w:color="auto"/>
                    <w:left w:val="none" w:sz="0" w:space="0" w:color="auto"/>
                    <w:bottom w:val="none" w:sz="0" w:space="0" w:color="auto"/>
                    <w:right w:val="none" w:sz="0" w:space="0" w:color="auto"/>
                  </w:divBdr>
                </w:div>
              </w:divsChild>
            </w:div>
            <w:div w:id="140706122">
              <w:marLeft w:val="0"/>
              <w:marRight w:val="0"/>
              <w:marTop w:val="0"/>
              <w:marBottom w:val="0"/>
              <w:divBdr>
                <w:top w:val="none" w:sz="0" w:space="0" w:color="auto"/>
                <w:left w:val="none" w:sz="0" w:space="0" w:color="auto"/>
                <w:bottom w:val="none" w:sz="0" w:space="0" w:color="auto"/>
                <w:right w:val="none" w:sz="0" w:space="0" w:color="auto"/>
              </w:divBdr>
              <w:divsChild>
                <w:div w:id="838351126">
                  <w:marLeft w:val="0"/>
                  <w:marRight w:val="0"/>
                  <w:marTop w:val="0"/>
                  <w:marBottom w:val="0"/>
                  <w:divBdr>
                    <w:top w:val="none" w:sz="0" w:space="0" w:color="auto"/>
                    <w:left w:val="none" w:sz="0" w:space="0" w:color="auto"/>
                    <w:bottom w:val="none" w:sz="0" w:space="0" w:color="auto"/>
                    <w:right w:val="none" w:sz="0" w:space="0" w:color="auto"/>
                  </w:divBdr>
                </w:div>
              </w:divsChild>
            </w:div>
            <w:div w:id="250699945">
              <w:marLeft w:val="0"/>
              <w:marRight w:val="0"/>
              <w:marTop w:val="0"/>
              <w:marBottom w:val="0"/>
              <w:divBdr>
                <w:top w:val="none" w:sz="0" w:space="0" w:color="auto"/>
                <w:left w:val="none" w:sz="0" w:space="0" w:color="auto"/>
                <w:bottom w:val="none" w:sz="0" w:space="0" w:color="auto"/>
                <w:right w:val="none" w:sz="0" w:space="0" w:color="auto"/>
              </w:divBdr>
              <w:divsChild>
                <w:div w:id="789663917">
                  <w:marLeft w:val="0"/>
                  <w:marRight w:val="0"/>
                  <w:marTop w:val="0"/>
                  <w:marBottom w:val="0"/>
                  <w:divBdr>
                    <w:top w:val="none" w:sz="0" w:space="0" w:color="auto"/>
                    <w:left w:val="none" w:sz="0" w:space="0" w:color="auto"/>
                    <w:bottom w:val="none" w:sz="0" w:space="0" w:color="auto"/>
                    <w:right w:val="none" w:sz="0" w:space="0" w:color="auto"/>
                  </w:divBdr>
                </w:div>
              </w:divsChild>
            </w:div>
            <w:div w:id="363332242">
              <w:marLeft w:val="0"/>
              <w:marRight w:val="0"/>
              <w:marTop w:val="0"/>
              <w:marBottom w:val="0"/>
              <w:divBdr>
                <w:top w:val="none" w:sz="0" w:space="0" w:color="auto"/>
                <w:left w:val="none" w:sz="0" w:space="0" w:color="auto"/>
                <w:bottom w:val="none" w:sz="0" w:space="0" w:color="auto"/>
                <w:right w:val="none" w:sz="0" w:space="0" w:color="auto"/>
              </w:divBdr>
              <w:divsChild>
                <w:div w:id="1497837378">
                  <w:marLeft w:val="0"/>
                  <w:marRight w:val="0"/>
                  <w:marTop w:val="0"/>
                  <w:marBottom w:val="0"/>
                  <w:divBdr>
                    <w:top w:val="none" w:sz="0" w:space="0" w:color="auto"/>
                    <w:left w:val="none" w:sz="0" w:space="0" w:color="auto"/>
                    <w:bottom w:val="none" w:sz="0" w:space="0" w:color="auto"/>
                    <w:right w:val="none" w:sz="0" w:space="0" w:color="auto"/>
                  </w:divBdr>
                </w:div>
              </w:divsChild>
            </w:div>
            <w:div w:id="383139770">
              <w:marLeft w:val="0"/>
              <w:marRight w:val="0"/>
              <w:marTop w:val="0"/>
              <w:marBottom w:val="0"/>
              <w:divBdr>
                <w:top w:val="none" w:sz="0" w:space="0" w:color="auto"/>
                <w:left w:val="none" w:sz="0" w:space="0" w:color="auto"/>
                <w:bottom w:val="none" w:sz="0" w:space="0" w:color="auto"/>
                <w:right w:val="none" w:sz="0" w:space="0" w:color="auto"/>
              </w:divBdr>
              <w:divsChild>
                <w:div w:id="572279720">
                  <w:marLeft w:val="0"/>
                  <w:marRight w:val="0"/>
                  <w:marTop w:val="0"/>
                  <w:marBottom w:val="0"/>
                  <w:divBdr>
                    <w:top w:val="none" w:sz="0" w:space="0" w:color="auto"/>
                    <w:left w:val="none" w:sz="0" w:space="0" w:color="auto"/>
                    <w:bottom w:val="none" w:sz="0" w:space="0" w:color="auto"/>
                    <w:right w:val="none" w:sz="0" w:space="0" w:color="auto"/>
                  </w:divBdr>
                </w:div>
              </w:divsChild>
            </w:div>
            <w:div w:id="450364519">
              <w:marLeft w:val="0"/>
              <w:marRight w:val="0"/>
              <w:marTop w:val="0"/>
              <w:marBottom w:val="0"/>
              <w:divBdr>
                <w:top w:val="none" w:sz="0" w:space="0" w:color="auto"/>
                <w:left w:val="none" w:sz="0" w:space="0" w:color="auto"/>
                <w:bottom w:val="none" w:sz="0" w:space="0" w:color="auto"/>
                <w:right w:val="none" w:sz="0" w:space="0" w:color="auto"/>
              </w:divBdr>
              <w:divsChild>
                <w:div w:id="1230534935">
                  <w:marLeft w:val="0"/>
                  <w:marRight w:val="0"/>
                  <w:marTop w:val="0"/>
                  <w:marBottom w:val="0"/>
                  <w:divBdr>
                    <w:top w:val="none" w:sz="0" w:space="0" w:color="auto"/>
                    <w:left w:val="none" w:sz="0" w:space="0" w:color="auto"/>
                    <w:bottom w:val="none" w:sz="0" w:space="0" w:color="auto"/>
                    <w:right w:val="none" w:sz="0" w:space="0" w:color="auto"/>
                  </w:divBdr>
                </w:div>
              </w:divsChild>
            </w:div>
            <w:div w:id="479007744">
              <w:marLeft w:val="0"/>
              <w:marRight w:val="0"/>
              <w:marTop w:val="0"/>
              <w:marBottom w:val="0"/>
              <w:divBdr>
                <w:top w:val="none" w:sz="0" w:space="0" w:color="auto"/>
                <w:left w:val="none" w:sz="0" w:space="0" w:color="auto"/>
                <w:bottom w:val="none" w:sz="0" w:space="0" w:color="auto"/>
                <w:right w:val="none" w:sz="0" w:space="0" w:color="auto"/>
              </w:divBdr>
              <w:divsChild>
                <w:div w:id="608779132">
                  <w:marLeft w:val="0"/>
                  <w:marRight w:val="0"/>
                  <w:marTop w:val="0"/>
                  <w:marBottom w:val="0"/>
                  <w:divBdr>
                    <w:top w:val="none" w:sz="0" w:space="0" w:color="auto"/>
                    <w:left w:val="none" w:sz="0" w:space="0" w:color="auto"/>
                    <w:bottom w:val="none" w:sz="0" w:space="0" w:color="auto"/>
                    <w:right w:val="none" w:sz="0" w:space="0" w:color="auto"/>
                  </w:divBdr>
                </w:div>
              </w:divsChild>
            </w:div>
            <w:div w:id="492988119">
              <w:marLeft w:val="0"/>
              <w:marRight w:val="0"/>
              <w:marTop w:val="0"/>
              <w:marBottom w:val="0"/>
              <w:divBdr>
                <w:top w:val="none" w:sz="0" w:space="0" w:color="auto"/>
                <w:left w:val="none" w:sz="0" w:space="0" w:color="auto"/>
                <w:bottom w:val="none" w:sz="0" w:space="0" w:color="auto"/>
                <w:right w:val="none" w:sz="0" w:space="0" w:color="auto"/>
              </w:divBdr>
              <w:divsChild>
                <w:div w:id="778329309">
                  <w:marLeft w:val="0"/>
                  <w:marRight w:val="0"/>
                  <w:marTop w:val="0"/>
                  <w:marBottom w:val="0"/>
                  <w:divBdr>
                    <w:top w:val="none" w:sz="0" w:space="0" w:color="auto"/>
                    <w:left w:val="none" w:sz="0" w:space="0" w:color="auto"/>
                    <w:bottom w:val="none" w:sz="0" w:space="0" w:color="auto"/>
                    <w:right w:val="none" w:sz="0" w:space="0" w:color="auto"/>
                  </w:divBdr>
                </w:div>
              </w:divsChild>
            </w:div>
            <w:div w:id="509298857">
              <w:marLeft w:val="0"/>
              <w:marRight w:val="0"/>
              <w:marTop w:val="0"/>
              <w:marBottom w:val="0"/>
              <w:divBdr>
                <w:top w:val="none" w:sz="0" w:space="0" w:color="auto"/>
                <w:left w:val="none" w:sz="0" w:space="0" w:color="auto"/>
                <w:bottom w:val="none" w:sz="0" w:space="0" w:color="auto"/>
                <w:right w:val="none" w:sz="0" w:space="0" w:color="auto"/>
              </w:divBdr>
              <w:divsChild>
                <w:div w:id="795299369">
                  <w:marLeft w:val="0"/>
                  <w:marRight w:val="0"/>
                  <w:marTop w:val="0"/>
                  <w:marBottom w:val="0"/>
                  <w:divBdr>
                    <w:top w:val="none" w:sz="0" w:space="0" w:color="auto"/>
                    <w:left w:val="none" w:sz="0" w:space="0" w:color="auto"/>
                    <w:bottom w:val="none" w:sz="0" w:space="0" w:color="auto"/>
                    <w:right w:val="none" w:sz="0" w:space="0" w:color="auto"/>
                  </w:divBdr>
                </w:div>
              </w:divsChild>
            </w:div>
            <w:div w:id="525947683">
              <w:marLeft w:val="0"/>
              <w:marRight w:val="0"/>
              <w:marTop w:val="0"/>
              <w:marBottom w:val="0"/>
              <w:divBdr>
                <w:top w:val="none" w:sz="0" w:space="0" w:color="auto"/>
                <w:left w:val="none" w:sz="0" w:space="0" w:color="auto"/>
                <w:bottom w:val="none" w:sz="0" w:space="0" w:color="auto"/>
                <w:right w:val="none" w:sz="0" w:space="0" w:color="auto"/>
              </w:divBdr>
              <w:divsChild>
                <w:div w:id="953250514">
                  <w:marLeft w:val="0"/>
                  <w:marRight w:val="0"/>
                  <w:marTop w:val="0"/>
                  <w:marBottom w:val="0"/>
                  <w:divBdr>
                    <w:top w:val="none" w:sz="0" w:space="0" w:color="auto"/>
                    <w:left w:val="none" w:sz="0" w:space="0" w:color="auto"/>
                    <w:bottom w:val="none" w:sz="0" w:space="0" w:color="auto"/>
                    <w:right w:val="none" w:sz="0" w:space="0" w:color="auto"/>
                  </w:divBdr>
                </w:div>
              </w:divsChild>
            </w:div>
            <w:div w:id="526141296">
              <w:marLeft w:val="0"/>
              <w:marRight w:val="0"/>
              <w:marTop w:val="0"/>
              <w:marBottom w:val="0"/>
              <w:divBdr>
                <w:top w:val="none" w:sz="0" w:space="0" w:color="auto"/>
                <w:left w:val="none" w:sz="0" w:space="0" w:color="auto"/>
                <w:bottom w:val="none" w:sz="0" w:space="0" w:color="auto"/>
                <w:right w:val="none" w:sz="0" w:space="0" w:color="auto"/>
              </w:divBdr>
              <w:divsChild>
                <w:div w:id="932980553">
                  <w:marLeft w:val="0"/>
                  <w:marRight w:val="0"/>
                  <w:marTop w:val="0"/>
                  <w:marBottom w:val="0"/>
                  <w:divBdr>
                    <w:top w:val="none" w:sz="0" w:space="0" w:color="auto"/>
                    <w:left w:val="none" w:sz="0" w:space="0" w:color="auto"/>
                    <w:bottom w:val="none" w:sz="0" w:space="0" w:color="auto"/>
                    <w:right w:val="none" w:sz="0" w:space="0" w:color="auto"/>
                  </w:divBdr>
                </w:div>
              </w:divsChild>
            </w:div>
            <w:div w:id="550842718">
              <w:marLeft w:val="0"/>
              <w:marRight w:val="0"/>
              <w:marTop w:val="0"/>
              <w:marBottom w:val="0"/>
              <w:divBdr>
                <w:top w:val="none" w:sz="0" w:space="0" w:color="auto"/>
                <w:left w:val="none" w:sz="0" w:space="0" w:color="auto"/>
                <w:bottom w:val="none" w:sz="0" w:space="0" w:color="auto"/>
                <w:right w:val="none" w:sz="0" w:space="0" w:color="auto"/>
              </w:divBdr>
              <w:divsChild>
                <w:div w:id="1269389582">
                  <w:marLeft w:val="0"/>
                  <w:marRight w:val="0"/>
                  <w:marTop w:val="0"/>
                  <w:marBottom w:val="0"/>
                  <w:divBdr>
                    <w:top w:val="none" w:sz="0" w:space="0" w:color="auto"/>
                    <w:left w:val="none" w:sz="0" w:space="0" w:color="auto"/>
                    <w:bottom w:val="none" w:sz="0" w:space="0" w:color="auto"/>
                    <w:right w:val="none" w:sz="0" w:space="0" w:color="auto"/>
                  </w:divBdr>
                </w:div>
              </w:divsChild>
            </w:div>
            <w:div w:id="558202036">
              <w:marLeft w:val="0"/>
              <w:marRight w:val="0"/>
              <w:marTop w:val="0"/>
              <w:marBottom w:val="0"/>
              <w:divBdr>
                <w:top w:val="none" w:sz="0" w:space="0" w:color="auto"/>
                <w:left w:val="none" w:sz="0" w:space="0" w:color="auto"/>
                <w:bottom w:val="none" w:sz="0" w:space="0" w:color="auto"/>
                <w:right w:val="none" w:sz="0" w:space="0" w:color="auto"/>
              </w:divBdr>
              <w:divsChild>
                <w:div w:id="1841264022">
                  <w:marLeft w:val="0"/>
                  <w:marRight w:val="0"/>
                  <w:marTop w:val="0"/>
                  <w:marBottom w:val="0"/>
                  <w:divBdr>
                    <w:top w:val="none" w:sz="0" w:space="0" w:color="auto"/>
                    <w:left w:val="none" w:sz="0" w:space="0" w:color="auto"/>
                    <w:bottom w:val="none" w:sz="0" w:space="0" w:color="auto"/>
                    <w:right w:val="none" w:sz="0" w:space="0" w:color="auto"/>
                  </w:divBdr>
                </w:div>
              </w:divsChild>
            </w:div>
            <w:div w:id="624234860">
              <w:marLeft w:val="0"/>
              <w:marRight w:val="0"/>
              <w:marTop w:val="0"/>
              <w:marBottom w:val="0"/>
              <w:divBdr>
                <w:top w:val="none" w:sz="0" w:space="0" w:color="auto"/>
                <w:left w:val="none" w:sz="0" w:space="0" w:color="auto"/>
                <w:bottom w:val="none" w:sz="0" w:space="0" w:color="auto"/>
                <w:right w:val="none" w:sz="0" w:space="0" w:color="auto"/>
              </w:divBdr>
              <w:divsChild>
                <w:div w:id="1033920376">
                  <w:marLeft w:val="0"/>
                  <w:marRight w:val="0"/>
                  <w:marTop w:val="0"/>
                  <w:marBottom w:val="0"/>
                  <w:divBdr>
                    <w:top w:val="none" w:sz="0" w:space="0" w:color="auto"/>
                    <w:left w:val="none" w:sz="0" w:space="0" w:color="auto"/>
                    <w:bottom w:val="none" w:sz="0" w:space="0" w:color="auto"/>
                    <w:right w:val="none" w:sz="0" w:space="0" w:color="auto"/>
                  </w:divBdr>
                </w:div>
              </w:divsChild>
            </w:div>
            <w:div w:id="647826243">
              <w:marLeft w:val="0"/>
              <w:marRight w:val="0"/>
              <w:marTop w:val="0"/>
              <w:marBottom w:val="0"/>
              <w:divBdr>
                <w:top w:val="none" w:sz="0" w:space="0" w:color="auto"/>
                <w:left w:val="none" w:sz="0" w:space="0" w:color="auto"/>
                <w:bottom w:val="none" w:sz="0" w:space="0" w:color="auto"/>
                <w:right w:val="none" w:sz="0" w:space="0" w:color="auto"/>
              </w:divBdr>
              <w:divsChild>
                <w:div w:id="1988589477">
                  <w:marLeft w:val="0"/>
                  <w:marRight w:val="0"/>
                  <w:marTop w:val="0"/>
                  <w:marBottom w:val="0"/>
                  <w:divBdr>
                    <w:top w:val="none" w:sz="0" w:space="0" w:color="auto"/>
                    <w:left w:val="none" w:sz="0" w:space="0" w:color="auto"/>
                    <w:bottom w:val="none" w:sz="0" w:space="0" w:color="auto"/>
                    <w:right w:val="none" w:sz="0" w:space="0" w:color="auto"/>
                  </w:divBdr>
                </w:div>
              </w:divsChild>
            </w:div>
            <w:div w:id="651256335">
              <w:marLeft w:val="0"/>
              <w:marRight w:val="0"/>
              <w:marTop w:val="0"/>
              <w:marBottom w:val="0"/>
              <w:divBdr>
                <w:top w:val="none" w:sz="0" w:space="0" w:color="auto"/>
                <w:left w:val="none" w:sz="0" w:space="0" w:color="auto"/>
                <w:bottom w:val="none" w:sz="0" w:space="0" w:color="auto"/>
                <w:right w:val="none" w:sz="0" w:space="0" w:color="auto"/>
              </w:divBdr>
              <w:divsChild>
                <w:div w:id="2049186909">
                  <w:marLeft w:val="0"/>
                  <w:marRight w:val="0"/>
                  <w:marTop w:val="0"/>
                  <w:marBottom w:val="0"/>
                  <w:divBdr>
                    <w:top w:val="none" w:sz="0" w:space="0" w:color="auto"/>
                    <w:left w:val="none" w:sz="0" w:space="0" w:color="auto"/>
                    <w:bottom w:val="none" w:sz="0" w:space="0" w:color="auto"/>
                    <w:right w:val="none" w:sz="0" w:space="0" w:color="auto"/>
                  </w:divBdr>
                </w:div>
              </w:divsChild>
            </w:div>
            <w:div w:id="677081945">
              <w:marLeft w:val="0"/>
              <w:marRight w:val="0"/>
              <w:marTop w:val="0"/>
              <w:marBottom w:val="0"/>
              <w:divBdr>
                <w:top w:val="none" w:sz="0" w:space="0" w:color="auto"/>
                <w:left w:val="none" w:sz="0" w:space="0" w:color="auto"/>
                <w:bottom w:val="none" w:sz="0" w:space="0" w:color="auto"/>
                <w:right w:val="none" w:sz="0" w:space="0" w:color="auto"/>
              </w:divBdr>
              <w:divsChild>
                <w:div w:id="2099934984">
                  <w:marLeft w:val="0"/>
                  <w:marRight w:val="0"/>
                  <w:marTop w:val="0"/>
                  <w:marBottom w:val="0"/>
                  <w:divBdr>
                    <w:top w:val="none" w:sz="0" w:space="0" w:color="auto"/>
                    <w:left w:val="none" w:sz="0" w:space="0" w:color="auto"/>
                    <w:bottom w:val="none" w:sz="0" w:space="0" w:color="auto"/>
                    <w:right w:val="none" w:sz="0" w:space="0" w:color="auto"/>
                  </w:divBdr>
                </w:div>
              </w:divsChild>
            </w:div>
            <w:div w:id="728378799">
              <w:marLeft w:val="0"/>
              <w:marRight w:val="0"/>
              <w:marTop w:val="0"/>
              <w:marBottom w:val="0"/>
              <w:divBdr>
                <w:top w:val="none" w:sz="0" w:space="0" w:color="auto"/>
                <w:left w:val="none" w:sz="0" w:space="0" w:color="auto"/>
                <w:bottom w:val="none" w:sz="0" w:space="0" w:color="auto"/>
                <w:right w:val="none" w:sz="0" w:space="0" w:color="auto"/>
              </w:divBdr>
              <w:divsChild>
                <w:div w:id="813723246">
                  <w:marLeft w:val="0"/>
                  <w:marRight w:val="0"/>
                  <w:marTop w:val="0"/>
                  <w:marBottom w:val="0"/>
                  <w:divBdr>
                    <w:top w:val="none" w:sz="0" w:space="0" w:color="auto"/>
                    <w:left w:val="none" w:sz="0" w:space="0" w:color="auto"/>
                    <w:bottom w:val="none" w:sz="0" w:space="0" w:color="auto"/>
                    <w:right w:val="none" w:sz="0" w:space="0" w:color="auto"/>
                  </w:divBdr>
                </w:div>
              </w:divsChild>
            </w:div>
            <w:div w:id="729958831">
              <w:marLeft w:val="0"/>
              <w:marRight w:val="0"/>
              <w:marTop w:val="0"/>
              <w:marBottom w:val="0"/>
              <w:divBdr>
                <w:top w:val="none" w:sz="0" w:space="0" w:color="auto"/>
                <w:left w:val="none" w:sz="0" w:space="0" w:color="auto"/>
                <w:bottom w:val="none" w:sz="0" w:space="0" w:color="auto"/>
                <w:right w:val="none" w:sz="0" w:space="0" w:color="auto"/>
              </w:divBdr>
              <w:divsChild>
                <w:div w:id="2006861076">
                  <w:marLeft w:val="0"/>
                  <w:marRight w:val="0"/>
                  <w:marTop w:val="0"/>
                  <w:marBottom w:val="0"/>
                  <w:divBdr>
                    <w:top w:val="none" w:sz="0" w:space="0" w:color="auto"/>
                    <w:left w:val="none" w:sz="0" w:space="0" w:color="auto"/>
                    <w:bottom w:val="none" w:sz="0" w:space="0" w:color="auto"/>
                    <w:right w:val="none" w:sz="0" w:space="0" w:color="auto"/>
                  </w:divBdr>
                </w:div>
              </w:divsChild>
            </w:div>
            <w:div w:id="734931429">
              <w:marLeft w:val="0"/>
              <w:marRight w:val="0"/>
              <w:marTop w:val="0"/>
              <w:marBottom w:val="0"/>
              <w:divBdr>
                <w:top w:val="none" w:sz="0" w:space="0" w:color="auto"/>
                <w:left w:val="none" w:sz="0" w:space="0" w:color="auto"/>
                <w:bottom w:val="none" w:sz="0" w:space="0" w:color="auto"/>
                <w:right w:val="none" w:sz="0" w:space="0" w:color="auto"/>
              </w:divBdr>
              <w:divsChild>
                <w:div w:id="805001974">
                  <w:marLeft w:val="0"/>
                  <w:marRight w:val="0"/>
                  <w:marTop w:val="0"/>
                  <w:marBottom w:val="0"/>
                  <w:divBdr>
                    <w:top w:val="none" w:sz="0" w:space="0" w:color="auto"/>
                    <w:left w:val="none" w:sz="0" w:space="0" w:color="auto"/>
                    <w:bottom w:val="none" w:sz="0" w:space="0" w:color="auto"/>
                    <w:right w:val="none" w:sz="0" w:space="0" w:color="auto"/>
                  </w:divBdr>
                </w:div>
              </w:divsChild>
            </w:div>
            <w:div w:id="738021924">
              <w:marLeft w:val="0"/>
              <w:marRight w:val="0"/>
              <w:marTop w:val="0"/>
              <w:marBottom w:val="0"/>
              <w:divBdr>
                <w:top w:val="none" w:sz="0" w:space="0" w:color="auto"/>
                <w:left w:val="none" w:sz="0" w:space="0" w:color="auto"/>
                <w:bottom w:val="none" w:sz="0" w:space="0" w:color="auto"/>
                <w:right w:val="none" w:sz="0" w:space="0" w:color="auto"/>
              </w:divBdr>
              <w:divsChild>
                <w:div w:id="1698431988">
                  <w:marLeft w:val="0"/>
                  <w:marRight w:val="0"/>
                  <w:marTop w:val="0"/>
                  <w:marBottom w:val="0"/>
                  <w:divBdr>
                    <w:top w:val="none" w:sz="0" w:space="0" w:color="auto"/>
                    <w:left w:val="none" w:sz="0" w:space="0" w:color="auto"/>
                    <w:bottom w:val="none" w:sz="0" w:space="0" w:color="auto"/>
                    <w:right w:val="none" w:sz="0" w:space="0" w:color="auto"/>
                  </w:divBdr>
                </w:div>
              </w:divsChild>
            </w:div>
            <w:div w:id="761535813">
              <w:marLeft w:val="0"/>
              <w:marRight w:val="0"/>
              <w:marTop w:val="0"/>
              <w:marBottom w:val="0"/>
              <w:divBdr>
                <w:top w:val="none" w:sz="0" w:space="0" w:color="auto"/>
                <w:left w:val="none" w:sz="0" w:space="0" w:color="auto"/>
                <w:bottom w:val="none" w:sz="0" w:space="0" w:color="auto"/>
                <w:right w:val="none" w:sz="0" w:space="0" w:color="auto"/>
              </w:divBdr>
              <w:divsChild>
                <w:div w:id="737703118">
                  <w:marLeft w:val="0"/>
                  <w:marRight w:val="0"/>
                  <w:marTop w:val="0"/>
                  <w:marBottom w:val="0"/>
                  <w:divBdr>
                    <w:top w:val="none" w:sz="0" w:space="0" w:color="auto"/>
                    <w:left w:val="none" w:sz="0" w:space="0" w:color="auto"/>
                    <w:bottom w:val="none" w:sz="0" w:space="0" w:color="auto"/>
                    <w:right w:val="none" w:sz="0" w:space="0" w:color="auto"/>
                  </w:divBdr>
                </w:div>
              </w:divsChild>
            </w:div>
            <w:div w:id="768617985">
              <w:marLeft w:val="0"/>
              <w:marRight w:val="0"/>
              <w:marTop w:val="0"/>
              <w:marBottom w:val="0"/>
              <w:divBdr>
                <w:top w:val="none" w:sz="0" w:space="0" w:color="auto"/>
                <w:left w:val="none" w:sz="0" w:space="0" w:color="auto"/>
                <w:bottom w:val="none" w:sz="0" w:space="0" w:color="auto"/>
                <w:right w:val="none" w:sz="0" w:space="0" w:color="auto"/>
              </w:divBdr>
              <w:divsChild>
                <w:div w:id="157623880">
                  <w:marLeft w:val="0"/>
                  <w:marRight w:val="0"/>
                  <w:marTop w:val="0"/>
                  <w:marBottom w:val="0"/>
                  <w:divBdr>
                    <w:top w:val="none" w:sz="0" w:space="0" w:color="auto"/>
                    <w:left w:val="none" w:sz="0" w:space="0" w:color="auto"/>
                    <w:bottom w:val="none" w:sz="0" w:space="0" w:color="auto"/>
                    <w:right w:val="none" w:sz="0" w:space="0" w:color="auto"/>
                  </w:divBdr>
                </w:div>
              </w:divsChild>
            </w:div>
            <w:div w:id="772087622">
              <w:marLeft w:val="0"/>
              <w:marRight w:val="0"/>
              <w:marTop w:val="0"/>
              <w:marBottom w:val="0"/>
              <w:divBdr>
                <w:top w:val="none" w:sz="0" w:space="0" w:color="auto"/>
                <w:left w:val="none" w:sz="0" w:space="0" w:color="auto"/>
                <w:bottom w:val="none" w:sz="0" w:space="0" w:color="auto"/>
                <w:right w:val="none" w:sz="0" w:space="0" w:color="auto"/>
              </w:divBdr>
              <w:divsChild>
                <w:div w:id="1396784724">
                  <w:marLeft w:val="0"/>
                  <w:marRight w:val="0"/>
                  <w:marTop w:val="0"/>
                  <w:marBottom w:val="0"/>
                  <w:divBdr>
                    <w:top w:val="none" w:sz="0" w:space="0" w:color="auto"/>
                    <w:left w:val="none" w:sz="0" w:space="0" w:color="auto"/>
                    <w:bottom w:val="none" w:sz="0" w:space="0" w:color="auto"/>
                    <w:right w:val="none" w:sz="0" w:space="0" w:color="auto"/>
                  </w:divBdr>
                </w:div>
              </w:divsChild>
            </w:div>
            <w:div w:id="794057099">
              <w:marLeft w:val="0"/>
              <w:marRight w:val="0"/>
              <w:marTop w:val="0"/>
              <w:marBottom w:val="0"/>
              <w:divBdr>
                <w:top w:val="none" w:sz="0" w:space="0" w:color="auto"/>
                <w:left w:val="none" w:sz="0" w:space="0" w:color="auto"/>
                <w:bottom w:val="none" w:sz="0" w:space="0" w:color="auto"/>
                <w:right w:val="none" w:sz="0" w:space="0" w:color="auto"/>
              </w:divBdr>
              <w:divsChild>
                <w:div w:id="701832752">
                  <w:marLeft w:val="0"/>
                  <w:marRight w:val="0"/>
                  <w:marTop w:val="0"/>
                  <w:marBottom w:val="0"/>
                  <w:divBdr>
                    <w:top w:val="none" w:sz="0" w:space="0" w:color="auto"/>
                    <w:left w:val="none" w:sz="0" w:space="0" w:color="auto"/>
                    <w:bottom w:val="none" w:sz="0" w:space="0" w:color="auto"/>
                    <w:right w:val="none" w:sz="0" w:space="0" w:color="auto"/>
                  </w:divBdr>
                </w:div>
              </w:divsChild>
            </w:div>
            <w:div w:id="804157673">
              <w:marLeft w:val="0"/>
              <w:marRight w:val="0"/>
              <w:marTop w:val="0"/>
              <w:marBottom w:val="0"/>
              <w:divBdr>
                <w:top w:val="none" w:sz="0" w:space="0" w:color="auto"/>
                <w:left w:val="none" w:sz="0" w:space="0" w:color="auto"/>
                <w:bottom w:val="none" w:sz="0" w:space="0" w:color="auto"/>
                <w:right w:val="none" w:sz="0" w:space="0" w:color="auto"/>
              </w:divBdr>
              <w:divsChild>
                <w:div w:id="655303220">
                  <w:marLeft w:val="0"/>
                  <w:marRight w:val="0"/>
                  <w:marTop w:val="0"/>
                  <w:marBottom w:val="0"/>
                  <w:divBdr>
                    <w:top w:val="none" w:sz="0" w:space="0" w:color="auto"/>
                    <w:left w:val="none" w:sz="0" w:space="0" w:color="auto"/>
                    <w:bottom w:val="none" w:sz="0" w:space="0" w:color="auto"/>
                    <w:right w:val="none" w:sz="0" w:space="0" w:color="auto"/>
                  </w:divBdr>
                </w:div>
              </w:divsChild>
            </w:div>
            <w:div w:id="816527972">
              <w:marLeft w:val="0"/>
              <w:marRight w:val="0"/>
              <w:marTop w:val="0"/>
              <w:marBottom w:val="0"/>
              <w:divBdr>
                <w:top w:val="none" w:sz="0" w:space="0" w:color="auto"/>
                <w:left w:val="none" w:sz="0" w:space="0" w:color="auto"/>
                <w:bottom w:val="none" w:sz="0" w:space="0" w:color="auto"/>
                <w:right w:val="none" w:sz="0" w:space="0" w:color="auto"/>
              </w:divBdr>
              <w:divsChild>
                <w:div w:id="1259750513">
                  <w:marLeft w:val="0"/>
                  <w:marRight w:val="0"/>
                  <w:marTop w:val="0"/>
                  <w:marBottom w:val="0"/>
                  <w:divBdr>
                    <w:top w:val="none" w:sz="0" w:space="0" w:color="auto"/>
                    <w:left w:val="none" w:sz="0" w:space="0" w:color="auto"/>
                    <w:bottom w:val="none" w:sz="0" w:space="0" w:color="auto"/>
                    <w:right w:val="none" w:sz="0" w:space="0" w:color="auto"/>
                  </w:divBdr>
                </w:div>
              </w:divsChild>
            </w:div>
            <w:div w:id="866915864">
              <w:marLeft w:val="0"/>
              <w:marRight w:val="0"/>
              <w:marTop w:val="0"/>
              <w:marBottom w:val="0"/>
              <w:divBdr>
                <w:top w:val="none" w:sz="0" w:space="0" w:color="auto"/>
                <w:left w:val="none" w:sz="0" w:space="0" w:color="auto"/>
                <w:bottom w:val="none" w:sz="0" w:space="0" w:color="auto"/>
                <w:right w:val="none" w:sz="0" w:space="0" w:color="auto"/>
              </w:divBdr>
              <w:divsChild>
                <w:div w:id="2135321288">
                  <w:marLeft w:val="0"/>
                  <w:marRight w:val="0"/>
                  <w:marTop w:val="0"/>
                  <w:marBottom w:val="0"/>
                  <w:divBdr>
                    <w:top w:val="none" w:sz="0" w:space="0" w:color="auto"/>
                    <w:left w:val="none" w:sz="0" w:space="0" w:color="auto"/>
                    <w:bottom w:val="none" w:sz="0" w:space="0" w:color="auto"/>
                    <w:right w:val="none" w:sz="0" w:space="0" w:color="auto"/>
                  </w:divBdr>
                </w:div>
              </w:divsChild>
            </w:div>
            <w:div w:id="869075356">
              <w:marLeft w:val="0"/>
              <w:marRight w:val="0"/>
              <w:marTop w:val="0"/>
              <w:marBottom w:val="0"/>
              <w:divBdr>
                <w:top w:val="none" w:sz="0" w:space="0" w:color="auto"/>
                <w:left w:val="none" w:sz="0" w:space="0" w:color="auto"/>
                <w:bottom w:val="none" w:sz="0" w:space="0" w:color="auto"/>
                <w:right w:val="none" w:sz="0" w:space="0" w:color="auto"/>
              </w:divBdr>
              <w:divsChild>
                <w:div w:id="1736393274">
                  <w:marLeft w:val="0"/>
                  <w:marRight w:val="0"/>
                  <w:marTop w:val="0"/>
                  <w:marBottom w:val="0"/>
                  <w:divBdr>
                    <w:top w:val="none" w:sz="0" w:space="0" w:color="auto"/>
                    <w:left w:val="none" w:sz="0" w:space="0" w:color="auto"/>
                    <w:bottom w:val="none" w:sz="0" w:space="0" w:color="auto"/>
                    <w:right w:val="none" w:sz="0" w:space="0" w:color="auto"/>
                  </w:divBdr>
                </w:div>
              </w:divsChild>
            </w:div>
            <w:div w:id="921792823">
              <w:marLeft w:val="0"/>
              <w:marRight w:val="0"/>
              <w:marTop w:val="0"/>
              <w:marBottom w:val="0"/>
              <w:divBdr>
                <w:top w:val="none" w:sz="0" w:space="0" w:color="auto"/>
                <w:left w:val="none" w:sz="0" w:space="0" w:color="auto"/>
                <w:bottom w:val="none" w:sz="0" w:space="0" w:color="auto"/>
                <w:right w:val="none" w:sz="0" w:space="0" w:color="auto"/>
              </w:divBdr>
              <w:divsChild>
                <w:div w:id="58602878">
                  <w:marLeft w:val="0"/>
                  <w:marRight w:val="0"/>
                  <w:marTop w:val="0"/>
                  <w:marBottom w:val="0"/>
                  <w:divBdr>
                    <w:top w:val="none" w:sz="0" w:space="0" w:color="auto"/>
                    <w:left w:val="none" w:sz="0" w:space="0" w:color="auto"/>
                    <w:bottom w:val="none" w:sz="0" w:space="0" w:color="auto"/>
                    <w:right w:val="none" w:sz="0" w:space="0" w:color="auto"/>
                  </w:divBdr>
                </w:div>
              </w:divsChild>
            </w:div>
            <w:div w:id="942955975">
              <w:marLeft w:val="0"/>
              <w:marRight w:val="0"/>
              <w:marTop w:val="0"/>
              <w:marBottom w:val="0"/>
              <w:divBdr>
                <w:top w:val="none" w:sz="0" w:space="0" w:color="auto"/>
                <w:left w:val="none" w:sz="0" w:space="0" w:color="auto"/>
                <w:bottom w:val="none" w:sz="0" w:space="0" w:color="auto"/>
                <w:right w:val="none" w:sz="0" w:space="0" w:color="auto"/>
              </w:divBdr>
              <w:divsChild>
                <w:div w:id="123666573">
                  <w:marLeft w:val="0"/>
                  <w:marRight w:val="0"/>
                  <w:marTop w:val="0"/>
                  <w:marBottom w:val="0"/>
                  <w:divBdr>
                    <w:top w:val="none" w:sz="0" w:space="0" w:color="auto"/>
                    <w:left w:val="none" w:sz="0" w:space="0" w:color="auto"/>
                    <w:bottom w:val="none" w:sz="0" w:space="0" w:color="auto"/>
                    <w:right w:val="none" w:sz="0" w:space="0" w:color="auto"/>
                  </w:divBdr>
                </w:div>
              </w:divsChild>
            </w:div>
            <w:div w:id="953092768">
              <w:marLeft w:val="0"/>
              <w:marRight w:val="0"/>
              <w:marTop w:val="0"/>
              <w:marBottom w:val="0"/>
              <w:divBdr>
                <w:top w:val="none" w:sz="0" w:space="0" w:color="auto"/>
                <w:left w:val="none" w:sz="0" w:space="0" w:color="auto"/>
                <w:bottom w:val="none" w:sz="0" w:space="0" w:color="auto"/>
                <w:right w:val="none" w:sz="0" w:space="0" w:color="auto"/>
              </w:divBdr>
              <w:divsChild>
                <w:div w:id="1549219755">
                  <w:marLeft w:val="0"/>
                  <w:marRight w:val="0"/>
                  <w:marTop w:val="0"/>
                  <w:marBottom w:val="0"/>
                  <w:divBdr>
                    <w:top w:val="none" w:sz="0" w:space="0" w:color="auto"/>
                    <w:left w:val="none" w:sz="0" w:space="0" w:color="auto"/>
                    <w:bottom w:val="none" w:sz="0" w:space="0" w:color="auto"/>
                    <w:right w:val="none" w:sz="0" w:space="0" w:color="auto"/>
                  </w:divBdr>
                </w:div>
              </w:divsChild>
            </w:div>
            <w:div w:id="956567356">
              <w:marLeft w:val="0"/>
              <w:marRight w:val="0"/>
              <w:marTop w:val="0"/>
              <w:marBottom w:val="0"/>
              <w:divBdr>
                <w:top w:val="none" w:sz="0" w:space="0" w:color="auto"/>
                <w:left w:val="none" w:sz="0" w:space="0" w:color="auto"/>
                <w:bottom w:val="none" w:sz="0" w:space="0" w:color="auto"/>
                <w:right w:val="none" w:sz="0" w:space="0" w:color="auto"/>
              </w:divBdr>
              <w:divsChild>
                <w:div w:id="1739134489">
                  <w:marLeft w:val="0"/>
                  <w:marRight w:val="0"/>
                  <w:marTop w:val="0"/>
                  <w:marBottom w:val="0"/>
                  <w:divBdr>
                    <w:top w:val="none" w:sz="0" w:space="0" w:color="auto"/>
                    <w:left w:val="none" w:sz="0" w:space="0" w:color="auto"/>
                    <w:bottom w:val="none" w:sz="0" w:space="0" w:color="auto"/>
                    <w:right w:val="none" w:sz="0" w:space="0" w:color="auto"/>
                  </w:divBdr>
                </w:div>
              </w:divsChild>
            </w:div>
            <w:div w:id="958611160">
              <w:marLeft w:val="0"/>
              <w:marRight w:val="0"/>
              <w:marTop w:val="0"/>
              <w:marBottom w:val="0"/>
              <w:divBdr>
                <w:top w:val="none" w:sz="0" w:space="0" w:color="auto"/>
                <w:left w:val="none" w:sz="0" w:space="0" w:color="auto"/>
                <w:bottom w:val="none" w:sz="0" w:space="0" w:color="auto"/>
                <w:right w:val="none" w:sz="0" w:space="0" w:color="auto"/>
              </w:divBdr>
              <w:divsChild>
                <w:div w:id="1138449973">
                  <w:marLeft w:val="0"/>
                  <w:marRight w:val="0"/>
                  <w:marTop w:val="0"/>
                  <w:marBottom w:val="0"/>
                  <w:divBdr>
                    <w:top w:val="none" w:sz="0" w:space="0" w:color="auto"/>
                    <w:left w:val="none" w:sz="0" w:space="0" w:color="auto"/>
                    <w:bottom w:val="none" w:sz="0" w:space="0" w:color="auto"/>
                    <w:right w:val="none" w:sz="0" w:space="0" w:color="auto"/>
                  </w:divBdr>
                </w:div>
              </w:divsChild>
            </w:div>
            <w:div w:id="974219484">
              <w:marLeft w:val="0"/>
              <w:marRight w:val="0"/>
              <w:marTop w:val="0"/>
              <w:marBottom w:val="0"/>
              <w:divBdr>
                <w:top w:val="none" w:sz="0" w:space="0" w:color="auto"/>
                <w:left w:val="none" w:sz="0" w:space="0" w:color="auto"/>
                <w:bottom w:val="none" w:sz="0" w:space="0" w:color="auto"/>
                <w:right w:val="none" w:sz="0" w:space="0" w:color="auto"/>
              </w:divBdr>
              <w:divsChild>
                <w:div w:id="1865090590">
                  <w:marLeft w:val="0"/>
                  <w:marRight w:val="0"/>
                  <w:marTop w:val="0"/>
                  <w:marBottom w:val="0"/>
                  <w:divBdr>
                    <w:top w:val="none" w:sz="0" w:space="0" w:color="auto"/>
                    <w:left w:val="none" w:sz="0" w:space="0" w:color="auto"/>
                    <w:bottom w:val="none" w:sz="0" w:space="0" w:color="auto"/>
                    <w:right w:val="none" w:sz="0" w:space="0" w:color="auto"/>
                  </w:divBdr>
                </w:div>
              </w:divsChild>
            </w:div>
            <w:div w:id="978916831">
              <w:marLeft w:val="0"/>
              <w:marRight w:val="0"/>
              <w:marTop w:val="0"/>
              <w:marBottom w:val="0"/>
              <w:divBdr>
                <w:top w:val="none" w:sz="0" w:space="0" w:color="auto"/>
                <w:left w:val="none" w:sz="0" w:space="0" w:color="auto"/>
                <w:bottom w:val="none" w:sz="0" w:space="0" w:color="auto"/>
                <w:right w:val="none" w:sz="0" w:space="0" w:color="auto"/>
              </w:divBdr>
              <w:divsChild>
                <w:div w:id="1098480650">
                  <w:marLeft w:val="0"/>
                  <w:marRight w:val="0"/>
                  <w:marTop w:val="0"/>
                  <w:marBottom w:val="0"/>
                  <w:divBdr>
                    <w:top w:val="none" w:sz="0" w:space="0" w:color="auto"/>
                    <w:left w:val="none" w:sz="0" w:space="0" w:color="auto"/>
                    <w:bottom w:val="none" w:sz="0" w:space="0" w:color="auto"/>
                    <w:right w:val="none" w:sz="0" w:space="0" w:color="auto"/>
                  </w:divBdr>
                </w:div>
              </w:divsChild>
            </w:div>
            <w:div w:id="1000278972">
              <w:marLeft w:val="0"/>
              <w:marRight w:val="0"/>
              <w:marTop w:val="0"/>
              <w:marBottom w:val="0"/>
              <w:divBdr>
                <w:top w:val="none" w:sz="0" w:space="0" w:color="auto"/>
                <w:left w:val="none" w:sz="0" w:space="0" w:color="auto"/>
                <w:bottom w:val="none" w:sz="0" w:space="0" w:color="auto"/>
                <w:right w:val="none" w:sz="0" w:space="0" w:color="auto"/>
              </w:divBdr>
              <w:divsChild>
                <w:div w:id="1698264577">
                  <w:marLeft w:val="0"/>
                  <w:marRight w:val="0"/>
                  <w:marTop w:val="0"/>
                  <w:marBottom w:val="0"/>
                  <w:divBdr>
                    <w:top w:val="none" w:sz="0" w:space="0" w:color="auto"/>
                    <w:left w:val="none" w:sz="0" w:space="0" w:color="auto"/>
                    <w:bottom w:val="none" w:sz="0" w:space="0" w:color="auto"/>
                    <w:right w:val="none" w:sz="0" w:space="0" w:color="auto"/>
                  </w:divBdr>
                </w:div>
              </w:divsChild>
            </w:div>
            <w:div w:id="1001929593">
              <w:marLeft w:val="0"/>
              <w:marRight w:val="0"/>
              <w:marTop w:val="0"/>
              <w:marBottom w:val="0"/>
              <w:divBdr>
                <w:top w:val="none" w:sz="0" w:space="0" w:color="auto"/>
                <w:left w:val="none" w:sz="0" w:space="0" w:color="auto"/>
                <w:bottom w:val="none" w:sz="0" w:space="0" w:color="auto"/>
                <w:right w:val="none" w:sz="0" w:space="0" w:color="auto"/>
              </w:divBdr>
              <w:divsChild>
                <w:div w:id="1113868591">
                  <w:marLeft w:val="0"/>
                  <w:marRight w:val="0"/>
                  <w:marTop w:val="0"/>
                  <w:marBottom w:val="0"/>
                  <w:divBdr>
                    <w:top w:val="none" w:sz="0" w:space="0" w:color="auto"/>
                    <w:left w:val="none" w:sz="0" w:space="0" w:color="auto"/>
                    <w:bottom w:val="none" w:sz="0" w:space="0" w:color="auto"/>
                    <w:right w:val="none" w:sz="0" w:space="0" w:color="auto"/>
                  </w:divBdr>
                </w:div>
              </w:divsChild>
            </w:div>
            <w:div w:id="1010765890">
              <w:marLeft w:val="0"/>
              <w:marRight w:val="0"/>
              <w:marTop w:val="0"/>
              <w:marBottom w:val="0"/>
              <w:divBdr>
                <w:top w:val="none" w:sz="0" w:space="0" w:color="auto"/>
                <w:left w:val="none" w:sz="0" w:space="0" w:color="auto"/>
                <w:bottom w:val="none" w:sz="0" w:space="0" w:color="auto"/>
                <w:right w:val="none" w:sz="0" w:space="0" w:color="auto"/>
              </w:divBdr>
              <w:divsChild>
                <w:div w:id="231356111">
                  <w:marLeft w:val="0"/>
                  <w:marRight w:val="0"/>
                  <w:marTop w:val="0"/>
                  <w:marBottom w:val="0"/>
                  <w:divBdr>
                    <w:top w:val="none" w:sz="0" w:space="0" w:color="auto"/>
                    <w:left w:val="none" w:sz="0" w:space="0" w:color="auto"/>
                    <w:bottom w:val="none" w:sz="0" w:space="0" w:color="auto"/>
                    <w:right w:val="none" w:sz="0" w:space="0" w:color="auto"/>
                  </w:divBdr>
                </w:div>
              </w:divsChild>
            </w:div>
            <w:div w:id="1016888118">
              <w:marLeft w:val="0"/>
              <w:marRight w:val="0"/>
              <w:marTop w:val="0"/>
              <w:marBottom w:val="0"/>
              <w:divBdr>
                <w:top w:val="none" w:sz="0" w:space="0" w:color="auto"/>
                <w:left w:val="none" w:sz="0" w:space="0" w:color="auto"/>
                <w:bottom w:val="none" w:sz="0" w:space="0" w:color="auto"/>
                <w:right w:val="none" w:sz="0" w:space="0" w:color="auto"/>
              </w:divBdr>
              <w:divsChild>
                <w:div w:id="1285382799">
                  <w:marLeft w:val="0"/>
                  <w:marRight w:val="0"/>
                  <w:marTop w:val="0"/>
                  <w:marBottom w:val="0"/>
                  <w:divBdr>
                    <w:top w:val="none" w:sz="0" w:space="0" w:color="auto"/>
                    <w:left w:val="none" w:sz="0" w:space="0" w:color="auto"/>
                    <w:bottom w:val="none" w:sz="0" w:space="0" w:color="auto"/>
                    <w:right w:val="none" w:sz="0" w:space="0" w:color="auto"/>
                  </w:divBdr>
                </w:div>
              </w:divsChild>
            </w:div>
            <w:div w:id="1026371897">
              <w:marLeft w:val="0"/>
              <w:marRight w:val="0"/>
              <w:marTop w:val="0"/>
              <w:marBottom w:val="0"/>
              <w:divBdr>
                <w:top w:val="none" w:sz="0" w:space="0" w:color="auto"/>
                <w:left w:val="none" w:sz="0" w:space="0" w:color="auto"/>
                <w:bottom w:val="none" w:sz="0" w:space="0" w:color="auto"/>
                <w:right w:val="none" w:sz="0" w:space="0" w:color="auto"/>
              </w:divBdr>
              <w:divsChild>
                <w:div w:id="173418574">
                  <w:marLeft w:val="0"/>
                  <w:marRight w:val="0"/>
                  <w:marTop w:val="0"/>
                  <w:marBottom w:val="0"/>
                  <w:divBdr>
                    <w:top w:val="none" w:sz="0" w:space="0" w:color="auto"/>
                    <w:left w:val="none" w:sz="0" w:space="0" w:color="auto"/>
                    <w:bottom w:val="none" w:sz="0" w:space="0" w:color="auto"/>
                    <w:right w:val="none" w:sz="0" w:space="0" w:color="auto"/>
                  </w:divBdr>
                </w:div>
              </w:divsChild>
            </w:div>
            <w:div w:id="1057554517">
              <w:marLeft w:val="0"/>
              <w:marRight w:val="0"/>
              <w:marTop w:val="0"/>
              <w:marBottom w:val="0"/>
              <w:divBdr>
                <w:top w:val="none" w:sz="0" w:space="0" w:color="auto"/>
                <w:left w:val="none" w:sz="0" w:space="0" w:color="auto"/>
                <w:bottom w:val="none" w:sz="0" w:space="0" w:color="auto"/>
                <w:right w:val="none" w:sz="0" w:space="0" w:color="auto"/>
              </w:divBdr>
              <w:divsChild>
                <w:div w:id="221598734">
                  <w:marLeft w:val="0"/>
                  <w:marRight w:val="0"/>
                  <w:marTop w:val="0"/>
                  <w:marBottom w:val="0"/>
                  <w:divBdr>
                    <w:top w:val="none" w:sz="0" w:space="0" w:color="auto"/>
                    <w:left w:val="none" w:sz="0" w:space="0" w:color="auto"/>
                    <w:bottom w:val="none" w:sz="0" w:space="0" w:color="auto"/>
                    <w:right w:val="none" w:sz="0" w:space="0" w:color="auto"/>
                  </w:divBdr>
                </w:div>
              </w:divsChild>
            </w:div>
            <w:div w:id="1063678319">
              <w:marLeft w:val="0"/>
              <w:marRight w:val="0"/>
              <w:marTop w:val="0"/>
              <w:marBottom w:val="0"/>
              <w:divBdr>
                <w:top w:val="none" w:sz="0" w:space="0" w:color="auto"/>
                <w:left w:val="none" w:sz="0" w:space="0" w:color="auto"/>
                <w:bottom w:val="none" w:sz="0" w:space="0" w:color="auto"/>
                <w:right w:val="none" w:sz="0" w:space="0" w:color="auto"/>
              </w:divBdr>
              <w:divsChild>
                <w:div w:id="232087680">
                  <w:marLeft w:val="0"/>
                  <w:marRight w:val="0"/>
                  <w:marTop w:val="0"/>
                  <w:marBottom w:val="0"/>
                  <w:divBdr>
                    <w:top w:val="none" w:sz="0" w:space="0" w:color="auto"/>
                    <w:left w:val="none" w:sz="0" w:space="0" w:color="auto"/>
                    <w:bottom w:val="none" w:sz="0" w:space="0" w:color="auto"/>
                    <w:right w:val="none" w:sz="0" w:space="0" w:color="auto"/>
                  </w:divBdr>
                </w:div>
              </w:divsChild>
            </w:div>
            <w:div w:id="1108161553">
              <w:marLeft w:val="0"/>
              <w:marRight w:val="0"/>
              <w:marTop w:val="0"/>
              <w:marBottom w:val="0"/>
              <w:divBdr>
                <w:top w:val="none" w:sz="0" w:space="0" w:color="auto"/>
                <w:left w:val="none" w:sz="0" w:space="0" w:color="auto"/>
                <w:bottom w:val="none" w:sz="0" w:space="0" w:color="auto"/>
                <w:right w:val="none" w:sz="0" w:space="0" w:color="auto"/>
              </w:divBdr>
              <w:divsChild>
                <w:div w:id="1800371304">
                  <w:marLeft w:val="0"/>
                  <w:marRight w:val="0"/>
                  <w:marTop w:val="0"/>
                  <w:marBottom w:val="0"/>
                  <w:divBdr>
                    <w:top w:val="none" w:sz="0" w:space="0" w:color="auto"/>
                    <w:left w:val="none" w:sz="0" w:space="0" w:color="auto"/>
                    <w:bottom w:val="none" w:sz="0" w:space="0" w:color="auto"/>
                    <w:right w:val="none" w:sz="0" w:space="0" w:color="auto"/>
                  </w:divBdr>
                </w:div>
              </w:divsChild>
            </w:div>
            <w:div w:id="1121731441">
              <w:marLeft w:val="0"/>
              <w:marRight w:val="0"/>
              <w:marTop w:val="0"/>
              <w:marBottom w:val="0"/>
              <w:divBdr>
                <w:top w:val="none" w:sz="0" w:space="0" w:color="auto"/>
                <w:left w:val="none" w:sz="0" w:space="0" w:color="auto"/>
                <w:bottom w:val="none" w:sz="0" w:space="0" w:color="auto"/>
                <w:right w:val="none" w:sz="0" w:space="0" w:color="auto"/>
              </w:divBdr>
              <w:divsChild>
                <w:div w:id="610014585">
                  <w:marLeft w:val="0"/>
                  <w:marRight w:val="0"/>
                  <w:marTop w:val="0"/>
                  <w:marBottom w:val="0"/>
                  <w:divBdr>
                    <w:top w:val="none" w:sz="0" w:space="0" w:color="auto"/>
                    <w:left w:val="none" w:sz="0" w:space="0" w:color="auto"/>
                    <w:bottom w:val="none" w:sz="0" w:space="0" w:color="auto"/>
                    <w:right w:val="none" w:sz="0" w:space="0" w:color="auto"/>
                  </w:divBdr>
                </w:div>
              </w:divsChild>
            </w:div>
            <w:div w:id="1155145636">
              <w:marLeft w:val="0"/>
              <w:marRight w:val="0"/>
              <w:marTop w:val="0"/>
              <w:marBottom w:val="0"/>
              <w:divBdr>
                <w:top w:val="none" w:sz="0" w:space="0" w:color="auto"/>
                <w:left w:val="none" w:sz="0" w:space="0" w:color="auto"/>
                <w:bottom w:val="none" w:sz="0" w:space="0" w:color="auto"/>
                <w:right w:val="none" w:sz="0" w:space="0" w:color="auto"/>
              </w:divBdr>
              <w:divsChild>
                <w:div w:id="665550462">
                  <w:marLeft w:val="0"/>
                  <w:marRight w:val="0"/>
                  <w:marTop w:val="0"/>
                  <w:marBottom w:val="0"/>
                  <w:divBdr>
                    <w:top w:val="none" w:sz="0" w:space="0" w:color="auto"/>
                    <w:left w:val="none" w:sz="0" w:space="0" w:color="auto"/>
                    <w:bottom w:val="none" w:sz="0" w:space="0" w:color="auto"/>
                    <w:right w:val="none" w:sz="0" w:space="0" w:color="auto"/>
                  </w:divBdr>
                </w:div>
              </w:divsChild>
            </w:div>
            <w:div w:id="1162501419">
              <w:marLeft w:val="0"/>
              <w:marRight w:val="0"/>
              <w:marTop w:val="0"/>
              <w:marBottom w:val="0"/>
              <w:divBdr>
                <w:top w:val="none" w:sz="0" w:space="0" w:color="auto"/>
                <w:left w:val="none" w:sz="0" w:space="0" w:color="auto"/>
                <w:bottom w:val="none" w:sz="0" w:space="0" w:color="auto"/>
                <w:right w:val="none" w:sz="0" w:space="0" w:color="auto"/>
              </w:divBdr>
              <w:divsChild>
                <w:div w:id="1735470775">
                  <w:marLeft w:val="0"/>
                  <w:marRight w:val="0"/>
                  <w:marTop w:val="0"/>
                  <w:marBottom w:val="0"/>
                  <w:divBdr>
                    <w:top w:val="none" w:sz="0" w:space="0" w:color="auto"/>
                    <w:left w:val="none" w:sz="0" w:space="0" w:color="auto"/>
                    <w:bottom w:val="none" w:sz="0" w:space="0" w:color="auto"/>
                    <w:right w:val="none" w:sz="0" w:space="0" w:color="auto"/>
                  </w:divBdr>
                </w:div>
              </w:divsChild>
            </w:div>
            <w:div w:id="1172572773">
              <w:marLeft w:val="0"/>
              <w:marRight w:val="0"/>
              <w:marTop w:val="0"/>
              <w:marBottom w:val="0"/>
              <w:divBdr>
                <w:top w:val="none" w:sz="0" w:space="0" w:color="auto"/>
                <w:left w:val="none" w:sz="0" w:space="0" w:color="auto"/>
                <w:bottom w:val="none" w:sz="0" w:space="0" w:color="auto"/>
                <w:right w:val="none" w:sz="0" w:space="0" w:color="auto"/>
              </w:divBdr>
              <w:divsChild>
                <w:div w:id="15205635">
                  <w:marLeft w:val="0"/>
                  <w:marRight w:val="0"/>
                  <w:marTop w:val="0"/>
                  <w:marBottom w:val="0"/>
                  <w:divBdr>
                    <w:top w:val="none" w:sz="0" w:space="0" w:color="auto"/>
                    <w:left w:val="none" w:sz="0" w:space="0" w:color="auto"/>
                    <w:bottom w:val="none" w:sz="0" w:space="0" w:color="auto"/>
                    <w:right w:val="none" w:sz="0" w:space="0" w:color="auto"/>
                  </w:divBdr>
                </w:div>
              </w:divsChild>
            </w:div>
            <w:div w:id="1191795339">
              <w:marLeft w:val="0"/>
              <w:marRight w:val="0"/>
              <w:marTop w:val="0"/>
              <w:marBottom w:val="0"/>
              <w:divBdr>
                <w:top w:val="none" w:sz="0" w:space="0" w:color="auto"/>
                <w:left w:val="none" w:sz="0" w:space="0" w:color="auto"/>
                <w:bottom w:val="none" w:sz="0" w:space="0" w:color="auto"/>
                <w:right w:val="none" w:sz="0" w:space="0" w:color="auto"/>
              </w:divBdr>
              <w:divsChild>
                <w:div w:id="1269386457">
                  <w:marLeft w:val="0"/>
                  <w:marRight w:val="0"/>
                  <w:marTop w:val="0"/>
                  <w:marBottom w:val="0"/>
                  <w:divBdr>
                    <w:top w:val="none" w:sz="0" w:space="0" w:color="auto"/>
                    <w:left w:val="none" w:sz="0" w:space="0" w:color="auto"/>
                    <w:bottom w:val="none" w:sz="0" w:space="0" w:color="auto"/>
                    <w:right w:val="none" w:sz="0" w:space="0" w:color="auto"/>
                  </w:divBdr>
                </w:div>
              </w:divsChild>
            </w:div>
            <w:div w:id="1198005735">
              <w:marLeft w:val="0"/>
              <w:marRight w:val="0"/>
              <w:marTop w:val="0"/>
              <w:marBottom w:val="0"/>
              <w:divBdr>
                <w:top w:val="none" w:sz="0" w:space="0" w:color="auto"/>
                <w:left w:val="none" w:sz="0" w:space="0" w:color="auto"/>
                <w:bottom w:val="none" w:sz="0" w:space="0" w:color="auto"/>
                <w:right w:val="none" w:sz="0" w:space="0" w:color="auto"/>
              </w:divBdr>
              <w:divsChild>
                <w:div w:id="2045061702">
                  <w:marLeft w:val="0"/>
                  <w:marRight w:val="0"/>
                  <w:marTop w:val="0"/>
                  <w:marBottom w:val="0"/>
                  <w:divBdr>
                    <w:top w:val="none" w:sz="0" w:space="0" w:color="auto"/>
                    <w:left w:val="none" w:sz="0" w:space="0" w:color="auto"/>
                    <w:bottom w:val="none" w:sz="0" w:space="0" w:color="auto"/>
                    <w:right w:val="none" w:sz="0" w:space="0" w:color="auto"/>
                  </w:divBdr>
                </w:div>
              </w:divsChild>
            </w:div>
            <w:div w:id="1245913265">
              <w:marLeft w:val="0"/>
              <w:marRight w:val="0"/>
              <w:marTop w:val="0"/>
              <w:marBottom w:val="0"/>
              <w:divBdr>
                <w:top w:val="none" w:sz="0" w:space="0" w:color="auto"/>
                <w:left w:val="none" w:sz="0" w:space="0" w:color="auto"/>
                <w:bottom w:val="none" w:sz="0" w:space="0" w:color="auto"/>
                <w:right w:val="none" w:sz="0" w:space="0" w:color="auto"/>
              </w:divBdr>
              <w:divsChild>
                <w:div w:id="1523712732">
                  <w:marLeft w:val="0"/>
                  <w:marRight w:val="0"/>
                  <w:marTop w:val="0"/>
                  <w:marBottom w:val="0"/>
                  <w:divBdr>
                    <w:top w:val="none" w:sz="0" w:space="0" w:color="auto"/>
                    <w:left w:val="none" w:sz="0" w:space="0" w:color="auto"/>
                    <w:bottom w:val="none" w:sz="0" w:space="0" w:color="auto"/>
                    <w:right w:val="none" w:sz="0" w:space="0" w:color="auto"/>
                  </w:divBdr>
                </w:div>
              </w:divsChild>
            </w:div>
            <w:div w:id="1246256933">
              <w:marLeft w:val="0"/>
              <w:marRight w:val="0"/>
              <w:marTop w:val="0"/>
              <w:marBottom w:val="0"/>
              <w:divBdr>
                <w:top w:val="none" w:sz="0" w:space="0" w:color="auto"/>
                <w:left w:val="none" w:sz="0" w:space="0" w:color="auto"/>
                <w:bottom w:val="none" w:sz="0" w:space="0" w:color="auto"/>
                <w:right w:val="none" w:sz="0" w:space="0" w:color="auto"/>
              </w:divBdr>
              <w:divsChild>
                <w:div w:id="1871987245">
                  <w:marLeft w:val="0"/>
                  <w:marRight w:val="0"/>
                  <w:marTop w:val="0"/>
                  <w:marBottom w:val="0"/>
                  <w:divBdr>
                    <w:top w:val="none" w:sz="0" w:space="0" w:color="auto"/>
                    <w:left w:val="none" w:sz="0" w:space="0" w:color="auto"/>
                    <w:bottom w:val="none" w:sz="0" w:space="0" w:color="auto"/>
                    <w:right w:val="none" w:sz="0" w:space="0" w:color="auto"/>
                  </w:divBdr>
                </w:div>
              </w:divsChild>
            </w:div>
            <w:div w:id="1250624676">
              <w:marLeft w:val="0"/>
              <w:marRight w:val="0"/>
              <w:marTop w:val="0"/>
              <w:marBottom w:val="0"/>
              <w:divBdr>
                <w:top w:val="none" w:sz="0" w:space="0" w:color="auto"/>
                <w:left w:val="none" w:sz="0" w:space="0" w:color="auto"/>
                <w:bottom w:val="none" w:sz="0" w:space="0" w:color="auto"/>
                <w:right w:val="none" w:sz="0" w:space="0" w:color="auto"/>
              </w:divBdr>
              <w:divsChild>
                <w:div w:id="1057514388">
                  <w:marLeft w:val="0"/>
                  <w:marRight w:val="0"/>
                  <w:marTop w:val="0"/>
                  <w:marBottom w:val="0"/>
                  <w:divBdr>
                    <w:top w:val="none" w:sz="0" w:space="0" w:color="auto"/>
                    <w:left w:val="none" w:sz="0" w:space="0" w:color="auto"/>
                    <w:bottom w:val="none" w:sz="0" w:space="0" w:color="auto"/>
                    <w:right w:val="none" w:sz="0" w:space="0" w:color="auto"/>
                  </w:divBdr>
                </w:div>
              </w:divsChild>
            </w:div>
            <w:div w:id="1263219589">
              <w:marLeft w:val="0"/>
              <w:marRight w:val="0"/>
              <w:marTop w:val="0"/>
              <w:marBottom w:val="0"/>
              <w:divBdr>
                <w:top w:val="none" w:sz="0" w:space="0" w:color="auto"/>
                <w:left w:val="none" w:sz="0" w:space="0" w:color="auto"/>
                <w:bottom w:val="none" w:sz="0" w:space="0" w:color="auto"/>
                <w:right w:val="none" w:sz="0" w:space="0" w:color="auto"/>
              </w:divBdr>
              <w:divsChild>
                <w:div w:id="1162816567">
                  <w:marLeft w:val="0"/>
                  <w:marRight w:val="0"/>
                  <w:marTop w:val="0"/>
                  <w:marBottom w:val="0"/>
                  <w:divBdr>
                    <w:top w:val="none" w:sz="0" w:space="0" w:color="auto"/>
                    <w:left w:val="none" w:sz="0" w:space="0" w:color="auto"/>
                    <w:bottom w:val="none" w:sz="0" w:space="0" w:color="auto"/>
                    <w:right w:val="none" w:sz="0" w:space="0" w:color="auto"/>
                  </w:divBdr>
                </w:div>
              </w:divsChild>
            </w:div>
            <w:div w:id="1269122463">
              <w:marLeft w:val="0"/>
              <w:marRight w:val="0"/>
              <w:marTop w:val="0"/>
              <w:marBottom w:val="0"/>
              <w:divBdr>
                <w:top w:val="none" w:sz="0" w:space="0" w:color="auto"/>
                <w:left w:val="none" w:sz="0" w:space="0" w:color="auto"/>
                <w:bottom w:val="none" w:sz="0" w:space="0" w:color="auto"/>
                <w:right w:val="none" w:sz="0" w:space="0" w:color="auto"/>
              </w:divBdr>
              <w:divsChild>
                <w:div w:id="788201968">
                  <w:marLeft w:val="0"/>
                  <w:marRight w:val="0"/>
                  <w:marTop w:val="0"/>
                  <w:marBottom w:val="0"/>
                  <w:divBdr>
                    <w:top w:val="none" w:sz="0" w:space="0" w:color="auto"/>
                    <w:left w:val="none" w:sz="0" w:space="0" w:color="auto"/>
                    <w:bottom w:val="none" w:sz="0" w:space="0" w:color="auto"/>
                    <w:right w:val="none" w:sz="0" w:space="0" w:color="auto"/>
                  </w:divBdr>
                </w:div>
              </w:divsChild>
            </w:div>
            <w:div w:id="1286810732">
              <w:marLeft w:val="0"/>
              <w:marRight w:val="0"/>
              <w:marTop w:val="0"/>
              <w:marBottom w:val="0"/>
              <w:divBdr>
                <w:top w:val="none" w:sz="0" w:space="0" w:color="auto"/>
                <w:left w:val="none" w:sz="0" w:space="0" w:color="auto"/>
                <w:bottom w:val="none" w:sz="0" w:space="0" w:color="auto"/>
                <w:right w:val="none" w:sz="0" w:space="0" w:color="auto"/>
              </w:divBdr>
              <w:divsChild>
                <w:div w:id="518202309">
                  <w:marLeft w:val="0"/>
                  <w:marRight w:val="0"/>
                  <w:marTop w:val="0"/>
                  <w:marBottom w:val="0"/>
                  <w:divBdr>
                    <w:top w:val="none" w:sz="0" w:space="0" w:color="auto"/>
                    <w:left w:val="none" w:sz="0" w:space="0" w:color="auto"/>
                    <w:bottom w:val="none" w:sz="0" w:space="0" w:color="auto"/>
                    <w:right w:val="none" w:sz="0" w:space="0" w:color="auto"/>
                  </w:divBdr>
                </w:div>
              </w:divsChild>
            </w:div>
            <w:div w:id="1305509135">
              <w:marLeft w:val="0"/>
              <w:marRight w:val="0"/>
              <w:marTop w:val="0"/>
              <w:marBottom w:val="0"/>
              <w:divBdr>
                <w:top w:val="none" w:sz="0" w:space="0" w:color="auto"/>
                <w:left w:val="none" w:sz="0" w:space="0" w:color="auto"/>
                <w:bottom w:val="none" w:sz="0" w:space="0" w:color="auto"/>
                <w:right w:val="none" w:sz="0" w:space="0" w:color="auto"/>
              </w:divBdr>
              <w:divsChild>
                <w:div w:id="2045934986">
                  <w:marLeft w:val="0"/>
                  <w:marRight w:val="0"/>
                  <w:marTop w:val="0"/>
                  <w:marBottom w:val="0"/>
                  <w:divBdr>
                    <w:top w:val="none" w:sz="0" w:space="0" w:color="auto"/>
                    <w:left w:val="none" w:sz="0" w:space="0" w:color="auto"/>
                    <w:bottom w:val="none" w:sz="0" w:space="0" w:color="auto"/>
                    <w:right w:val="none" w:sz="0" w:space="0" w:color="auto"/>
                  </w:divBdr>
                </w:div>
              </w:divsChild>
            </w:div>
            <w:div w:id="1309475876">
              <w:marLeft w:val="0"/>
              <w:marRight w:val="0"/>
              <w:marTop w:val="0"/>
              <w:marBottom w:val="0"/>
              <w:divBdr>
                <w:top w:val="none" w:sz="0" w:space="0" w:color="auto"/>
                <w:left w:val="none" w:sz="0" w:space="0" w:color="auto"/>
                <w:bottom w:val="none" w:sz="0" w:space="0" w:color="auto"/>
                <w:right w:val="none" w:sz="0" w:space="0" w:color="auto"/>
              </w:divBdr>
              <w:divsChild>
                <w:div w:id="1090395260">
                  <w:marLeft w:val="0"/>
                  <w:marRight w:val="0"/>
                  <w:marTop w:val="0"/>
                  <w:marBottom w:val="0"/>
                  <w:divBdr>
                    <w:top w:val="none" w:sz="0" w:space="0" w:color="auto"/>
                    <w:left w:val="none" w:sz="0" w:space="0" w:color="auto"/>
                    <w:bottom w:val="none" w:sz="0" w:space="0" w:color="auto"/>
                    <w:right w:val="none" w:sz="0" w:space="0" w:color="auto"/>
                  </w:divBdr>
                </w:div>
              </w:divsChild>
            </w:div>
            <w:div w:id="1310137177">
              <w:marLeft w:val="0"/>
              <w:marRight w:val="0"/>
              <w:marTop w:val="0"/>
              <w:marBottom w:val="0"/>
              <w:divBdr>
                <w:top w:val="none" w:sz="0" w:space="0" w:color="auto"/>
                <w:left w:val="none" w:sz="0" w:space="0" w:color="auto"/>
                <w:bottom w:val="none" w:sz="0" w:space="0" w:color="auto"/>
                <w:right w:val="none" w:sz="0" w:space="0" w:color="auto"/>
              </w:divBdr>
              <w:divsChild>
                <w:div w:id="859053490">
                  <w:marLeft w:val="0"/>
                  <w:marRight w:val="0"/>
                  <w:marTop w:val="0"/>
                  <w:marBottom w:val="0"/>
                  <w:divBdr>
                    <w:top w:val="none" w:sz="0" w:space="0" w:color="auto"/>
                    <w:left w:val="none" w:sz="0" w:space="0" w:color="auto"/>
                    <w:bottom w:val="none" w:sz="0" w:space="0" w:color="auto"/>
                    <w:right w:val="none" w:sz="0" w:space="0" w:color="auto"/>
                  </w:divBdr>
                </w:div>
              </w:divsChild>
            </w:div>
            <w:div w:id="1321927336">
              <w:marLeft w:val="0"/>
              <w:marRight w:val="0"/>
              <w:marTop w:val="0"/>
              <w:marBottom w:val="0"/>
              <w:divBdr>
                <w:top w:val="none" w:sz="0" w:space="0" w:color="auto"/>
                <w:left w:val="none" w:sz="0" w:space="0" w:color="auto"/>
                <w:bottom w:val="none" w:sz="0" w:space="0" w:color="auto"/>
                <w:right w:val="none" w:sz="0" w:space="0" w:color="auto"/>
              </w:divBdr>
              <w:divsChild>
                <w:div w:id="882212148">
                  <w:marLeft w:val="0"/>
                  <w:marRight w:val="0"/>
                  <w:marTop w:val="0"/>
                  <w:marBottom w:val="0"/>
                  <w:divBdr>
                    <w:top w:val="none" w:sz="0" w:space="0" w:color="auto"/>
                    <w:left w:val="none" w:sz="0" w:space="0" w:color="auto"/>
                    <w:bottom w:val="none" w:sz="0" w:space="0" w:color="auto"/>
                    <w:right w:val="none" w:sz="0" w:space="0" w:color="auto"/>
                  </w:divBdr>
                </w:div>
              </w:divsChild>
            </w:div>
            <w:div w:id="1382289444">
              <w:marLeft w:val="0"/>
              <w:marRight w:val="0"/>
              <w:marTop w:val="0"/>
              <w:marBottom w:val="0"/>
              <w:divBdr>
                <w:top w:val="none" w:sz="0" w:space="0" w:color="auto"/>
                <w:left w:val="none" w:sz="0" w:space="0" w:color="auto"/>
                <w:bottom w:val="none" w:sz="0" w:space="0" w:color="auto"/>
                <w:right w:val="none" w:sz="0" w:space="0" w:color="auto"/>
              </w:divBdr>
              <w:divsChild>
                <w:div w:id="837617219">
                  <w:marLeft w:val="0"/>
                  <w:marRight w:val="0"/>
                  <w:marTop w:val="0"/>
                  <w:marBottom w:val="0"/>
                  <w:divBdr>
                    <w:top w:val="none" w:sz="0" w:space="0" w:color="auto"/>
                    <w:left w:val="none" w:sz="0" w:space="0" w:color="auto"/>
                    <w:bottom w:val="none" w:sz="0" w:space="0" w:color="auto"/>
                    <w:right w:val="none" w:sz="0" w:space="0" w:color="auto"/>
                  </w:divBdr>
                </w:div>
              </w:divsChild>
            </w:div>
            <w:div w:id="1397969134">
              <w:marLeft w:val="0"/>
              <w:marRight w:val="0"/>
              <w:marTop w:val="0"/>
              <w:marBottom w:val="0"/>
              <w:divBdr>
                <w:top w:val="none" w:sz="0" w:space="0" w:color="auto"/>
                <w:left w:val="none" w:sz="0" w:space="0" w:color="auto"/>
                <w:bottom w:val="none" w:sz="0" w:space="0" w:color="auto"/>
                <w:right w:val="none" w:sz="0" w:space="0" w:color="auto"/>
              </w:divBdr>
              <w:divsChild>
                <w:div w:id="542064073">
                  <w:marLeft w:val="0"/>
                  <w:marRight w:val="0"/>
                  <w:marTop w:val="0"/>
                  <w:marBottom w:val="0"/>
                  <w:divBdr>
                    <w:top w:val="none" w:sz="0" w:space="0" w:color="auto"/>
                    <w:left w:val="none" w:sz="0" w:space="0" w:color="auto"/>
                    <w:bottom w:val="none" w:sz="0" w:space="0" w:color="auto"/>
                    <w:right w:val="none" w:sz="0" w:space="0" w:color="auto"/>
                  </w:divBdr>
                </w:div>
              </w:divsChild>
            </w:div>
            <w:div w:id="1409880795">
              <w:marLeft w:val="0"/>
              <w:marRight w:val="0"/>
              <w:marTop w:val="0"/>
              <w:marBottom w:val="0"/>
              <w:divBdr>
                <w:top w:val="none" w:sz="0" w:space="0" w:color="auto"/>
                <w:left w:val="none" w:sz="0" w:space="0" w:color="auto"/>
                <w:bottom w:val="none" w:sz="0" w:space="0" w:color="auto"/>
                <w:right w:val="none" w:sz="0" w:space="0" w:color="auto"/>
              </w:divBdr>
              <w:divsChild>
                <w:div w:id="1628508804">
                  <w:marLeft w:val="0"/>
                  <w:marRight w:val="0"/>
                  <w:marTop w:val="0"/>
                  <w:marBottom w:val="0"/>
                  <w:divBdr>
                    <w:top w:val="none" w:sz="0" w:space="0" w:color="auto"/>
                    <w:left w:val="none" w:sz="0" w:space="0" w:color="auto"/>
                    <w:bottom w:val="none" w:sz="0" w:space="0" w:color="auto"/>
                    <w:right w:val="none" w:sz="0" w:space="0" w:color="auto"/>
                  </w:divBdr>
                </w:div>
              </w:divsChild>
            </w:div>
            <w:div w:id="1477842657">
              <w:marLeft w:val="0"/>
              <w:marRight w:val="0"/>
              <w:marTop w:val="0"/>
              <w:marBottom w:val="0"/>
              <w:divBdr>
                <w:top w:val="none" w:sz="0" w:space="0" w:color="auto"/>
                <w:left w:val="none" w:sz="0" w:space="0" w:color="auto"/>
                <w:bottom w:val="none" w:sz="0" w:space="0" w:color="auto"/>
                <w:right w:val="none" w:sz="0" w:space="0" w:color="auto"/>
              </w:divBdr>
              <w:divsChild>
                <w:div w:id="1684744844">
                  <w:marLeft w:val="0"/>
                  <w:marRight w:val="0"/>
                  <w:marTop w:val="0"/>
                  <w:marBottom w:val="0"/>
                  <w:divBdr>
                    <w:top w:val="none" w:sz="0" w:space="0" w:color="auto"/>
                    <w:left w:val="none" w:sz="0" w:space="0" w:color="auto"/>
                    <w:bottom w:val="none" w:sz="0" w:space="0" w:color="auto"/>
                    <w:right w:val="none" w:sz="0" w:space="0" w:color="auto"/>
                  </w:divBdr>
                </w:div>
              </w:divsChild>
            </w:div>
            <w:div w:id="1499660957">
              <w:marLeft w:val="0"/>
              <w:marRight w:val="0"/>
              <w:marTop w:val="0"/>
              <w:marBottom w:val="0"/>
              <w:divBdr>
                <w:top w:val="none" w:sz="0" w:space="0" w:color="auto"/>
                <w:left w:val="none" w:sz="0" w:space="0" w:color="auto"/>
                <w:bottom w:val="none" w:sz="0" w:space="0" w:color="auto"/>
                <w:right w:val="none" w:sz="0" w:space="0" w:color="auto"/>
              </w:divBdr>
              <w:divsChild>
                <w:div w:id="717051982">
                  <w:marLeft w:val="0"/>
                  <w:marRight w:val="0"/>
                  <w:marTop w:val="0"/>
                  <w:marBottom w:val="0"/>
                  <w:divBdr>
                    <w:top w:val="none" w:sz="0" w:space="0" w:color="auto"/>
                    <w:left w:val="none" w:sz="0" w:space="0" w:color="auto"/>
                    <w:bottom w:val="none" w:sz="0" w:space="0" w:color="auto"/>
                    <w:right w:val="none" w:sz="0" w:space="0" w:color="auto"/>
                  </w:divBdr>
                </w:div>
              </w:divsChild>
            </w:div>
            <w:div w:id="1510440617">
              <w:marLeft w:val="0"/>
              <w:marRight w:val="0"/>
              <w:marTop w:val="0"/>
              <w:marBottom w:val="0"/>
              <w:divBdr>
                <w:top w:val="none" w:sz="0" w:space="0" w:color="auto"/>
                <w:left w:val="none" w:sz="0" w:space="0" w:color="auto"/>
                <w:bottom w:val="none" w:sz="0" w:space="0" w:color="auto"/>
                <w:right w:val="none" w:sz="0" w:space="0" w:color="auto"/>
              </w:divBdr>
              <w:divsChild>
                <w:div w:id="616258769">
                  <w:marLeft w:val="0"/>
                  <w:marRight w:val="0"/>
                  <w:marTop w:val="0"/>
                  <w:marBottom w:val="0"/>
                  <w:divBdr>
                    <w:top w:val="none" w:sz="0" w:space="0" w:color="auto"/>
                    <w:left w:val="none" w:sz="0" w:space="0" w:color="auto"/>
                    <w:bottom w:val="none" w:sz="0" w:space="0" w:color="auto"/>
                    <w:right w:val="none" w:sz="0" w:space="0" w:color="auto"/>
                  </w:divBdr>
                </w:div>
              </w:divsChild>
            </w:div>
            <w:div w:id="1598055988">
              <w:marLeft w:val="0"/>
              <w:marRight w:val="0"/>
              <w:marTop w:val="0"/>
              <w:marBottom w:val="0"/>
              <w:divBdr>
                <w:top w:val="none" w:sz="0" w:space="0" w:color="auto"/>
                <w:left w:val="none" w:sz="0" w:space="0" w:color="auto"/>
                <w:bottom w:val="none" w:sz="0" w:space="0" w:color="auto"/>
                <w:right w:val="none" w:sz="0" w:space="0" w:color="auto"/>
              </w:divBdr>
              <w:divsChild>
                <w:div w:id="1037584628">
                  <w:marLeft w:val="0"/>
                  <w:marRight w:val="0"/>
                  <w:marTop w:val="0"/>
                  <w:marBottom w:val="0"/>
                  <w:divBdr>
                    <w:top w:val="none" w:sz="0" w:space="0" w:color="auto"/>
                    <w:left w:val="none" w:sz="0" w:space="0" w:color="auto"/>
                    <w:bottom w:val="none" w:sz="0" w:space="0" w:color="auto"/>
                    <w:right w:val="none" w:sz="0" w:space="0" w:color="auto"/>
                  </w:divBdr>
                </w:div>
              </w:divsChild>
            </w:div>
            <w:div w:id="1610622077">
              <w:marLeft w:val="0"/>
              <w:marRight w:val="0"/>
              <w:marTop w:val="0"/>
              <w:marBottom w:val="0"/>
              <w:divBdr>
                <w:top w:val="none" w:sz="0" w:space="0" w:color="auto"/>
                <w:left w:val="none" w:sz="0" w:space="0" w:color="auto"/>
                <w:bottom w:val="none" w:sz="0" w:space="0" w:color="auto"/>
                <w:right w:val="none" w:sz="0" w:space="0" w:color="auto"/>
              </w:divBdr>
              <w:divsChild>
                <w:div w:id="661467479">
                  <w:marLeft w:val="0"/>
                  <w:marRight w:val="0"/>
                  <w:marTop w:val="0"/>
                  <w:marBottom w:val="0"/>
                  <w:divBdr>
                    <w:top w:val="none" w:sz="0" w:space="0" w:color="auto"/>
                    <w:left w:val="none" w:sz="0" w:space="0" w:color="auto"/>
                    <w:bottom w:val="none" w:sz="0" w:space="0" w:color="auto"/>
                    <w:right w:val="none" w:sz="0" w:space="0" w:color="auto"/>
                  </w:divBdr>
                </w:div>
              </w:divsChild>
            </w:div>
            <w:div w:id="1631983589">
              <w:marLeft w:val="0"/>
              <w:marRight w:val="0"/>
              <w:marTop w:val="0"/>
              <w:marBottom w:val="0"/>
              <w:divBdr>
                <w:top w:val="none" w:sz="0" w:space="0" w:color="auto"/>
                <w:left w:val="none" w:sz="0" w:space="0" w:color="auto"/>
                <w:bottom w:val="none" w:sz="0" w:space="0" w:color="auto"/>
                <w:right w:val="none" w:sz="0" w:space="0" w:color="auto"/>
              </w:divBdr>
              <w:divsChild>
                <w:div w:id="1826781882">
                  <w:marLeft w:val="0"/>
                  <w:marRight w:val="0"/>
                  <w:marTop w:val="0"/>
                  <w:marBottom w:val="0"/>
                  <w:divBdr>
                    <w:top w:val="none" w:sz="0" w:space="0" w:color="auto"/>
                    <w:left w:val="none" w:sz="0" w:space="0" w:color="auto"/>
                    <w:bottom w:val="none" w:sz="0" w:space="0" w:color="auto"/>
                    <w:right w:val="none" w:sz="0" w:space="0" w:color="auto"/>
                  </w:divBdr>
                </w:div>
              </w:divsChild>
            </w:div>
            <w:div w:id="1632516068">
              <w:marLeft w:val="0"/>
              <w:marRight w:val="0"/>
              <w:marTop w:val="0"/>
              <w:marBottom w:val="0"/>
              <w:divBdr>
                <w:top w:val="none" w:sz="0" w:space="0" w:color="auto"/>
                <w:left w:val="none" w:sz="0" w:space="0" w:color="auto"/>
                <w:bottom w:val="none" w:sz="0" w:space="0" w:color="auto"/>
                <w:right w:val="none" w:sz="0" w:space="0" w:color="auto"/>
              </w:divBdr>
              <w:divsChild>
                <w:div w:id="1465345527">
                  <w:marLeft w:val="0"/>
                  <w:marRight w:val="0"/>
                  <w:marTop w:val="0"/>
                  <w:marBottom w:val="0"/>
                  <w:divBdr>
                    <w:top w:val="none" w:sz="0" w:space="0" w:color="auto"/>
                    <w:left w:val="none" w:sz="0" w:space="0" w:color="auto"/>
                    <w:bottom w:val="none" w:sz="0" w:space="0" w:color="auto"/>
                    <w:right w:val="none" w:sz="0" w:space="0" w:color="auto"/>
                  </w:divBdr>
                </w:div>
              </w:divsChild>
            </w:div>
            <w:div w:id="1653674221">
              <w:marLeft w:val="0"/>
              <w:marRight w:val="0"/>
              <w:marTop w:val="0"/>
              <w:marBottom w:val="0"/>
              <w:divBdr>
                <w:top w:val="none" w:sz="0" w:space="0" w:color="auto"/>
                <w:left w:val="none" w:sz="0" w:space="0" w:color="auto"/>
                <w:bottom w:val="none" w:sz="0" w:space="0" w:color="auto"/>
                <w:right w:val="none" w:sz="0" w:space="0" w:color="auto"/>
              </w:divBdr>
              <w:divsChild>
                <w:div w:id="1027372400">
                  <w:marLeft w:val="0"/>
                  <w:marRight w:val="0"/>
                  <w:marTop w:val="0"/>
                  <w:marBottom w:val="0"/>
                  <w:divBdr>
                    <w:top w:val="none" w:sz="0" w:space="0" w:color="auto"/>
                    <w:left w:val="none" w:sz="0" w:space="0" w:color="auto"/>
                    <w:bottom w:val="none" w:sz="0" w:space="0" w:color="auto"/>
                    <w:right w:val="none" w:sz="0" w:space="0" w:color="auto"/>
                  </w:divBdr>
                </w:div>
              </w:divsChild>
            </w:div>
            <w:div w:id="1664233291">
              <w:marLeft w:val="0"/>
              <w:marRight w:val="0"/>
              <w:marTop w:val="0"/>
              <w:marBottom w:val="0"/>
              <w:divBdr>
                <w:top w:val="none" w:sz="0" w:space="0" w:color="auto"/>
                <w:left w:val="none" w:sz="0" w:space="0" w:color="auto"/>
                <w:bottom w:val="none" w:sz="0" w:space="0" w:color="auto"/>
                <w:right w:val="none" w:sz="0" w:space="0" w:color="auto"/>
              </w:divBdr>
              <w:divsChild>
                <w:div w:id="985429687">
                  <w:marLeft w:val="0"/>
                  <w:marRight w:val="0"/>
                  <w:marTop w:val="0"/>
                  <w:marBottom w:val="0"/>
                  <w:divBdr>
                    <w:top w:val="none" w:sz="0" w:space="0" w:color="auto"/>
                    <w:left w:val="none" w:sz="0" w:space="0" w:color="auto"/>
                    <w:bottom w:val="none" w:sz="0" w:space="0" w:color="auto"/>
                    <w:right w:val="none" w:sz="0" w:space="0" w:color="auto"/>
                  </w:divBdr>
                </w:div>
              </w:divsChild>
            </w:div>
            <w:div w:id="1671369630">
              <w:marLeft w:val="0"/>
              <w:marRight w:val="0"/>
              <w:marTop w:val="0"/>
              <w:marBottom w:val="0"/>
              <w:divBdr>
                <w:top w:val="none" w:sz="0" w:space="0" w:color="auto"/>
                <w:left w:val="none" w:sz="0" w:space="0" w:color="auto"/>
                <w:bottom w:val="none" w:sz="0" w:space="0" w:color="auto"/>
                <w:right w:val="none" w:sz="0" w:space="0" w:color="auto"/>
              </w:divBdr>
              <w:divsChild>
                <w:div w:id="1788236038">
                  <w:marLeft w:val="0"/>
                  <w:marRight w:val="0"/>
                  <w:marTop w:val="0"/>
                  <w:marBottom w:val="0"/>
                  <w:divBdr>
                    <w:top w:val="none" w:sz="0" w:space="0" w:color="auto"/>
                    <w:left w:val="none" w:sz="0" w:space="0" w:color="auto"/>
                    <w:bottom w:val="none" w:sz="0" w:space="0" w:color="auto"/>
                    <w:right w:val="none" w:sz="0" w:space="0" w:color="auto"/>
                  </w:divBdr>
                </w:div>
              </w:divsChild>
            </w:div>
            <w:div w:id="1676566346">
              <w:marLeft w:val="0"/>
              <w:marRight w:val="0"/>
              <w:marTop w:val="0"/>
              <w:marBottom w:val="0"/>
              <w:divBdr>
                <w:top w:val="none" w:sz="0" w:space="0" w:color="auto"/>
                <w:left w:val="none" w:sz="0" w:space="0" w:color="auto"/>
                <w:bottom w:val="none" w:sz="0" w:space="0" w:color="auto"/>
                <w:right w:val="none" w:sz="0" w:space="0" w:color="auto"/>
              </w:divBdr>
              <w:divsChild>
                <w:div w:id="453595871">
                  <w:marLeft w:val="0"/>
                  <w:marRight w:val="0"/>
                  <w:marTop w:val="0"/>
                  <w:marBottom w:val="0"/>
                  <w:divBdr>
                    <w:top w:val="none" w:sz="0" w:space="0" w:color="auto"/>
                    <w:left w:val="none" w:sz="0" w:space="0" w:color="auto"/>
                    <w:bottom w:val="none" w:sz="0" w:space="0" w:color="auto"/>
                    <w:right w:val="none" w:sz="0" w:space="0" w:color="auto"/>
                  </w:divBdr>
                </w:div>
              </w:divsChild>
            </w:div>
            <w:div w:id="1715344623">
              <w:marLeft w:val="0"/>
              <w:marRight w:val="0"/>
              <w:marTop w:val="0"/>
              <w:marBottom w:val="0"/>
              <w:divBdr>
                <w:top w:val="none" w:sz="0" w:space="0" w:color="auto"/>
                <w:left w:val="none" w:sz="0" w:space="0" w:color="auto"/>
                <w:bottom w:val="none" w:sz="0" w:space="0" w:color="auto"/>
                <w:right w:val="none" w:sz="0" w:space="0" w:color="auto"/>
              </w:divBdr>
              <w:divsChild>
                <w:div w:id="1471288287">
                  <w:marLeft w:val="0"/>
                  <w:marRight w:val="0"/>
                  <w:marTop w:val="0"/>
                  <w:marBottom w:val="0"/>
                  <w:divBdr>
                    <w:top w:val="none" w:sz="0" w:space="0" w:color="auto"/>
                    <w:left w:val="none" w:sz="0" w:space="0" w:color="auto"/>
                    <w:bottom w:val="none" w:sz="0" w:space="0" w:color="auto"/>
                    <w:right w:val="none" w:sz="0" w:space="0" w:color="auto"/>
                  </w:divBdr>
                </w:div>
              </w:divsChild>
            </w:div>
            <w:div w:id="1717002878">
              <w:marLeft w:val="0"/>
              <w:marRight w:val="0"/>
              <w:marTop w:val="0"/>
              <w:marBottom w:val="0"/>
              <w:divBdr>
                <w:top w:val="none" w:sz="0" w:space="0" w:color="auto"/>
                <w:left w:val="none" w:sz="0" w:space="0" w:color="auto"/>
                <w:bottom w:val="none" w:sz="0" w:space="0" w:color="auto"/>
                <w:right w:val="none" w:sz="0" w:space="0" w:color="auto"/>
              </w:divBdr>
              <w:divsChild>
                <w:div w:id="1433010739">
                  <w:marLeft w:val="0"/>
                  <w:marRight w:val="0"/>
                  <w:marTop w:val="0"/>
                  <w:marBottom w:val="0"/>
                  <w:divBdr>
                    <w:top w:val="none" w:sz="0" w:space="0" w:color="auto"/>
                    <w:left w:val="none" w:sz="0" w:space="0" w:color="auto"/>
                    <w:bottom w:val="none" w:sz="0" w:space="0" w:color="auto"/>
                    <w:right w:val="none" w:sz="0" w:space="0" w:color="auto"/>
                  </w:divBdr>
                </w:div>
              </w:divsChild>
            </w:div>
            <w:div w:id="1771076993">
              <w:marLeft w:val="0"/>
              <w:marRight w:val="0"/>
              <w:marTop w:val="0"/>
              <w:marBottom w:val="0"/>
              <w:divBdr>
                <w:top w:val="none" w:sz="0" w:space="0" w:color="auto"/>
                <w:left w:val="none" w:sz="0" w:space="0" w:color="auto"/>
                <w:bottom w:val="none" w:sz="0" w:space="0" w:color="auto"/>
                <w:right w:val="none" w:sz="0" w:space="0" w:color="auto"/>
              </w:divBdr>
              <w:divsChild>
                <w:div w:id="1050492491">
                  <w:marLeft w:val="0"/>
                  <w:marRight w:val="0"/>
                  <w:marTop w:val="0"/>
                  <w:marBottom w:val="0"/>
                  <w:divBdr>
                    <w:top w:val="none" w:sz="0" w:space="0" w:color="auto"/>
                    <w:left w:val="none" w:sz="0" w:space="0" w:color="auto"/>
                    <w:bottom w:val="none" w:sz="0" w:space="0" w:color="auto"/>
                    <w:right w:val="none" w:sz="0" w:space="0" w:color="auto"/>
                  </w:divBdr>
                </w:div>
              </w:divsChild>
            </w:div>
            <w:div w:id="1776242867">
              <w:marLeft w:val="0"/>
              <w:marRight w:val="0"/>
              <w:marTop w:val="0"/>
              <w:marBottom w:val="0"/>
              <w:divBdr>
                <w:top w:val="none" w:sz="0" w:space="0" w:color="auto"/>
                <w:left w:val="none" w:sz="0" w:space="0" w:color="auto"/>
                <w:bottom w:val="none" w:sz="0" w:space="0" w:color="auto"/>
                <w:right w:val="none" w:sz="0" w:space="0" w:color="auto"/>
              </w:divBdr>
              <w:divsChild>
                <w:div w:id="225457542">
                  <w:marLeft w:val="0"/>
                  <w:marRight w:val="0"/>
                  <w:marTop w:val="0"/>
                  <w:marBottom w:val="0"/>
                  <w:divBdr>
                    <w:top w:val="none" w:sz="0" w:space="0" w:color="auto"/>
                    <w:left w:val="none" w:sz="0" w:space="0" w:color="auto"/>
                    <w:bottom w:val="none" w:sz="0" w:space="0" w:color="auto"/>
                    <w:right w:val="none" w:sz="0" w:space="0" w:color="auto"/>
                  </w:divBdr>
                </w:div>
              </w:divsChild>
            </w:div>
            <w:div w:id="1776246214">
              <w:marLeft w:val="0"/>
              <w:marRight w:val="0"/>
              <w:marTop w:val="0"/>
              <w:marBottom w:val="0"/>
              <w:divBdr>
                <w:top w:val="none" w:sz="0" w:space="0" w:color="auto"/>
                <w:left w:val="none" w:sz="0" w:space="0" w:color="auto"/>
                <w:bottom w:val="none" w:sz="0" w:space="0" w:color="auto"/>
                <w:right w:val="none" w:sz="0" w:space="0" w:color="auto"/>
              </w:divBdr>
              <w:divsChild>
                <w:div w:id="442001685">
                  <w:marLeft w:val="0"/>
                  <w:marRight w:val="0"/>
                  <w:marTop w:val="0"/>
                  <w:marBottom w:val="0"/>
                  <w:divBdr>
                    <w:top w:val="none" w:sz="0" w:space="0" w:color="auto"/>
                    <w:left w:val="none" w:sz="0" w:space="0" w:color="auto"/>
                    <w:bottom w:val="none" w:sz="0" w:space="0" w:color="auto"/>
                    <w:right w:val="none" w:sz="0" w:space="0" w:color="auto"/>
                  </w:divBdr>
                </w:div>
              </w:divsChild>
            </w:div>
            <w:div w:id="1811054412">
              <w:marLeft w:val="0"/>
              <w:marRight w:val="0"/>
              <w:marTop w:val="0"/>
              <w:marBottom w:val="0"/>
              <w:divBdr>
                <w:top w:val="none" w:sz="0" w:space="0" w:color="auto"/>
                <w:left w:val="none" w:sz="0" w:space="0" w:color="auto"/>
                <w:bottom w:val="none" w:sz="0" w:space="0" w:color="auto"/>
                <w:right w:val="none" w:sz="0" w:space="0" w:color="auto"/>
              </w:divBdr>
              <w:divsChild>
                <w:div w:id="994913209">
                  <w:marLeft w:val="0"/>
                  <w:marRight w:val="0"/>
                  <w:marTop w:val="0"/>
                  <w:marBottom w:val="0"/>
                  <w:divBdr>
                    <w:top w:val="none" w:sz="0" w:space="0" w:color="auto"/>
                    <w:left w:val="none" w:sz="0" w:space="0" w:color="auto"/>
                    <w:bottom w:val="none" w:sz="0" w:space="0" w:color="auto"/>
                    <w:right w:val="none" w:sz="0" w:space="0" w:color="auto"/>
                  </w:divBdr>
                </w:div>
              </w:divsChild>
            </w:div>
            <w:div w:id="1844735170">
              <w:marLeft w:val="0"/>
              <w:marRight w:val="0"/>
              <w:marTop w:val="0"/>
              <w:marBottom w:val="0"/>
              <w:divBdr>
                <w:top w:val="none" w:sz="0" w:space="0" w:color="auto"/>
                <w:left w:val="none" w:sz="0" w:space="0" w:color="auto"/>
                <w:bottom w:val="none" w:sz="0" w:space="0" w:color="auto"/>
                <w:right w:val="none" w:sz="0" w:space="0" w:color="auto"/>
              </w:divBdr>
              <w:divsChild>
                <w:div w:id="1462649089">
                  <w:marLeft w:val="0"/>
                  <w:marRight w:val="0"/>
                  <w:marTop w:val="0"/>
                  <w:marBottom w:val="0"/>
                  <w:divBdr>
                    <w:top w:val="none" w:sz="0" w:space="0" w:color="auto"/>
                    <w:left w:val="none" w:sz="0" w:space="0" w:color="auto"/>
                    <w:bottom w:val="none" w:sz="0" w:space="0" w:color="auto"/>
                    <w:right w:val="none" w:sz="0" w:space="0" w:color="auto"/>
                  </w:divBdr>
                </w:div>
              </w:divsChild>
            </w:div>
            <w:div w:id="1911889066">
              <w:marLeft w:val="0"/>
              <w:marRight w:val="0"/>
              <w:marTop w:val="0"/>
              <w:marBottom w:val="0"/>
              <w:divBdr>
                <w:top w:val="none" w:sz="0" w:space="0" w:color="auto"/>
                <w:left w:val="none" w:sz="0" w:space="0" w:color="auto"/>
                <w:bottom w:val="none" w:sz="0" w:space="0" w:color="auto"/>
                <w:right w:val="none" w:sz="0" w:space="0" w:color="auto"/>
              </w:divBdr>
              <w:divsChild>
                <w:div w:id="1613901607">
                  <w:marLeft w:val="0"/>
                  <w:marRight w:val="0"/>
                  <w:marTop w:val="0"/>
                  <w:marBottom w:val="0"/>
                  <w:divBdr>
                    <w:top w:val="none" w:sz="0" w:space="0" w:color="auto"/>
                    <w:left w:val="none" w:sz="0" w:space="0" w:color="auto"/>
                    <w:bottom w:val="none" w:sz="0" w:space="0" w:color="auto"/>
                    <w:right w:val="none" w:sz="0" w:space="0" w:color="auto"/>
                  </w:divBdr>
                </w:div>
              </w:divsChild>
            </w:div>
            <w:div w:id="1937596013">
              <w:marLeft w:val="0"/>
              <w:marRight w:val="0"/>
              <w:marTop w:val="0"/>
              <w:marBottom w:val="0"/>
              <w:divBdr>
                <w:top w:val="none" w:sz="0" w:space="0" w:color="auto"/>
                <w:left w:val="none" w:sz="0" w:space="0" w:color="auto"/>
                <w:bottom w:val="none" w:sz="0" w:space="0" w:color="auto"/>
                <w:right w:val="none" w:sz="0" w:space="0" w:color="auto"/>
              </w:divBdr>
              <w:divsChild>
                <w:div w:id="2136677875">
                  <w:marLeft w:val="0"/>
                  <w:marRight w:val="0"/>
                  <w:marTop w:val="0"/>
                  <w:marBottom w:val="0"/>
                  <w:divBdr>
                    <w:top w:val="none" w:sz="0" w:space="0" w:color="auto"/>
                    <w:left w:val="none" w:sz="0" w:space="0" w:color="auto"/>
                    <w:bottom w:val="none" w:sz="0" w:space="0" w:color="auto"/>
                    <w:right w:val="none" w:sz="0" w:space="0" w:color="auto"/>
                  </w:divBdr>
                </w:div>
              </w:divsChild>
            </w:div>
            <w:div w:id="1943145888">
              <w:marLeft w:val="0"/>
              <w:marRight w:val="0"/>
              <w:marTop w:val="0"/>
              <w:marBottom w:val="0"/>
              <w:divBdr>
                <w:top w:val="none" w:sz="0" w:space="0" w:color="auto"/>
                <w:left w:val="none" w:sz="0" w:space="0" w:color="auto"/>
                <w:bottom w:val="none" w:sz="0" w:space="0" w:color="auto"/>
                <w:right w:val="none" w:sz="0" w:space="0" w:color="auto"/>
              </w:divBdr>
              <w:divsChild>
                <w:div w:id="1855538327">
                  <w:marLeft w:val="0"/>
                  <w:marRight w:val="0"/>
                  <w:marTop w:val="0"/>
                  <w:marBottom w:val="0"/>
                  <w:divBdr>
                    <w:top w:val="none" w:sz="0" w:space="0" w:color="auto"/>
                    <w:left w:val="none" w:sz="0" w:space="0" w:color="auto"/>
                    <w:bottom w:val="none" w:sz="0" w:space="0" w:color="auto"/>
                    <w:right w:val="none" w:sz="0" w:space="0" w:color="auto"/>
                  </w:divBdr>
                </w:div>
              </w:divsChild>
            </w:div>
            <w:div w:id="1945334695">
              <w:marLeft w:val="0"/>
              <w:marRight w:val="0"/>
              <w:marTop w:val="0"/>
              <w:marBottom w:val="0"/>
              <w:divBdr>
                <w:top w:val="none" w:sz="0" w:space="0" w:color="auto"/>
                <w:left w:val="none" w:sz="0" w:space="0" w:color="auto"/>
                <w:bottom w:val="none" w:sz="0" w:space="0" w:color="auto"/>
                <w:right w:val="none" w:sz="0" w:space="0" w:color="auto"/>
              </w:divBdr>
              <w:divsChild>
                <w:div w:id="897860155">
                  <w:marLeft w:val="0"/>
                  <w:marRight w:val="0"/>
                  <w:marTop w:val="0"/>
                  <w:marBottom w:val="0"/>
                  <w:divBdr>
                    <w:top w:val="none" w:sz="0" w:space="0" w:color="auto"/>
                    <w:left w:val="none" w:sz="0" w:space="0" w:color="auto"/>
                    <w:bottom w:val="none" w:sz="0" w:space="0" w:color="auto"/>
                    <w:right w:val="none" w:sz="0" w:space="0" w:color="auto"/>
                  </w:divBdr>
                </w:div>
              </w:divsChild>
            </w:div>
            <w:div w:id="1968470291">
              <w:marLeft w:val="0"/>
              <w:marRight w:val="0"/>
              <w:marTop w:val="0"/>
              <w:marBottom w:val="0"/>
              <w:divBdr>
                <w:top w:val="none" w:sz="0" w:space="0" w:color="auto"/>
                <w:left w:val="none" w:sz="0" w:space="0" w:color="auto"/>
                <w:bottom w:val="none" w:sz="0" w:space="0" w:color="auto"/>
                <w:right w:val="none" w:sz="0" w:space="0" w:color="auto"/>
              </w:divBdr>
              <w:divsChild>
                <w:div w:id="1980642988">
                  <w:marLeft w:val="0"/>
                  <w:marRight w:val="0"/>
                  <w:marTop w:val="0"/>
                  <w:marBottom w:val="0"/>
                  <w:divBdr>
                    <w:top w:val="none" w:sz="0" w:space="0" w:color="auto"/>
                    <w:left w:val="none" w:sz="0" w:space="0" w:color="auto"/>
                    <w:bottom w:val="none" w:sz="0" w:space="0" w:color="auto"/>
                    <w:right w:val="none" w:sz="0" w:space="0" w:color="auto"/>
                  </w:divBdr>
                </w:div>
              </w:divsChild>
            </w:div>
            <w:div w:id="1972126604">
              <w:marLeft w:val="0"/>
              <w:marRight w:val="0"/>
              <w:marTop w:val="0"/>
              <w:marBottom w:val="0"/>
              <w:divBdr>
                <w:top w:val="none" w:sz="0" w:space="0" w:color="auto"/>
                <w:left w:val="none" w:sz="0" w:space="0" w:color="auto"/>
                <w:bottom w:val="none" w:sz="0" w:space="0" w:color="auto"/>
                <w:right w:val="none" w:sz="0" w:space="0" w:color="auto"/>
              </w:divBdr>
              <w:divsChild>
                <w:div w:id="2058312557">
                  <w:marLeft w:val="0"/>
                  <w:marRight w:val="0"/>
                  <w:marTop w:val="0"/>
                  <w:marBottom w:val="0"/>
                  <w:divBdr>
                    <w:top w:val="none" w:sz="0" w:space="0" w:color="auto"/>
                    <w:left w:val="none" w:sz="0" w:space="0" w:color="auto"/>
                    <w:bottom w:val="none" w:sz="0" w:space="0" w:color="auto"/>
                    <w:right w:val="none" w:sz="0" w:space="0" w:color="auto"/>
                  </w:divBdr>
                </w:div>
              </w:divsChild>
            </w:div>
            <w:div w:id="1972899967">
              <w:marLeft w:val="0"/>
              <w:marRight w:val="0"/>
              <w:marTop w:val="0"/>
              <w:marBottom w:val="0"/>
              <w:divBdr>
                <w:top w:val="none" w:sz="0" w:space="0" w:color="auto"/>
                <w:left w:val="none" w:sz="0" w:space="0" w:color="auto"/>
                <w:bottom w:val="none" w:sz="0" w:space="0" w:color="auto"/>
                <w:right w:val="none" w:sz="0" w:space="0" w:color="auto"/>
              </w:divBdr>
              <w:divsChild>
                <w:div w:id="975569906">
                  <w:marLeft w:val="0"/>
                  <w:marRight w:val="0"/>
                  <w:marTop w:val="0"/>
                  <w:marBottom w:val="0"/>
                  <w:divBdr>
                    <w:top w:val="none" w:sz="0" w:space="0" w:color="auto"/>
                    <w:left w:val="none" w:sz="0" w:space="0" w:color="auto"/>
                    <w:bottom w:val="none" w:sz="0" w:space="0" w:color="auto"/>
                    <w:right w:val="none" w:sz="0" w:space="0" w:color="auto"/>
                  </w:divBdr>
                </w:div>
              </w:divsChild>
            </w:div>
            <w:div w:id="1997372780">
              <w:marLeft w:val="0"/>
              <w:marRight w:val="0"/>
              <w:marTop w:val="0"/>
              <w:marBottom w:val="0"/>
              <w:divBdr>
                <w:top w:val="none" w:sz="0" w:space="0" w:color="auto"/>
                <w:left w:val="none" w:sz="0" w:space="0" w:color="auto"/>
                <w:bottom w:val="none" w:sz="0" w:space="0" w:color="auto"/>
                <w:right w:val="none" w:sz="0" w:space="0" w:color="auto"/>
              </w:divBdr>
              <w:divsChild>
                <w:div w:id="646740730">
                  <w:marLeft w:val="0"/>
                  <w:marRight w:val="0"/>
                  <w:marTop w:val="0"/>
                  <w:marBottom w:val="0"/>
                  <w:divBdr>
                    <w:top w:val="none" w:sz="0" w:space="0" w:color="auto"/>
                    <w:left w:val="none" w:sz="0" w:space="0" w:color="auto"/>
                    <w:bottom w:val="none" w:sz="0" w:space="0" w:color="auto"/>
                    <w:right w:val="none" w:sz="0" w:space="0" w:color="auto"/>
                  </w:divBdr>
                </w:div>
              </w:divsChild>
            </w:div>
            <w:div w:id="2007513250">
              <w:marLeft w:val="0"/>
              <w:marRight w:val="0"/>
              <w:marTop w:val="0"/>
              <w:marBottom w:val="0"/>
              <w:divBdr>
                <w:top w:val="none" w:sz="0" w:space="0" w:color="auto"/>
                <w:left w:val="none" w:sz="0" w:space="0" w:color="auto"/>
                <w:bottom w:val="none" w:sz="0" w:space="0" w:color="auto"/>
                <w:right w:val="none" w:sz="0" w:space="0" w:color="auto"/>
              </w:divBdr>
              <w:divsChild>
                <w:div w:id="978025901">
                  <w:marLeft w:val="0"/>
                  <w:marRight w:val="0"/>
                  <w:marTop w:val="0"/>
                  <w:marBottom w:val="0"/>
                  <w:divBdr>
                    <w:top w:val="none" w:sz="0" w:space="0" w:color="auto"/>
                    <w:left w:val="none" w:sz="0" w:space="0" w:color="auto"/>
                    <w:bottom w:val="none" w:sz="0" w:space="0" w:color="auto"/>
                    <w:right w:val="none" w:sz="0" w:space="0" w:color="auto"/>
                  </w:divBdr>
                </w:div>
              </w:divsChild>
            </w:div>
            <w:div w:id="2019697643">
              <w:marLeft w:val="0"/>
              <w:marRight w:val="0"/>
              <w:marTop w:val="0"/>
              <w:marBottom w:val="0"/>
              <w:divBdr>
                <w:top w:val="none" w:sz="0" w:space="0" w:color="auto"/>
                <w:left w:val="none" w:sz="0" w:space="0" w:color="auto"/>
                <w:bottom w:val="none" w:sz="0" w:space="0" w:color="auto"/>
                <w:right w:val="none" w:sz="0" w:space="0" w:color="auto"/>
              </w:divBdr>
              <w:divsChild>
                <w:div w:id="784422164">
                  <w:marLeft w:val="0"/>
                  <w:marRight w:val="0"/>
                  <w:marTop w:val="0"/>
                  <w:marBottom w:val="0"/>
                  <w:divBdr>
                    <w:top w:val="none" w:sz="0" w:space="0" w:color="auto"/>
                    <w:left w:val="none" w:sz="0" w:space="0" w:color="auto"/>
                    <w:bottom w:val="none" w:sz="0" w:space="0" w:color="auto"/>
                    <w:right w:val="none" w:sz="0" w:space="0" w:color="auto"/>
                  </w:divBdr>
                </w:div>
              </w:divsChild>
            </w:div>
            <w:div w:id="2024091659">
              <w:marLeft w:val="0"/>
              <w:marRight w:val="0"/>
              <w:marTop w:val="0"/>
              <w:marBottom w:val="0"/>
              <w:divBdr>
                <w:top w:val="none" w:sz="0" w:space="0" w:color="auto"/>
                <w:left w:val="none" w:sz="0" w:space="0" w:color="auto"/>
                <w:bottom w:val="none" w:sz="0" w:space="0" w:color="auto"/>
                <w:right w:val="none" w:sz="0" w:space="0" w:color="auto"/>
              </w:divBdr>
              <w:divsChild>
                <w:div w:id="1417246571">
                  <w:marLeft w:val="0"/>
                  <w:marRight w:val="0"/>
                  <w:marTop w:val="0"/>
                  <w:marBottom w:val="0"/>
                  <w:divBdr>
                    <w:top w:val="none" w:sz="0" w:space="0" w:color="auto"/>
                    <w:left w:val="none" w:sz="0" w:space="0" w:color="auto"/>
                    <w:bottom w:val="none" w:sz="0" w:space="0" w:color="auto"/>
                    <w:right w:val="none" w:sz="0" w:space="0" w:color="auto"/>
                  </w:divBdr>
                </w:div>
              </w:divsChild>
            </w:div>
            <w:div w:id="2031640749">
              <w:marLeft w:val="0"/>
              <w:marRight w:val="0"/>
              <w:marTop w:val="0"/>
              <w:marBottom w:val="0"/>
              <w:divBdr>
                <w:top w:val="none" w:sz="0" w:space="0" w:color="auto"/>
                <w:left w:val="none" w:sz="0" w:space="0" w:color="auto"/>
                <w:bottom w:val="none" w:sz="0" w:space="0" w:color="auto"/>
                <w:right w:val="none" w:sz="0" w:space="0" w:color="auto"/>
              </w:divBdr>
              <w:divsChild>
                <w:div w:id="1412384509">
                  <w:marLeft w:val="0"/>
                  <w:marRight w:val="0"/>
                  <w:marTop w:val="0"/>
                  <w:marBottom w:val="0"/>
                  <w:divBdr>
                    <w:top w:val="none" w:sz="0" w:space="0" w:color="auto"/>
                    <w:left w:val="none" w:sz="0" w:space="0" w:color="auto"/>
                    <w:bottom w:val="none" w:sz="0" w:space="0" w:color="auto"/>
                    <w:right w:val="none" w:sz="0" w:space="0" w:color="auto"/>
                  </w:divBdr>
                </w:div>
              </w:divsChild>
            </w:div>
            <w:div w:id="2038575262">
              <w:marLeft w:val="0"/>
              <w:marRight w:val="0"/>
              <w:marTop w:val="0"/>
              <w:marBottom w:val="0"/>
              <w:divBdr>
                <w:top w:val="none" w:sz="0" w:space="0" w:color="auto"/>
                <w:left w:val="none" w:sz="0" w:space="0" w:color="auto"/>
                <w:bottom w:val="none" w:sz="0" w:space="0" w:color="auto"/>
                <w:right w:val="none" w:sz="0" w:space="0" w:color="auto"/>
              </w:divBdr>
              <w:divsChild>
                <w:div w:id="452212366">
                  <w:marLeft w:val="0"/>
                  <w:marRight w:val="0"/>
                  <w:marTop w:val="0"/>
                  <w:marBottom w:val="0"/>
                  <w:divBdr>
                    <w:top w:val="none" w:sz="0" w:space="0" w:color="auto"/>
                    <w:left w:val="none" w:sz="0" w:space="0" w:color="auto"/>
                    <w:bottom w:val="none" w:sz="0" w:space="0" w:color="auto"/>
                    <w:right w:val="none" w:sz="0" w:space="0" w:color="auto"/>
                  </w:divBdr>
                </w:div>
              </w:divsChild>
            </w:div>
            <w:div w:id="2044284505">
              <w:marLeft w:val="0"/>
              <w:marRight w:val="0"/>
              <w:marTop w:val="0"/>
              <w:marBottom w:val="0"/>
              <w:divBdr>
                <w:top w:val="none" w:sz="0" w:space="0" w:color="auto"/>
                <w:left w:val="none" w:sz="0" w:space="0" w:color="auto"/>
                <w:bottom w:val="none" w:sz="0" w:space="0" w:color="auto"/>
                <w:right w:val="none" w:sz="0" w:space="0" w:color="auto"/>
              </w:divBdr>
              <w:divsChild>
                <w:div w:id="1907957895">
                  <w:marLeft w:val="0"/>
                  <w:marRight w:val="0"/>
                  <w:marTop w:val="0"/>
                  <w:marBottom w:val="0"/>
                  <w:divBdr>
                    <w:top w:val="none" w:sz="0" w:space="0" w:color="auto"/>
                    <w:left w:val="none" w:sz="0" w:space="0" w:color="auto"/>
                    <w:bottom w:val="none" w:sz="0" w:space="0" w:color="auto"/>
                    <w:right w:val="none" w:sz="0" w:space="0" w:color="auto"/>
                  </w:divBdr>
                </w:div>
              </w:divsChild>
            </w:div>
            <w:div w:id="2061898056">
              <w:marLeft w:val="0"/>
              <w:marRight w:val="0"/>
              <w:marTop w:val="0"/>
              <w:marBottom w:val="0"/>
              <w:divBdr>
                <w:top w:val="none" w:sz="0" w:space="0" w:color="auto"/>
                <w:left w:val="none" w:sz="0" w:space="0" w:color="auto"/>
                <w:bottom w:val="none" w:sz="0" w:space="0" w:color="auto"/>
                <w:right w:val="none" w:sz="0" w:space="0" w:color="auto"/>
              </w:divBdr>
              <w:divsChild>
                <w:div w:id="2124882276">
                  <w:marLeft w:val="0"/>
                  <w:marRight w:val="0"/>
                  <w:marTop w:val="0"/>
                  <w:marBottom w:val="0"/>
                  <w:divBdr>
                    <w:top w:val="none" w:sz="0" w:space="0" w:color="auto"/>
                    <w:left w:val="none" w:sz="0" w:space="0" w:color="auto"/>
                    <w:bottom w:val="none" w:sz="0" w:space="0" w:color="auto"/>
                    <w:right w:val="none" w:sz="0" w:space="0" w:color="auto"/>
                  </w:divBdr>
                </w:div>
              </w:divsChild>
            </w:div>
            <w:div w:id="2073194307">
              <w:marLeft w:val="0"/>
              <w:marRight w:val="0"/>
              <w:marTop w:val="0"/>
              <w:marBottom w:val="0"/>
              <w:divBdr>
                <w:top w:val="none" w:sz="0" w:space="0" w:color="auto"/>
                <w:left w:val="none" w:sz="0" w:space="0" w:color="auto"/>
                <w:bottom w:val="none" w:sz="0" w:space="0" w:color="auto"/>
                <w:right w:val="none" w:sz="0" w:space="0" w:color="auto"/>
              </w:divBdr>
              <w:divsChild>
                <w:div w:id="1240556918">
                  <w:marLeft w:val="0"/>
                  <w:marRight w:val="0"/>
                  <w:marTop w:val="0"/>
                  <w:marBottom w:val="0"/>
                  <w:divBdr>
                    <w:top w:val="none" w:sz="0" w:space="0" w:color="auto"/>
                    <w:left w:val="none" w:sz="0" w:space="0" w:color="auto"/>
                    <w:bottom w:val="none" w:sz="0" w:space="0" w:color="auto"/>
                    <w:right w:val="none" w:sz="0" w:space="0" w:color="auto"/>
                  </w:divBdr>
                </w:div>
              </w:divsChild>
            </w:div>
            <w:div w:id="2088574110">
              <w:marLeft w:val="0"/>
              <w:marRight w:val="0"/>
              <w:marTop w:val="0"/>
              <w:marBottom w:val="0"/>
              <w:divBdr>
                <w:top w:val="none" w:sz="0" w:space="0" w:color="auto"/>
                <w:left w:val="none" w:sz="0" w:space="0" w:color="auto"/>
                <w:bottom w:val="none" w:sz="0" w:space="0" w:color="auto"/>
                <w:right w:val="none" w:sz="0" w:space="0" w:color="auto"/>
              </w:divBdr>
              <w:divsChild>
                <w:div w:id="749624593">
                  <w:marLeft w:val="0"/>
                  <w:marRight w:val="0"/>
                  <w:marTop w:val="0"/>
                  <w:marBottom w:val="0"/>
                  <w:divBdr>
                    <w:top w:val="none" w:sz="0" w:space="0" w:color="auto"/>
                    <w:left w:val="none" w:sz="0" w:space="0" w:color="auto"/>
                    <w:bottom w:val="none" w:sz="0" w:space="0" w:color="auto"/>
                    <w:right w:val="none" w:sz="0" w:space="0" w:color="auto"/>
                  </w:divBdr>
                </w:div>
              </w:divsChild>
            </w:div>
            <w:div w:id="2091198935">
              <w:marLeft w:val="0"/>
              <w:marRight w:val="0"/>
              <w:marTop w:val="0"/>
              <w:marBottom w:val="0"/>
              <w:divBdr>
                <w:top w:val="none" w:sz="0" w:space="0" w:color="auto"/>
                <w:left w:val="none" w:sz="0" w:space="0" w:color="auto"/>
                <w:bottom w:val="none" w:sz="0" w:space="0" w:color="auto"/>
                <w:right w:val="none" w:sz="0" w:space="0" w:color="auto"/>
              </w:divBdr>
              <w:divsChild>
                <w:div w:id="173500640">
                  <w:marLeft w:val="0"/>
                  <w:marRight w:val="0"/>
                  <w:marTop w:val="0"/>
                  <w:marBottom w:val="0"/>
                  <w:divBdr>
                    <w:top w:val="none" w:sz="0" w:space="0" w:color="auto"/>
                    <w:left w:val="none" w:sz="0" w:space="0" w:color="auto"/>
                    <w:bottom w:val="none" w:sz="0" w:space="0" w:color="auto"/>
                    <w:right w:val="none" w:sz="0" w:space="0" w:color="auto"/>
                  </w:divBdr>
                </w:div>
              </w:divsChild>
            </w:div>
            <w:div w:id="2108886876">
              <w:marLeft w:val="0"/>
              <w:marRight w:val="0"/>
              <w:marTop w:val="0"/>
              <w:marBottom w:val="0"/>
              <w:divBdr>
                <w:top w:val="none" w:sz="0" w:space="0" w:color="auto"/>
                <w:left w:val="none" w:sz="0" w:space="0" w:color="auto"/>
                <w:bottom w:val="none" w:sz="0" w:space="0" w:color="auto"/>
                <w:right w:val="none" w:sz="0" w:space="0" w:color="auto"/>
              </w:divBdr>
              <w:divsChild>
                <w:div w:id="1323852713">
                  <w:marLeft w:val="0"/>
                  <w:marRight w:val="0"/>
                  <w:marTop w:val="0"/>
                  <w:marBottom w:val="0"/>
                  <w:divBdr>
                    <w:top w:val="none" w:sz="0" w:space="0" w:color="auto"/>
                    <w:left w:val="none" w:sz="0" w:space="0" w:color="auto"/>
                    <w:bottom w:val="none" w:sz="0" w:space="0" w:color="auto"/>
                    <w:right w:val="none" w:sz="0" w:space="0" w:color="auto"/>
                  </w:divBdr>
                </w:div>
              </w:divsChild>
            </w:div>
            <w:div w:id="2112048301">
              <w:marLeft w:val="0"/>
              <w:marRight w:val="0"/>
              <w:marTop w:val="0"/>
              <w:marBottom w:val="0"/>
              <w:divBdr>
                <w:top w:val="none" w:sz="0" w:space="0" w:color="auto"/>
                <w:left w:val="none" w:sz="0" w:space="0" w:color="auto"/>
                <w:bottom w:val="none" w:sz="0" w:space="0" w:color="auto"/>
                <w:right w:val="none" w:sz="0" w:space="0" w:color="auto"/>
              </w:divBdr>
              <w:divsChild>
                <w:div w:id="934938297">
                  <w:marLeft w:val="0"/>
                  <w:marRight w:val="0"/>
                  <w:marTop w:val="0"/>
                  <w:marBottom w:val="0"/>
                  <w:divBdr>
                    <w:top w:val="none" w:sz="0" w:space="0" w:color="auto"/>
                    <w:left w:val="none" w:sz="0" w:space="0" w:color="auto"/>
                    <w:bottom w:val="none" w:sz="0" w:space="0" w:color="auto"/>
                    <w:right w:val="none" w:sz="0" w:space="0" w:color="auto"/>
                  </w:divBdr>
                </w:div>
              </w:divsChild>
            </w:div>
            <w:div w:id="2125954688">
              <w:marLeft w:val="0"/>
              <w:marRight w:val="0"/>
              <w:marTop w:val="0"/>
              <w:marBottom w:val="0"/>
              <w:divBdr>
                <w:top w:val="none" w:sz="0" w:space="0" w:color="auto"/>
                <w:left w:val="none" w:sz="0" w:space="0" w:color="auto"/>
                <w:bottom w:val="none" w:sz="0" w:space="0" w:color="auto"/>
                <w:right w:val="none" w:sz="0" w:space="0" w:color="auto"/>
              </w:divBdr>
              <w:divsChild>
                <w:div w:id="86115885">
                  <w:marLeft w:val="0"/>
                  <w:marRight w:val="0"/>
                  <w:marTop w:val="0"/>
                  <w:marBottom w:val="0"/>
                  <w:divBdr>
                    <w:top w:val="none" w:sz="0" w:space="0" w:color="auto"/>
                    <w:left w:val="none" w:sz="0" w:space="0" w:color="auto"/>
                    <w:bottom w:val="none" w:sz="0" w:space="0" w:color="auto"/>
                    <w:right w:val="none" w:sz="0" w:space="0" w:color="auto"/>
                  </w:divBdr>
                </w:div>
              </w:divsChild>
            </w:div>
            <w:div w:id="2130733517">
              <w:marLeft w:val="0"/>
              <w:marRight w:val="0"/>
              <w:marTop w:val="0"/>
              <w:marBottom w:val="0"/>
              <w:divBdr>
                <w:top w:val="none" w:sz="0" w:space="0" w:color="auto"/>
                <w:left w:val="none" w:sz="0" w:space="0" w:color="auto"/>
                <w:bottom w:val="none" w:sz="0" w:space="0" w:color="auto"/>
                <w:right w:val="none" w:sz="0" w:space="0" w:color="auto"/>
              </w:divBdr>
              <w:divsChild>
                <w:div w:id="20961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1871">
      <w:bodyDiv w:val="1"/>
      <w:marLeft w:val="0"/>
      <w:marRight w:val="0"/>
      <w:marTop w:val="0"/>
      <w:marBottom w:val="0"/>
      <w:divBdr>
        <w:top w:val="none" w:sz="0" w:space="0" w:color="auto"/>
        <w:left w:val="none" w:sz="0" w:space="0" w:color="auto"/>
        <w:bottom w:val="none" w:sz="0" w:space="0" w:color="auto"/>
        <w:right w:val="none" w:sz="0" w:space="0" w:color="auto"/>
      </w:divBdr>
    </w:div>
    <w:div w:id="682055601">
      <w:bodyDiv w:val="1"/>
      <w:marLeft w:val="0"/>
      <w:marRight w:val="0"/>
      <w:marTop w:val="0"/>
      <w:marBottom w:val="0"/>
      <w:divBdr>
        <w:top w:val="none" w:sz="0" w:space="0" w:color="auto"/>
        <w:left w:val="none" w:sz="0" w:space="0" w:color="auto"/>
        <w:bottom w:val="none" w:sz="0" w:space="0" w:color="auto"/>
        <w:right w:val="none" w:sz="0" w:space="0" w:color="auto"/>
      </w:divBdr>
      <w:divsChild>
        <w:div w:id="952201422">
          <w:marLeft w:val="0"/>
          <w:marRight w:val="0"/>
          <w:marTop w:val="0"/>
          <w:marBottom w:val="0"/>
          <w:divBdr>
            <w:top w:val="none" w:sz="0" w:space="0" w:color="auto"/>
            <w:left w:val="none" w:sz="0" w:space="0" w:color="auto"/>
            <w:bottom w:val="none" w:sz="0" w:space="0" w:color="auto"/>
            <w:right w:val="none" w:sz="0" w:space="0" w:color="auto"/>
          </w:divBdr>
          <w:divsChild>
            <w:div w:id="47607254">
              <w:marLeft w:val="0"/>
              <w:marRight w:val="0"/>
              <w:marTop w:val="0"/>
              <w:marBottom w:val="0"/>
              <w:divBdr>
                <w:top w:val="none" w:sz="0" w:space="0" w:color="auto"/>
                <w:left w:val="none" w:sz="0" w:space="0" w:color="auto"/>
                <w:bottom w:val="none" w:sz="0" w:space="0" w:color="auto"/>
                <w:right w:val="none" w:sz="0" w:space="0" w:color="auto"/>
              </w:divBdr>
              <w:divsChild>
                <w:div w:id="313727288">
                  <w:marLeft w:val="0"/>
                  <w:marRight w:val="0"/>
                  <w:marTop w:val="0"/>
                  <w:marBottom w:val="0"/>
                  <w:divBdr>
                    <w:top w:val="none" w:sz="0" w:space="0" w:color="auto"/>
                    <w:left w:val="none" w:sz="0" w:space="0" w:color="auto"/>
                    <w:bottom w:val="none" w:sz="0" w:space="0" w:color="auto"/>
                    <w:right w:val="none" w:sz="0" w:space="0" w:color="auto"/>
                  </w:divBdr>
                </w:div>
              </w:divsChild>
            </w:div>
            <w:div w:id="64030565">
              <w:marLeft w:val="0"/>
              <w:marRight w:val="0"/>
              <w:marTop w:val="0"/>
              <w:marBottom w:val="0"/>
              <w:divBdr>
                <w:top w:val="none" w:sz="0" w:space="0" w:color="auto"/>
                <w:left w:val="none" w:sz="0" w:space="0" w:color="auto"/>
                <w:bottom w:val="none" w:sz="0" w:space="0" w:color="auto"/>
                <w:right w:val="none" w:sz="0" w:space="0" w:color="auto"/>
              </w:divBdr>
              <w:divsChild>
                <w:div w:id="1361200613">
                  <w:marLeft w:val="0"/>
                  <w:marRight w:val="0"/>
                  <w:marTop w:val="0"/>
                  <w:marBottom w:val="0"/>
                  <w:divBdr>
                    <w:top w:val="none" w:sz="0" w:space="0" w:color="auto"/>
                    <w:left w:val="none" w:sz="0" w:space="0" w:color="auto"/>
                    <w:bottom w:val="none" w:sz="0" w:space="0" w:color="auto"/>
                    <w:right w:val="none" w:sz="0" w:space="0" w:color="auto"/>
                  </w:divBdr>
                </w:div>
              </w:divsChild>
            </w:div>
            <w:div w:id="77796443">
              <w:marLeft w:val="0"/>
              <w:marRight w:val="0"/>
              <w:marTop w:val="0"/>
              <w:marBottom w:val="0"/>
              <w:divBdr>
                <w:top w:val="none" w:sz="0" w:space="0" w:color="auto"/>
                <w:left w:val="none" w:sz="0" w:space="0" w:color="auto"/>
                <w:bottom w:val="none" w:sz="0" w:space="0" w:color="auto"/>
                <w:right w:val="none" w:sz="0" w:space="0" w:color="auto"/>
              </w:divBdr>
              <w:divsChild>
                <w:div w:id="1546139799">
                  <w:marLeft w:val="0"/>
                  <w:marRight w:val="0"/>
                  <w:marTop w:val="0"/>
                  <w:marBottom w:val="0"/>
                  <w:divBdr>
                    <w:top w:val="none" w:sz="0" w:space="0" w:color="auto"/>
                    <w:left w:val="none" w:sz="0" w:space="0" w:color="auto"/>
                    <w:bottom w:val="none" w:sz="0" w:space="0" w:color="auto"/>
                    <w:right w:val="none" w:sz="0" w:space="0" w:color="auto"/>
                  </w:divBdr>
                </w:div>
              </w:divsChild>
            </w:div>
            <w:div w:id="81147211">
              <w:marLeft w:val="0"/>
              <w:marRight w:val="0"/>
              <w:marTop w:val="0"/>
              <w:marBottom w:val="0"/>
              <w:divBdr>
                <w:top w:val="none" w:sz="0" w:space="0" w:color="auto"/>
                <w:left w:val="none" w:sz="0" w:space="0" w:color="auto"/>
                <w:bottom w:val="none" w:sz="0" w:space="0" w:color="auto"/>
                <w:right w:val="none" w:sz="0" w:space="0" w:color="auto"/>
              </w:divBdr>
              <w:divsChild>
                <w:div w:id="990526869">
                  <w:marLeft w:val="0"/>
                  <w:marRight w:val="0"/>
                  <w:marTop w:val="0"/>
                  <w:marBottom w:val="0"/>
                  <w:divBdr>
                    <w:top w:val="none" w:sz="0" w:space="0" w:color="auto"/>
                    <w:left w:val="none" w:sz="0" w:space="0" w:color="auto"/>
                    <w:bottom w:val="none" w:sz="0" w:space="0" w:color="auto"/>
                    <w:right w:val="none" w:sz="0" w:space="0" w:color="auto"/>
                  </w:divBdr>
                </w:div>
              </w:divsChild>
            </w:div>
            <w:div w:id="103430678">
              <w:marLeft w:val="0"/>
              <w:marRight w:val="0"/>
              <w:marTop w:val="0"/>
              <w:marBottom w:val="0"/>
              <w:divBdr>
                <w:top w:val="none" w:sz="0" w:space="0" w:color="auto"/>
                <w:left w:val="none" w:sz="0" w:space="0" w:color="auto"/>
                <w:bottom w:val="none" w:sz="0" w:space="0" w:color="auto"/>
                <w:right w:val="none" w:sz="0" w:space="0" w:color="auto"/>
              </w:divBdr>
              <w:divsChild>
                <w:div w:id="1055547656">
                  <w:marLeft w:val="0"/>
                  <w:marRight w:val="0"/>
                  <w:marTop w:val="0"/>
                  <w:marBottom w:val="0"/>
                  <w:divBdr>
                    <w:top w:val="none" w:sz="0" w:space="0" w:color="auto"/>
                    <w:left w:val="none" w:sz="0" w:space="0" w:color="auto"/>
                    <w:bottom w:val="none" w:sz="0" w:space="0" w:color="auto"/>
                    <w:right w:val="none" w:sz="0" w:space="0" w:color="auto"/>
                  </w:divBdr>
                </w:div>
              </w:divsChild>
            </w:div>
            <w:div w:id="103771489">
              <w:marLeft w:val="0"/>
              <w:marRight w:val="0"/>
              <w:marTop w:val="0"/>
              <w:marBottom w:val="0"/>
              <w:divBdr>
                <w:top w:val="none" w:sz="0" w:space="0" w:color="auto"/>
                <w:left w:val="none" w:sz="0" w:space="0" w:color="auto"/>
                <w:bottom w:val="none" w:sz="0" w:space="0" w:color="auto"/>
                <w:right w:val="none" w:sz="0" w:space="0" w:color="auto"/>
              </w:divBdr>
              <w:divsChild>
                <w:div w:id="2100174907">
                  <w:marLeft w:val="0"/>
                  <w:marRight w:val="0"/>
                  <w:marTop w:val="0"/>
                  <w:marBottom w:val="0"/>
                  <w:divBdr>
                    <w:top w:val="none" w:sz="0" w:space="0" w:color="auto"/>
                    <w:left w:val="none" w:sz="0" w:space="0" w:color="auto"/>
                    <w:bottom w:val="none" w:sz="0" w:space="0" w:color="auto"/>
                    <w:right w:val="none" w:sz="0" w:space="0" w:color="auto"/>
                  </w:divBdr>
                </w:div>
              </w:divsChild>
            </w:div>
            <w:div w:id="105738429">
              <w:marLeft w:val="0"/>
              <w:marRight w:val="0"/>
              <w:marTop w:val="0"/>
              <w:marBottom w:val="0"/>
              <w:divBdr>
                <w:top w:val="none" w:sz="0" w:space="0" w:color="auto"/>
                <w:left w:val="none" w:sz="0" w:space="0" w:color="auto"/>
                <w:bottom w:val="none" w:sz="0" w:space="0" w:color="auto"/>
                <w:right w:val="none" w:sz="0" w:space="0" w:color="auto"/>
              </w:divBdr>
              <w:divsChild>
                <w:div w:id="303969714">
                  <w:marLeft w:val="0"/>
                  <w:marRight w:val="0"/>
                  <w:marTop w:val="0"/>
                  <w:marBottom w:val="0"/>
                  <w:divBdr>
                    <w:top w:val="none" w:sz="0" w:space="0" w:color="auto"/>
                    <w:left w:val="none" w:sz="0" w:space="0" w:color="auto"/>
                    <w:bottom w:val="none" w:sz="0" w:space="0" w:color="auto"/>
                    <w:right w:val="none" w:sz="0" w:space="0" w:color="auto"/>
                  </w:divBdr>
                </w:div>
              </w:divsChild>
            </w:div>
            <w:div w:id="131102066">
              <w:marLeft w:val="0"/>
              <w:marRight w:val="0"/>
              <w:marTop w:val="0"/>
              <w:marBottom w:val="0"/>
              <w:divBdr>
                <w:top w:val="none" w:sz="0" w:space="0" w:color="auto"/>
                <w:left w:val="none" w:sz="0" w:space="0" w:color="auto"/>
                <w:bottom w:val="none" w:sz="0" w:space="0" w:color="auto"/>
                <w:right w:val="none" w:sz="0" w:space="0" w:color="auto"/>
              </w:divBdr>
              <w:divsChild>
                <w:div w:id="1295139488">
                  <w:marLeft w:val="0"/>
                  <w:marRight w:val="0"/>
                  <w:marTop w:val="0"/>
                  <w:marBottom w:val="0"/>
                  <w:divBdr>
                    <w:top w:val="none" w:sz="0" w:space="0" w:color="auto"/>
                    <w:left w:val="none" w:sz="0" w:space="0" w:color="auto"/>
                    <w:bottom w:val="none" w:sz="0" w:space="0" w:color="auto"/>
                    <w:right w:val="none" w:sz="0" w:space="0" w:color="auto"/>
                  </w:divBdr>
                </w:div>
              </w:divsChild>
            </w:div>
            <w:div w:id="135148804">
              <w:marLeft w:val="0"/>
              <w:marRight w:val="0"/>
              <w:marTop w:val="0"/>
              <w:marBottom w:val="0"/>
              <w:divBdr>
                <w:top w:val="none" w:sz="0" w:space="0" w:color="auto"/>
                <w:left w:val="none" w:sz="0" w:space="0" w:color="auto"/>
                <w:bottom w:val="none" w:sz="0" w:space="0" w:color="auto"/>
                <w:right w:val="none" w:sz="0" w:space="0" w:color="auto"/>
              </w:divBdr>
              <w:divsChild>
                <w:div w:id="669066913">
                  <w:marLeft w:val="0"/>
                  <w:marRight w:val="0"/>
                  <w:marTop w:val="0"/>
                  <w:marBottom w:val="0"/>
                  <w:divBdr>
                    <w:top w:val="none" w:sz="0" w:space="0" w:color="auto"/>
                    <w:left w:val="none" w:sz="0" w:space="0" w:color="auto"/>
                    <w:bottom w:val="none" w:sz="0" w:space="0" w:color="auto"/>
                    <w:right w:val="none" w:sz="0" w:space="0" w:color="auto"/>
                  </w:divBdr>
                </w:div>
              </w:divsChild>
            </w:div>
            <w:div w:id="136997166">
              <w:marLeft w:val="0"/>
              <w:marRight w:val="0"/>
              <w:marTop w:val="0"/>
              <w:marBottom w:val="0"/>
              <w:divBdr>
                <w:top w:val="none" w:sz="0" w:space="0" w:color="auto"/>
                <w:left w:val="none" w:sz="0" w:space="0" w:color="auto"/>
                <w:bottom w:val="none" w:sz="0" w:space="0" w:color="auto"/>
                <w:right w:val="none" w:sz="0" w:space="0" w:color="auto"/>
              </w:divBdr>
              <w:divsChild>
                <w:div w:id="1005665054">
                  <w:marLeft w:val="0"/>
                  <w:marRight w:val="0"/>
                  <w:marTop w:val="0"/>
                  <w:marBottom w:val="0"/>
                  <w:divBdr>
                    <w:top w:val="none" w:sz="0" w:space="0" w:color="auto"/>
                    <w:left w:val="none" w:sz="0" w:space="0" w:color="auto"/>
                    <w:bottom w:val="none" w:sz="0" w:space="0" w:color="auto"/>
                    <w:right w:val="none" w:sz="0" w:space="0" w:color="auto"/>
                  </w:divBdr>
                </w:div>
              </w:divsChild>
            </w:div>
            <w:div w:id="189341900">
              <w:marLeft w:val="0"/>
              <w:marRight w:val="0"/>
              <w:marTop w:val="0"/>
              <w:marBottom w:val="0"/>
              <w:divBdr>
                <w:top w:val="none" w:sz="0" w:space="0" w:color="auto"/>
                <w:left w:val="none" w:sz="0" w:space="0" w:color="auto"/>
                <w:bottom w:val="none" w:sz="0" w:space="0" w:color="auto"/>
                <w:right w:val="none" w:sz="0" w:space="0" w:color="auto"/>
              </w:divBdr>
              <w:divsChild>
                <w:div w:id="147288189">
                  <w:marLeft w:val="0"/>
                  <w:marRight w:val="0"/>
                  <w:marTop w:val="0"/>
                  <w:marBottom w:val="0"/>
                  <w:divBdr>
                    <w:top w:val="none" w:sz="0" w:space="0" w:color="auto"/>
                    <w:left w:val="none" w:sz="0" w:space="0" w:color="auto"/>
                    <w:bottom w:val="none" w:sz="0" w:space="0" w:color="auto"/>
                    <w:right w:val="none" w:sz="0" w:space="0" w:color="auto"/>
                  </w:divBdr>
                </w:div>
              </w:divsChild>
            </w:div>
            <w:div w:id="190388460">
              <w:marLeft w:val="0"/>
              <w:marRight w:val="0"/>
              <w:marTop w:val="0"/>
              <w:marBottom w:val="0"/>
              <w:divBdr>
                <w:top w:val="none" w:sz="0" w:space="0" w:color="auto"/>
                <w:left w:val="none" w:sz="0" w:space="0" w:color="auto"/>
                <w:bottom w:val="none" w:sz="0" w:space="0" w:color="auto"/>
                <w:right w:val="none" w:sz="0" w:space="0" w:color="auto"/>
              </w:divBdr>
              <w:divsChild>
                <w:div w:id="1606766865">
                  <w:marLeft w:val="0"/>
                  <w:marRight w:val="0"/>
                  <w:marTop w:val="0"/>
                  <w:marBottom w:val="0"/>
                  <w:divBdr>
                    <w:top w:val="none" w:sz="0" w:space="0" w:color="auto"/>
                    <w:left w:val="none" w:sz="0" w:space="0" w:color="auto"/>
                    <w:bottom w:val="none" w:sz="0" w:space="0" w:color="auto"/>
                    <w:right w:val="none" w:sz="0" w:space="0" w:color="auto"/>
                  </w:divBdr>
                </w:div>
              </w:divsChild>
            </w:div>
            <w:div w:id="204491915">
              <w:marLeft w:val="0"/>
              <w:marRight w:val="0"/>
              <w:marTop w:val="0"/>
              <w:marBottom w:val="0"/>
              <w:divBdr>
                <w:top w:val="none" w:sz="0" w:space="0" w:color="auto"/>
                <w:left w:val="none" w:sz="0" w:space="0" w:color="auto"/>
                <w:bottom w:val="none" w:sz="0" w:space="0" w:color="auto"/>
                <w:right w:val="none" w:sz="0" w:space="0" w:color="auto"/>
              </w:divBdr>
              <w:divsChild>
                <w:div w:id="575554201">
                  <w:marLeft w:val="0"/>
                  <w:marRight w:val="0"/>
                  <w:marTop w:val="0"/>
                  <w:marBottom w:val="0"/>
                  <w:divBdr>
                    <w:top w:val="none" w:sz="0" w:space="0" w:color="auto"/>
                    <w:left w:val="none" w:sz="0" w:space="0" w:color="auto"/>
                    <w:bottom w:val="none" w:sz="0" w:space="0" w:color="auto"/>
                    <w:right w:val="none" w:sz="0" w:space="0" w:color="auto"/>
                  </w:divBdr>
                </w:div>
              </w:divsChild>
            </w:div>
            <w:div w:id="283511724">
              <w:marLeft w:val="0"/>
              <w:marRight w:val="0"/>
              <w:marTop w:val="0"/>
              <w:marBottom w:val="0"/>
              <w:divBdr>
                <w:top w:val="none" w:sz="0" w:space="0" w:color="auto"/>
                <w:left w:val="none" w:sz="0" w:space="0" w:color="auto"/>
                <w:bottom w:val="none" w:sz="0" w:space="0" w:color="auto"/>
                <w:right w:val="none" w:sz="0" w:space="0" w:color="auto"/>
              </w:divBdr>
              <w:divsChild>
                <w:div w:id="1391460829">
                  <w:marLeft w:val="0"/>
                  <w:marRight w:val="0"/>
                  <w:marTop w:val="0"/>
                  <w:marBottom w:val="0"/>
                  <w:divBdr>
                    <w:top w:val="none" w:sz="0" w:space="0" w:color="auto"/>
                    <w:left w:val="none" w:sz="0" w:space="0" w:color="auto"/>
                    <w:bottom w:val="none" w:sz="0" w:space="0" w:color="auto"/>
                    <w:right w:val="none" w:sz="0" w:space="0" w:color="auto"/>
                  </w:divBdr>
                </w:div>
              </w:divsChild>
            </w:div>
            <w:div w:id="302661230">
              <w:marLeft w:val="0"/>
              <w:marRight w:val="0"/>
              <w:marTop w:val="0"/>
              <w:marBottom w:val="0"/>
              <w:divBdr>
                <w:top w:val="none" w:sz="0" w:space="0" w:color="auto"/>
                <w:left w:val="none" w:sz="0" w:space="0" w:color="auto"/>
                <w:bottom w:val="none" w:sz="0" w:space="0" w:color="auto"/>
                <w:right w:val="none" w:sz="0" w:space="0" w:color="auto"/>
              </w:divBdr>
              <w:divsChild>
                <w:div w:id="173037434">
                  <w:marLeft w:val="0"/>
                  <w:marRight w:val="0"/>
                  <w:marTop w:val="0"/>
                  <w:marBottom w:val="0"/>
                  <w:divBdr>
                    <w:top w:val="none" w:sz="0" w:space="0" w:color="auto"/>
                    <w:left w:val="none" w:sz="0" w:space="0" w:color="auto"/>
                    <w:bottom w:val="none" w:sz="0" w:space="0" w:color="auto"/>
                    <w:right w:val="none" w:sz="0" w:space="0" w:color="auto"/>
                  </w:divBdr>
                </w:div>
              </w:divsChild>
            </w:div>
            <w:div w:id="321664523">
              <w:marLeft w:val="0"/>
              <w:marRight w:val="0"/>
              <w:marTop w:val="0"/>
              <w:marBottom w:val="0"/>
              <w:divBdr>
                <w:top w:val="none" w:sz="0" w:space="0" w:color="auto"/>
                <w:left w:val="none" w:sz="0" w:space="0" w:color="auto"/>
                <w:bottom w:val="none" w:sz="0" w:space="0" w:color="auto"/>
                <w:right w:val="none" w:sz="0" w:space="0" w:color="auto"/>
              </w:divBdr>
              <w:divsChild>
                <w:div w:id="2019846255">
                  <w:marLeft w:val="0"/>
                  <w:marRight w:val="0"/>
                  <w:marTop w:val="0"/>
                  <w:marBottom w:val="0"/>
                  <w:divBdr>
                    <w:top w:val="none" w:sz="0" w:space="0" w:color="auto"/>
                    <w:left w:val="none" w:sz="0" w:space="0" w:color="auto"/>
                    <w:bottom w:val="none" w:sz="0" w:space="0" w:color="auto"/>
                    <w:right w:val="none" w:sz="0" w:space="0" w:color="auto"/>
                  </w:divBdr>
                </w:div>
              </w:divsChild>
            </w:div>
            <w:div w:id="357900384">
              <w:marLeft w:val="0"/>
              <w:marRight w:val="0"/>
              <w:marTop w:val="0"/>
              <w:marBottom w:val="0"/>
              <w:divBdr>
                <w:top w:val="none" w:sz="0" w:space="0" w:color="auto"/>
                <w:left w:val="none" w:sz="0" w:space="0" w:color="auto"/>
                <w:bottom w:val="none" w:sz="0" w:space="0" w:color="auto"/>
                <w:right w:val="none" w:sz="0" w:space="0" w:color="auto"/>
              </w:divBdr>
              <w:divsChild>
                <w:div w:id="1103301563">
                  <w:marLeft w:val="0"/>
                  <w:marRight w:val="0"/>
                  <w:marTop w:val="0"/>
                  <w:marBottom w:val="0"/>
                  <w:divBdr>
                    <w:top w:val="none" w:sz="0" w:space="0" w:color="auto"/>
                    <w:left w:val="none" w:sz="0" w:space="0" w:color="auto"/>
                    <w:bottom w:val="none" w:sz="0" w:space="0" w:color="auto"/>
                    <w:right w:val="none" w:sz="0" w:space="0" w:color="auto"/>
                  </w:divBdr>
                </w:div>
              </w:divsChild>
            </w:div>
            <w:div w:id="365259116">
              <w:marLeft w:val="0"/>
              <w:marRight w:val="0"/>
              <w:marTop w:val="0"/>
              <w:marBottom w:val="0"/>
              <w:divBdr>
                <w:top w:val="none" w:sz="0" w:space="0" w:color="auto"/>
                <w:left w:val="none" w:sz="0" w:space="0" w:color="auto"/>
                <w:bottom w:val="none" w:sz="0" w:space="0" w:color="auto"/>
                <w:right w:val="none" w:sz="0" w:space="0" w:color="auto"/>
              </w:divBdr>
              <w:divsChild>
                <w:div w:id="173035389">
                  <w:marLeft w:val="0"/>
                  <w:marRight w:val="0"/>
                  <w:marTop w:val="0"/>
                  <w:marBottom w:val="0"/>
                  <w:divBdr>
                    <w:top w:val="none" w:sz="0" w:space="0" w:color="auto"/>
                    <w:left w:val="none" w:sz="0" w:space="0" w:color="auto"/>
                    <w:bottom w:val="none" w:sz="0" w:space="0" w:color="auto"/>
                    <w:right w:val="none" w:sz="0" w:space="0" w:color="auto"/>
                  </w:divBdr>
                </w:div>
              </w:divsChild>
            </w:div>
            <w:div w:id="391200371">
              <w:marLeft w:val="0"/>
              <w:marRight w:val="0"/>
              <w:marTop w:val="0"/>
              <w:marBottom w:val="0"/>
              <w:divBdr>
                <w:top w:val="none" w:sz="0" w:space="0" w:color="auto"/>
                <w:left w:val="none" w:sz="0" w:space="0" w:color="auto"/>
                <w:bottom w:val="none" w:sz="0" w:space="0" w:color="auto"/>
                <w:right w:val="none" w:sz="0" w:space="0" w:color="auto"/>
              </w:divBdr>
              <w:divsChild>
                <w:div w:id="1221865282">
                  <w:marLeft w:val="0"/>
                  <w:marRight w:val="0"/>
                  <w:marTop w:val="0"/>
                  <w:marBottom w:val="0"/>
                  <w:divBdr>
                    <w:top w:val="none" w:sz="0" w:space="0" w:color="auto"/>
                    <w:left w:val="none" w:sz="0" w:space="0" w:color="auto"/>
                    <w:bottom w:val="none" w:sz="0" w:space="0" w:color="auto"/>
                    <w:right w:val="none" w:sz="0" w:space="0" w:color="auto"/>
                  </w:divBdr>
                </w:div>
              </w:divsChild>
            </w:div>
            <w:div w:id="396905327">
              <w:marLeft w:val="0"/>
              <w:marRight w:val="0"/>
              <w:marTop w:val="0"/>
              <w:marBottom w:val="0"/>
              <w:divBdr>
                <w:top w:val="none" w:sz="0" w:space="0" w:color="auto"/>
                <w:left w:val="none" w:sz="0" w:space="0" w:color="auto"/>
                <w:bottom w:val="none" w:sz="0" w:space="0" w:color="auto"/>
                <w:right w:val="none" w:sz="0" w:space="0" w:color="auto"/>
              </w:divBdr>
              <w:divsChild>
                <w:div w:id="2027439440">
                  <w:marLeft w:val="0"/>
                  <w:marRight w:val="0"/>
                  <w:marTop w:val="0"/>
                  <w:marBottom w:val="0"/>
                  <w:divBdr>
                    <w:top w:val="none" w:sz="0" w:space="0" w:color="auto"/>
                    <w:left w:val="none" w:sz="0" w:space="0" w:color="auto"/>
                    <w:bottom w:val="none" w:sz="0" w:space="0" w:color="auto"/>
                    <w:right w:val="none" w:sz="0" w:space="0" w:color="auto"/>
                  </w:divBdr>
                </w:div>
              </w:divsChild>
            </w:div>
            <w:div w:id="400099859">
              <w:marLeft w:val="0"/>
              <w:marRight w:val="0"/>
              <w:marTop w:val="0"/>
              <w:marBottom w:val="0"/>
              <w:divBdr>
                <w:top w:val="none" w:sz="0" w:space="0" w:color="auto"/>
                <w:left w:val="none" w:sz="0" w:space="0" w:color="auto"/>
                <w:bottom w:val="none" w:sz="0" w:space="0" w:color="auto"/>
                <w:right w:val="none" w:sz="0" w:space="0" w:color="auto"/>
              </w:divBdr>
              <w:divsChild>
                <w:div w:id="2076463220">
                  <w:marLeft w:val="0"/>
                  <w:marRight w:val="0"/>
                  <w:marTop w:val="0"/>
                  <w:marBottom w:val="0"/>
                  <w:divBdr>
                    <w:top w:val="none" w:sz="0" w:space="0" w:color="auto"/>
                    <w:left w:val="none" w:sz="0" w:space="0" w:color="auto"/>
                    <w:bottom w:val="none" w:sz="0" w:space="0" w:color="auto"/>
                    <w:right w:val="none" w:sz="0" w:space="0" w:color="auto"/>
                  </w:divBdr>
                </w:div>
              </w:divsChild>
            </w:div>
            <w:div w:id="403839319">
              <w:marLeft w:val="0"/>
              <w:marRight w:val="0"/>
              <w:marTop w:val="0"/>
              <w:marBottom w:val="0"/>
              <w:divBdr>
                <w:top w:val="none" w:sz="0" w:space="0" w:color="auto"/>
                <w:left w:val="none" w:sz="0" w:space="0" w:color="auto"/>
                <w:bottom w:val="none" w:sz="0" w:space="0" w:color="auto"/>
                <w:right w:val="none" w:sz="0" w:space="0" w:color="auto"/>
              </w:divBdr>
              <w:divsChild>
                <w:div w:id="798839197">
                  <w:marLeft w:val="0"/>
                  <w:marRight w:val="0"/>
                  <w:marTop w:val="0"/>
                  <w:marBottom w:val="0"/>
                  <w:divBdr>
                    <w:top w:val="none" w:sz="0" w:space="0" w:color="auto"/>
                    <w:left w:val="none" w:sz="0" w:space="0" w:color="auto"/>
                    <w:bottom w:val="none" w:sz="0" w:space="0" w:color="auto"/>
                    <w:right w:val="none" w:sz="0" w:space="0" w:color="auto"/>
                  </w:divBdr>
                </w:div>
              </w:divsChild>
            </w:div>
            <w:div w:id="406880141">
              <w:marLeft w:val="0"/>
              <w:marRight w:val="0"/>
              <w:marTop w:val="0"/>
              <w:marBottom w:val="0"/>
              <w:divBdr>
                <w:top w:val="none" w:sz="0" w:space="0" w:color="auto"/>
                <w:left w:val="none" w:sz="0" w:space="0" w:color="auto"/>
                <w:bottom w:val="none" w:sz="0" w:space="0" w:color="auto"/>
                <w:right w:val="none" w:sz="0" w:space="0" w:color="auto"/>
              </w:divBdr>
              <w:divsChild>
                <w:div w:id="1603951723">
                  <w:marLeft w:val="0"/>
                  <w:marRight w:val="0"/>
                  <w:marTop w:val="0"/>
                  <w:marBottom w:val="0"/>
                  <w:divBdr>
                    <w:top w:val="none" w:sz="0" w:space="0" w:color="auto"/>
                    <w:left w:val="none" w:sz="0" w:space="0" w:color="auto"/>
                    <w:bottom w:val="none" w:sz="0" w:space="0" w:color="auto"/>
                    <w:right w:val="none" w:sz="0" w:space="0" w:color="auto"/>
                  </w:divBdr>
                </w:div>
              </w:divsChild>
            </w:div>
            <w:div w:id="438256644">
              <w:marLeft w:val="0"/>
              <w:marRight w:val="0"/>
              <w:marTop w:val="0"/>
              <w:marBottom w:val="0"/>
              <w:divBdr>
                <w:top w:val="none" w:sz="0" w:space="0" w:color="auto"/>
                <w:left w:val="none" w:sz="0" w:space="0" w:color="auto"/>
                <w:bottom w:val="none" w:sz="0" w:space="0" w:color="auto"/>
                <w:right w:val="none" w:sz="0" w:space="0" w:color="auto"/>
              </w:divBdr>
              <w:divsChild>
                <w:div w:id="955060179">
                  <w:marLeft w:val="0"/>
                  <w:marRight w:val="0"/>
                  <w:marTop w:val="0"/>
                  <w:marBottom w:val="0"/>
                  <w:divBdr>
                    <w:top w:val="none" w:sz="0" w:space="0" w:color="auto"/>
                    <w:left w:val="none" w:sz="0" w:space="0" w:color="auto"/>
                    <w:bottom w:val="none" w:sz="0" w:space="0" w:color="auto"/>
                    <w:right w:val="none" w:sz="0" w:space="0" w:color="auto"/>
                  </w:divBdr>
                </w:div>
              </w:divsChild>
            </w:div>
            <w:div w:id="451097565">
              <w:marLeft w:val="0"/>
              <w:marRight w:val="0"/>
              <w:marTop w:val="0"/>
              <w:marBottom w:val="0"/>
              <w:divBdr>
                <w:top w:val="none" w:sz="0" w:space="0" w:color="auto"/>
                <w:left w:val="none" w:sz="0" w:space="0" w:color="auto"/>
                <w:bottom w:val="none" w:sz="0" w:space="0" w:color="auto"/>
                <w:right w:val="none" w:sz="0" w:space="0" w:color="auto"/>
              </w:divBdr>
              <w:divsChild>
                <w:div w:id="1304583565">
                  <w:marLeft w:val="0"/>
                  <w:marRight w:val="0"/>
                  <w:marTop w:val="0"/>
                  <w:marBottom w:val="0"/>
                  <w:divBdr>
                    <w:top w:val="none" w:sz="0" w:space="0" w:color="auto"/>
                    <w:left w:val="none" w:sz="0" w:space="0" w:color="auto"/>
                    <w:bottom w:val="none" w:sz="0" w:space="0" w:color="auto"/>
                    <w:right w:val="none" w:sz="0" w:space="0" w:color="auto"/>
                  </w:divBdr>
                </w:div>
              </w:divsChild>
            </w:div>
            <w:div w:id="460196222">
              <w:marLeft w:val="0"/>
              <w:marRight w:val="0"/>
              <w:marTop w:val="0"/>
              <w:marBottom w:val="0"/>
              <w:divBdr>
                <w:top w:val="none" w:sz="0" w:space="0" w:color="auto"/>
                <w:left w:val="none" w:sz="0" w:space="0" w:color="auto"/>
                <w:bottom w:val="none" w:sz="0" w:space="0" w:color="auto"/>
                <w:right w:val="none" w:sz="0" w:space="0" w:color="auto"/>
              </w:divBdr>
              <w:divsChild>
                <w:div w:id="1245920211">
                  <w:marLeft w:val="0"/>
                  <w:marRight w:val="0"/>
                  <w:marTop w:val="0"/>
                  <w:marBottom w:val="0"/>
                  <w:divBdr>
                    <w:top w:val="none" w:sz="0" w:space="0" w:color="auto"/>
                    <w:left w:val="none" w:sz="0" w:space="0" w:color="auto"/>
                    <w:bottom w:val="none" w:sz="0" w:space="0" w:color="auto"/>
                    <w:right w:val="none" w:sz="0" w:space="0" w:color="auto"/>
                  </w:divBdr>
                </w:div>
              </w:divsChild>
            </w:div>
            <w:div w:id="568610523">
              <w:marLeft w:val="0"/>
              <w:marRight w:val="0"/>
              <w:marTop w:val="0"/>
              <w:marBottom w:val="0"/>
              <w:divBdr>
                <w:top w:val="none" w:sz="0" w:space="0" w:color="auto"/>
                <w:left w:val="none" w:sz="0" w:space="0" w:color="auto"/>
                <w:bottom w:val="none" w:sz="0" w:space="0" w:color="auto"/>
                <w:right w:val="none" w:sz="0" w:space="0" w:color="auto"/>
              </w:divBdr>
              <w:divsChild>
                <w:div w:id="456070156">
                  <w:marLeft w:val="0"/>
                  <w:marRight w:val="0"/>
                  <w:marTop w:val="0"/>
                  <w:marBottom w:val="0"/>
                  <w:divBdr>
                    <w:top w:val="none" w:sz="0" w:space="0" w:color="auto"/>
                    <w:left w:val="none" w:sz="0" w:space="0" w:color="auto"/>
                    <w:bottom w:val="none" w:sz="0" w:space="0" w:color="auto"/>
                    <w:right w:val="none" w:sz="0" w:space="0" w:color="auto"/>
                  </w:divBdr>
                </w:div>
              </w:divsChild>
            </w:div>
            <w:div w:id="568615580">
              <w:marLeft w:val="0"/>
              <w:marRight w:val="0"/>
              <w:marTop w:val="0"/>
              <w:marBottom w:val="0"/>
              <w:divBdr>
                <w:top w:val="none" w:sz="0" w:space="0" w:color="auto"/>
                <w:left w:val="none" w:sz="0" w:space="0" w:color="auto"/>
                <w:bottom w:val="none" w:sz="0" w:space="0" w:color="auto"/>
                <w:right w:val="none" w:sz="0" w:space="0" w:color="auto"/>
              </w:divBdr>
              <w:divsChild>
                <w:div w:id="757092782">
                  <w:marLeft w:val="0"/>
                  <w:marRight w:val="0"/>
                  <w:marTop w:val="0"/>
                  <w:marBottom w:val="0"/>
                  <w:divBdr>
                    <w:top w:val="none" w:sz="0" w:space="0" w:color="auto"/>
                    <w:left w:val="none" w:sz="0" w:space="0" w:color="auto"/>
                    <w:bottom w:val="none" w:sz="0" w:space="0" w:color="auto"/>
                    <w:right w:val="none" w:sz="0" w:space="0" w:color="auto"/>
                  </w:divBdr>
                </w:div>
              </w:divsChild>
            </w:div>
            <w:div w:id="570500987">
              <w:marLeft w:val="0"/>
              <w:marRight w:val="0"/>
              <w:marTop w:val="0"/>
              <w:marBottom w:val="0"/>
              <w:divBdr>
                <w:top w:val="none" w:sz="0" w:space="0" w:color="auto"/>
                <w:left w:val="none" w:sz="0" w:space="0" w:color="auto"/>
                <w:bottom w:val="none" w:sz="0" w:space="0" w:color="auto"/>
                <w:right w:val="none" w:sz="0" w:space="0" w:color="auto"/>
              </w:divBdr>
              <w:divsChild>
                <w:div w:id="1763333287">
                  <w:marLeft w:val="0"/>
                  <w:marRight w:val="0"/>
                  <w:marTop w:val="0"/>
                  <w:marBottom w:val="0"/>
                  <w:divBdr>
                    <w:top w:val="none" w:sz="0" w:space="0" w:color="auto"/>
                    <w:left w:val="none" w:sz="0" w:space="0" w:color="auto"/>
                    <w:bottom w:val="none" w:sz="0" w:space="0" w:color="auto"/>
                    <w:right w:val="none" w:sz="0" w:space="0" w:color="auto"/>
                  </w:divBdr>
                </w:div>
              </w:divsChild>
            </w:div>
            <w:div w:id="575628048">
              <w:marLeft w:val="0"/>
              <w:marRight w:val="0"/>
              <w:marTop w:val="0"/>
              <w:marBottom w:val="0"/>
              <w:divBdr>
                <w:top w:val="none" w:sz="0" w:space="0" w:color="auto"/>
                <w:left w:val="none" w:sz="0" w:space="0" w:color="auto"/>
                <w:bottom w:val="none" w:sz="0" w:space="0" w:color="auto"/>
                <w:right w:val="none" w:sz="0" w:space="0" w:color="auto"/>
              </w:divBdr>
              <w:divsChild>
                <w:div w:id="235013878">
                  <w:marLeft w:val="0"/>
                  <w:marRight w:val="0"/>
                  <w:marTop w:val="0"/>
                  <w:marBottom w:val="0"/>
                  <w:divBdr>
                    <w:top w:val="none" w:sz="0" w:space="0" w:color="auto"/>
                    <w:left w:val="none" w:sz="0" w:space="0" w:color="auto"/>
                    <w:bottom w:val="none" w:sz="0" w:space="0" w:color="auto"/>
                    <w:right w:val="none" w:sz="0" w:space="0" w:color="auto"/>
                  </w:divBdr>
                </w:div>
              </w:divsChild>
            </w:div>
            <w:div w:id="612253592">
              <w:marLeft w:val="0"/>
              <w:marRight w:val="0"/>
              <w:marTop w:val="0"/>
              <w:marBottom w:val="0"/>
              <w:divBdr>
                <w:top w:val="none" w:sz="0" w:space="0" w:color="auto"/>
                <w:left w:val="none" w:sz="0" w:space="0" w:color="auto"/>
                <w:bottom w:val="none" w:sz="0" w:space="0" w:color="auto"/>
                <w:right w:val="none" w:sz="0" w:space="0" w:color="auto"/>
              </w:divBdr>
              <w:divsChild>
                <w:div w:id="211693042">
                  <w:marLeft w:val="0"/>
                  <w:marRight w:val="0"/>
                  <w:marTop w:val="0"/>
                  <w:marBottom w:val="0"/>
                  <w:divBdr>
                    <w:top w:val="none" w:sz="0" w:space="0" w:color="auto"/>
                    <w:left w:val="none" w:sz="0" w:space="0" w:color="auto"/>
                    <w:bottom w:val="none" w:sz="0" w:space="0" w:color="auto"/>
                    <w:right w:val="none" w:sz="0" w:space="0" w:color="auto"/>
                  </w:divBdr>
                </w:div>
              </w:divsChild>
            </w:div>
            <w:div w:id="667055009">
              <w:marLeft w:val="0"/>
              <w:marRight w:val="0"/>
              <w:marTop w:val="0"/>
              <w:marBottom w:val="0"/>
              <w:divBdr>
                <w:top w:val="none" w:sz="0" w:space="0" w:color="auto"/>
                <w:left w:val="none" w:sz="0" w:space="0" w:color="auto"/>
                <w:bottom w:val="none" w:sz="0" w:space="0" w:color="auto"/>
                <w:right w:val="none" w:sz="0" w:space="0" w:color="auto"/>
              </w:divBdr>
              <w:divsChild>
                <w:div w:id="1269775922">
                  <w:marLeft w:val="0"/>
                  <w:marRight w:val="0"/>
                  <w:marTop w:val="0"/>
                  <w:marBottom w:val="0"/>
                  <w:divBdr>
                    <w:top w:val="none" w:sz="0" w:space="0" w:color="auto"/>
                    <w:left w:val="none" w:sz="0" w:space="0" w:color="auto"/>
                    <w:bottom w:val="none" w:sz="0" w:space="0" w:color="auto"/>
                    <w:right w:val="none" w:sz="0" w:space="0" w:color="auto"/>
                  </w:divBdr>
                </w:div>
              </w:divsChild>
            </w:div>
            <w:div w:id="693043940">
              <w:marLeft w:val="0"/>
              <w:marRight w:val="0"/>
              <w:marTop w:val="0"/>
              <w:marBottom w:val="0"/>
              <w:divBdr>
                <w:top w:val="none" w:sz="0" w:space="0" w:color="auto"/>
                <w:left w:val="none" w:sz="0" w:space="0" w:color="auto"/>
                <w:bottom w:val="none" w:sz="0" w:space="0" w:color="auto"/>
                <w:right w:val="none" w:sz="0" w:space="0" w:color="auto"/>
              </w:divBdr>
              <w:divsChild>
                <w:div w:id="1339428829">
                  <w:marLeft w:val="0"/>
                  <w:marRight w:val="0"/>
                  <w:marTop w:val="0"/>
                  <w:marBottom w:val="0"/>
                  <w:divBdr>
                    <w:top w:val="none" w:sz="0" w:space="0" w:color="auto"/>
                    <w:left w:val="none" w:sz="0" w:space="0" w:color="auto"/>
                    <w:bottom w:val="none" w:sz="0" w:space="0" w:color="auto"/>
                    <w:right w:val="none" w:sz="0" w:space="0" w:color="auto"/>
                  </w:divBdr>
                </w:div>
              </w:divsChild>
            </w:div>
            <w:div w:id="754202121">
              <w:marLeft w:val="0"/>
              <w:marRight w:val="0"/>
              <w:marTop w:val="0"/>
              <w:marBottom w:val="0"/>
              <w:divBdr>
                <w:top w:val="none" w:sz="0" w:space="0" w:color="auto"/>
                <w:left w:val="none" w:sz="0" w:space="0" w:color="auto"/>
                <w:bottom w:val="none" w:sz="0" w:space="0" w:color="auto"/>
                <w:right w:val="none" w:sz="0" w:space="0" w:color="auto"/>
              </w:divBdr>
              <w:divsChild>
                <w:div w:id="450128895">
                  <w:marLeft w:val="0"/>
                  <w:marRight w:val="0"/>
                  <w:marTop w:val="0"/>
                  <w:marBottom w:val="0"/>
                  <w:divBdr>
                    <w:top w:val="none" w:sz="0" w:space="0" w:color="auto"/>
                    <w:left w:val="none" w:sz="0" w:space="0" w:color="auto"/>
                    <w:bottom w:val="none" w:sz="0" w:space="0" w:color="auto"/>
                    <w:right w:val="none" w:sz="0" w:space="0" w:color="auto"/>
                  </w:divBdr>
                </w:div>
              </w:divsChild>
            </w:div>
            <w:div w:id="776026983">
              <w:marLeft w:val="0"/>
              <w:marRight w:val="0"/>
              <w:marTop w:val="0"/>
              <w:marBottom w:val="0"/>
              <w:divBdr>
                <w:top w:val="none" w:sz="0" w:space="0" w:color="auto"/>
                <w:left w:val="none" w:sz="0" w:space="0" w:color="auto"/>
                <w:bottom w:val="none" w:sz="0" w:space="0" w:color="auto"/>
                <w:right w:val="none" w:sz="0" w:space="0" w:color="auto"/>
              </w:divBdr>
              <w:divsChild>
                <w:div w:id="855730902">
                  <w:marLeft w:val="0"/>
                  <w:marRight w:val="0"/>
                  <w:marTop w:val="0"/>
                  <w:marBottom w:val="0"/>
                  <w:divBdr>
                    <w:top w:val="none" w:sz="0" w:space="0" w:color="auto"/>
                    <w:left w:val="none" w:sz="0" w:space="0" w:color="auto"/>
                    <w:bottom w:val="none" w:sz="0" w:space="0" w:color="auto"/>
                    <w:right w:val="none" w:sz="0" w:space="0" w:color="auto"/>
                  </w:divBdr>
                </w:div>
              </w:divsChild>
            </w:div>
            <w:div w:id="805466654">
              <w:marLeft w:val="0"/>
              <w:marRight w:val="0"/>
              <w:marTop w:val="0"/>
              <w:marBottom w:val="0"/>
              <w:divBdr>
                <w:top w:val="none" w:sz="0" w:space="0" w:color="auto"/>
                <w:left w:val="none" w:sz="0" w:space="0" w:color="auto"/>
                <w:bottom w:val="none" w:sz="0" w:space="0" w:color="auto"/>
                <w:right w:val="none" w:sz="0" w:space="0" w:color="auto"/>
              </w:divBdr>
              <w:divsChild>
                <w:div w:id="1843274696">
                  <w:marLeft w:val="0"/>
                  <w:marRight w:val="0"/>
                  <w:marTop w:val="0"/>
                  <w:marBottom w:val="0"/>
                  <w:divBdr>
                    <w:top w:val="none" w:sz="0" w:space="0" w:color="auto"/>
                    <w:left w:val="none" w:sz="0" w:space="0" w:color="auto"/>
                    <w:bottom w:val="none" w:sz="0" w:space="0" w:color="auto"/>
                    <w:right w:val="none" w:sz="0" w:space="0" w:color="auto"/>
                  </w:divBdr>
                </w:div>
              </w:divsChild>
            </w:div>
            <w:div w:id="813371642">
              <w:marLeft w:val="0"/>
              <w:marRight w:val="0"/>
              <w:marTop w:val="0"/>
              <w:marBottom w:val="0"/>
              <w:divBdr>
                <w:top w:val="none" w:sz="0" w:space="0" w:color="auto"/>
                <w:left w:val="none" w:sz="0" w:space="0" w:color="auto"/>
                <w:bottom w:val="none" w:sz="0" w:space="0" w:color="auto"/>
                <w:right w:val="none" w:sz="0" w:space="0" w:color="auto"/>
              </w:divBdr>
              <w:divsChild>
                <w:div w:id="1970042229">
                  <w:marLeft w:val="0"/>
                  <w:marRight w:val="0"/>
                  <w:marTop w:val="0"/>
                  <w:marBottom w:val="0"/>
                  <w:divBdr>
                    <w:top w:val="none" w:sz="0" w:space="0" w:color="auto"/>
                    <w:left w:val="none" w:sz="0" w:space="0" w:color="auto"/>
                    <w:bottom w:val="none" w:sz="0" w:space="0" w:color="auto"/>
                    <w:right w:val="none" w:sz="0" w:space="0" w:color="auto"/>
                  </w:divBdr>
                </w:div>
              </w:divsChild>
            </w:div>
            <w:div w:id="814565401">
              <w:marLeft w:val="0"/>
              <w:marRight w:val="0"/>
              <w:marTop w:val="0"/>
              <w:marBottom w:val="0"/>
              <w:divBdr>
                <w:top w:val="none" w:sz="0" w:space="0" w:color="auto"/>
                <w:left w:val="none" w:sz="0" w:space="0" w:color="auto"/>
                <w:bottom w:val="none" w:sz="0" w:space="0" w:color="auto"/>
                <w:right w:val="none" w:sz="0" w:space="0" w:color="auto"/>
              </w:divBdr>
              <w:divsChild>
                <w:div w:id="1174032324">
                  <w:marLeft w:val="0"/>
                  <w:marRight w:val="0"/>
                  <w:marTop w:val="0"/>
                  <w:marBottom w:val="0"/>
                  <w:divBdr>
                    <w:top w:val="none" w:sz="0" w:space="0" w:color="auto"/>
                    <w:left w:val="none" w:sz="0" w:space="0" w:color="auto"/>
                    <w:bottom w:val="none" w:sz="0" w:space="0" w:color="auto"/>
                    <w:right w:val="none" w:sz="0" w:space="0" w:color="auto"/>
                  </w:divBdr>
                </w:div>
              </w:divsChild>
            </w:div>
            <w:div w:id="815612973">
              <w:marLeft w:val="0"/>
              <w:marRight w:val="0"/>
              <w:marTop w:val="0"/>
              <w:marBottom w:val="0"/>
              <w:divBdr>
                <w:top w:val="none" w:sz="0" w:space="0" w:color="auto"/>
                <w:left w:val="none" w:sz="0" w:space="0" w:color="auto"/>
                <w:bottom w:val="none" w:sz="0" w:space="0" w:color="auto"/>
                <w:right w:val="none" w:sz="0" w:space="0" w:color="auto"/>
              </w:divBdr>
              <w:divsChild>
                <w:div w:id="2077195264">
                  <w:marLeft w:val="0"/>
                  <w:marRight w:val="0"/>
                  <w:marTop w:val="0"/>
                  <w:marBottom w:val="0"/>
                  <w:divBdr>
                    <w:top w:val="none" w:sz="0" w:space="0" w:color="auto"/>
                    <w:left w:val="none" w:sz="0" w:space="0" w:color="auto"/>
                    <w:bottom w:val="none" w:sz="0" w:space="0" w:color="auto"/>
                    <w:right w:val="none" w:sz="0" w:space="0" w:color="auto"/>
                  </w:divBdr>
                </w:div>
              </w:divsChild>
            </w:div>
            <w:div w:id="819883073">
              <w:marLeft w:val="0"/>
              <w:marRight w:val="0"/>
              <w:marTop w:val="0"/>
              <w:marBottom w:val="0"/>
              <w:divBdr>
                <w:top w:val="none" w:sz="0" w:space="0" w:color="auto"/>
                <w:left w:val="none" w:sz="0" w:space="0" w:color="auto"/>
                <w:bottom w:val="none" w:sz="0" w:space="0" w:color="auto"/>
                <w:right w:val="none" w:sz="0" w:space="0" w:color="auto"/>
              </w:divBdr>
              <w:divsChild>
                <w:div w:id="1557358083">
                  <w:marLeft w:val="0"/>
                  <w:marRight w:val="0"/>
                  <w:marTop w:val="0"/>
                  <w:marBottom w:val="0"/>
                  <w:divBdr>
                    <w:top w:val="none" w:sz="0" w:space="0" w:color="auto"/>
                    <w:left w:val="none" w:sz="0" w:space="0" w:color="auto"/>
                    <w:bottom w:val="none" w:sz="0" w:space="0" w:color="auto"/>
                    <w:right w:val="none" w:sz="0" w:space="0" w:color="auto"/>
                  </w:divBdr>
                </w:div>
              </w:divsChild>
            </w:div>
            <w:div w:id="847015171">
              <w:marLeft w:val="0"/>
              <w:marRight w:val="0"/>
              <w:marTop w:val="0"/>
              <w:marBottom w:val="0"/>
              <w:divBdr>
                <w:top w:val="none" w:sz="0" w:space="0" w:color="auto"/>
                <w:left w:val="none" w:sz="0" w:space="0" w:color="auto"/>
                <w:bottom w:val="none" w:sz="0" w:space="0" w:color="auto"/>
                <w:right w:val="none" w:sz="0" w:space="0" w:color="auto"/>
              </w:divBdr>
              <w:divsChild>
                <w:div w:id="313068352">
                  <w:marLeft w:val="0"/>
                  <w:marRight w:val="0"/>
                  <w:marTop w:val="0"/>
                  <w:marBottom w:val="0"/>
                  <w:divBdr>
                    <w:top w:val="none" w:sz="0" w:space="0" w:color="auto"/>
                    <w:left w:val="none" w:sz="0" w:space="0" w:color="auto"/>
                    <w:bottom w:val="none" w:sz="0" w:space="0" w:color="auto"/>
                    <w:right w:val="none" w:sz="0" w:space="0" w:color="auto"/>
                  </w:divBdr>
                </w:div>
              </w:divsChild>
            </w:div>
            <w:div w:id="880944324">
              <w:marLeft w:val="0"/>
              <w:marRight w:val="0"/>
              <w:marTop w:val="0"/>
              <w:marBottom w:val="0"/>
              <w:divBdr>
                <w:top w:val="none" w:sz="0" w:space="0" w:color="auto"/>
                <w:left w:val="none" w:sz="0" w:space="0" w:color="auto"/>
                <w:bottom w:val="none" w:sz="0" w:space="0" w:color="auto"/>
                <w:right w:val="none" w:sz="0" w:space="0" w:color="auto"/>
              </w:divBdr>
              <w:divsChild>
                <w:div w:id="160051418">
                  <w:marLeft w:val="0"/>
                  <w:marRight w:val="0"/>
                  <w:marTop w:val="0"/>
                  <w:marBottom w:val="0"/>
                  <w:divBdr>
                    <w:top w:val="none" w:sz="0" w:space="0" w:color="auto"/>
                    <w:left w:val="none" w:sz="0" w:space="0" w:color="auto"/>
                    <w:bottom w:val="none" w:sz="0" w:space="0" w:color="auto"/>
                    <w:right w:val="none" w:sz="0" w:space="0" w:color="auto"/>
                  </w:divBdr>
                </w:div>
              </w:divsChild>
            </w:div>
            <w:div w:id="898441849">
              <w:marLeft w:val="0"/>
              <w:marRight w:val="0"/>
              <w:marTop w:val="0"/>
              <w:marBottom w:val="0"/>
              <w:divBdr>
                <w:top w:val="none" w:sz="0" w:space="0" w:color="auto"/>
                <w:left w:val="none" w:sz="0" w:space="0" w:color="auto"/>
                <w:bottom w:val="none" w:sz="0" w:space="0" w:color="auto"/>
                <w:right w:val="none" w:sz="0" w:space="0" w:color="auto"/>
              </w:divBdr>
              <w:divsChild>
                <w:div w:id="1384328940">
                  <w:marLeft w:val="0"/>
                  <w:marRight w:val="0"/>
                  <w:marTop w:val="0"/>
                  <w:marBottom w:val="0"/>
                  <w:divBdr>
                    <w:top w:val="none" w:sz="0" w:space="0" w:color="auto"/>
                    <w:left w:val="none" w:sz="0" w:space="0" w:color="auto"/>
                    <w:bottom w:val="none" w:sz="0" w:space="0" w:color="auto"/>
                    <w:right w:val="none" w:sz="0" w:space="0" w:color="auto"/>
                  </w:divBdr>
                </w:div>
              </w:divsChild>
            </w:div>
            <w:div w:id="925577360">
              <w:marLeft w:val="0"/>
              <w:marRight w:val="0"/>
              <w:marTop w:val="0"/>
              <w:marBottom w:val="0"/>
              <w:divBdr>
                <w:top w:val="none" w:sz="0" w:space="0" w:color="auto"/>
                <w:left w:val="none" w:sz="0" w:space="0" w:color="auto"/>
                <w:bottom w:val="none" w:sz="0" w:space="0" w:color="auto"/>
                <w:right w:val="none" w:sz="0" w:space="0" w:color="auto"/>
              </w:divBdr>
              <w:divsChild>
                <w:div w:id="1989899644">
                  <w:marLeft w:val="0"/>
                  <w:marRight w:val="0"/>
                  <w:marTop w:val="0"/>
                  <w:marBottom w:val="0"/>
                  <w:divBdr>
                    <w:top w:val="none" w:sz="0" w:space="0" w:color="auto"/>
                    <w:left w:val="none" w:sz="0" w:space="0" w:color="auto"/>
                    <w:bottom w:val="none" w:sz="0" w:space="0" w:color="auto"/>
                    <w:right w:val="none" w:sz="0" w:space="0" w:color="auto"/>
                  </w:divBdr>
                </w:div>
              </w:divsChild>
            </w:div>
            <w:div w:id="1012534703">
              <w:marLeft w:val="0"/>
              <w:marRight w:val="0"/>
              <w:marTop w:val="0"/>
              <w:marBottom w:val="0"/>
              <w:divBdr>
                <w:top w:val="none" w:sz="0" w:space="0" w:color="auto"/>
                <w:left w:val="none" w:sz="0" w:space="0" w:color="auto"/>
                <w:bottom w:val="none" w:sz="0" w:space="0" w:color="auto"/>
                <w:right w:val="none" w:sz="0" w:space="0" w:color="auto"/>
              </w:divBdr>
              <w:divsChild>
                <w:div w:id="1349330975">
                  <w:marLeft w:val="0"/>
                  <w:marRight w:val="0"/>
                  <w:marTop w:val="0"/>
                  <w:marBottom w:val="0"/>
                  <w:divBdr>
                    <w:top w:val="none" w:sz="0" w:space="0" w:color="auto"/>
                    <w:left w:val="none" w:sz="0" w:space="0" w:color="auto"/>
                    <w:bottom w:val="none" w:sz="0" w:space="0" w:color="auto"/>
                    <w:right w:val="none" w:sz="0" w:space="0" w:color="auto"/>
                  </w:divBdr>
                </w:div>
              </w:divsChild>
            </w:div>
            <w:div w:id="1023825121">
              <w:marLeft w:val="0"/>
              <w:marRight w:val="0"/>
              <w:marTop w:val="0"/>
              <w:marBottom w:val="0"/>
              <w:divBdr>
                <w:top w:val="none" w:sz="0" w:space="0" w:color="auto"/>
                <w:left w:val="none" w:sz="0" w:space="0" w:color="auto"/>
                <w:bottom w:val="none" w:sz="0" w:space="0" w:color="auto"/>
                <w:right w:val="none" w:sz="0" w:space="0" w:color="auto"/>
              </w:divBdr>
              <w:divsChild>
                <w:div w:id="968778407">
                  <w:marLeft w:val="0"/>
                  <w:marRight w:val="0"/>
                  <w:marTop w:val="0"/>
                  <w:marBottom w:val="0"/>
                  <w:divBdr>
                    <w:top w:val="none" w:sz="0" w:space="0" w:color="auto"/>
                    <w:left w:val="none" w:sz="0" w:space="0" w:color="auto"/>
                    <w:bottom w:val="none" w:sz="0" w:space="0" w:color="auto"/>
                    <w:right w:val="none" w:sz="0" w:space="0" w:color="auto"/>
                  </w:divBdr>
                </w:div>
              </w:divsChild>
            </w:div>
            <w:div w:id="1027826923">
              <w:marLeft w:val="0"/>
              <w:marRight w:val="0"/>
              <w:marTop w:val="0"/>
              <w:marBottom w:val="0"/>
              <w:divBdr>
                <w:top w:val="none" w:sz="0" w:space="0" w:color="auto"/>
                <w:left w:val="none" w:sz="0" w:space="0" w:color="auto"/>
                <w:bottom w:val="none" w:sz="0" w:space="0" w:color="auto"/>
                <w:right w:val="none" w:sz="0" w:space="0" w:color="auto"/>
              </w:divBdr>
              <w:divsChild>
                <w:div w:id="144974255">
                  <w:marLeft w:val="0"/>
                  <w:marRight w:val="0"/>
                  <w:marTop w:val="0"/>
                  <w:marBottom w:val="0"/>
                  <w:divBdr>
                    <w:top w:val="none" w:sz="0" w:space="0" w:color="auto"/>
                    <w:left w:val="none" w:sz="0" w:space="0" w:color="auto"/>
                    <w:bottom w:val="none" w:sz="0" w:space="0" w:color="auto"/>
                    <w:right w:val="none" w:sz="0" w:space="0" w:color="auto"/>
                  </w:divBdr>
                </w:div>
              </w:divsChild>
            </w:div>
            <w:div w:id="1058475202">
              <w:marLeft w:val="0"/>
              <w:marRight w:val="0"/>
              <w:marTop w:val="0"/>
              <w:marBottom w:val="0"/>
              <w:divBdr>
                <w:top w:val="none" w:sz="0" w:space="0" w:color="auto"/>
                <w:left w:val="none" w:sz="0" w:space="0" w:color="auto"/>
                <w:bottom w:val="none" w:sz="0" w:space="0" w:color="auto"/>
                <w:right w:val="none" w:sz="0" w:space="0" w:color="auto"/>
              </w:divBdr>
              <w:divsChild>
                <w:div w:id="767384881">
                  <w:marLeft w:val="0"/>
                  <w:marRight w:val="0"/>
                  <w:marTop w:val="0"/>
                  <w:marBottom w:val="0"/>
                  <w:divBdr>
                    <w:top w:val="none" w:sz="0" w:space="0" w:color="auto"/>
                    <w:left w:val="none" w:sz="0" w:space="0" w:color="auto"/>
                    <w:bottom w:val="none" w:sz="0" w:space="0" w:color="auto"/>
                    <w:right w:val="none" w:sz="0" w:space="0" w:color="auto"/>
                  </w:divBdr>
                </w:div>
              </w:divsChild>
            </w:div>
            <w:div w:id="1066413868">
              <w:marLeft w:val="0"/>
              <w:marRight w:val="0"/>
              <w:marTop w:val="0"/>
              <w:marBottom w:val="0"/>
              <w:divBdr>
                <w:top w:val="none" w:sz="0" w:space="0" w:color="auto"/>
                <w:left w:val="none" w:sz="0" w:space="0" w:color="auto"/>
                <w:bottom w:val="none" w:sz="0" w:space="0" w:color="auto"/>
                <w:right w:val="none" w:sz="0" w:space="0" w:color="auto"/>
              </w:divBdr>
              <w:divsChild>
                <w:div w:id="1735659973">
                  <w:marLeft w:val="0"/>
                  <w:marRight w:val="0"/>
                  <w:marTop w:val="0"/>
                  <w:marBottom w:val="0"/>
                  <w:divBdr>
                    <w:top w:val="none" w:sz="0" w:space="0" w:color="auto"/>
                    <w:left w:val="none" w:sz="0" w:space="0" w:color="auto"/>
                    <w:bottom w:val="none" w:sz="0" w:space="0" w:color="auto"/>
                    <w:right w:val="none" w:sz="0" w:space="0" w:color="auto"/>
                  </w:divBdr>
                </w:div>
              </w:divsChild>
            </w:div>
            <w:div w:id="1115174501">
              <w:marLeft w:val="0"/>
              <w:marRight w:val="0"/>
              <w:marTop w:val="0"/>
              <w:marBottom w:val="0"/>
              <w:divBdr>
                <w:top w:val="none" w:sz="0" w:space="0" w:color="auto"/>
                <w:left w:val="none" w:sz="0" w:space="0" w:color="auto"/>
                <w:bottom w:val="none" w:sz="0" w:space="0" w:color="auto"/>
                <w:right w:val="none" w:sz="0" w:space="0" w:color="auto"/>
              </w:divBdr>
              <w:divsChild>
                <w:div w:id="1115711423">
                  <w:marLeft w:val="0"/>
                  <w:marRight w:val="0"/>
                  <w:marTop w:val="0"/>
                  <w:marBottom w:val="0"/>
                  <w:divBdr>
                    <w:top w:val="none" w:sz="0" w:space="0" w:color="auto"/>
                    <w:left w:val="none" w:sz="0" w:space="0" w:color="auto"/>
                    <w:bottom w:val="none" w:sz="0" w:space="0" w:color="auto"/>
                    <w:right w:val="none" w:sz="0" w:space="0" w:color="auto"/>
                  </w:divBdr>
                </w:div>
              </w:divsChild>
            </w:div>
            <w:div w:id="1131289844">
              <w:marLeft w:val="0"/>
              <w:marRight w:val="0"/>
              <w:marTop w:val="0"/>
              <w:marBottom w:val="0"/>
              <w:divBdr>
                <w:top w:val="none" w:sz="0" w:space="0" w:color="auto"/>
                <w:left w:val="none" w:sz="0" w:space="0" w:color="auto"/>
                <w:bottom w:val="none" w:sz="0" w:space="0" w:color="auto"/>
                <w:right w:val="none" w:sz="0" w:space="0" w:color="auto"/>
              </w:divBdr>
              <w:divsChild>
                <w:div w:id="1105349485">
                  <w:marLeft w:val="0"/>
                  <w:marRight w:val="0"/>
                  <w:marTop w:val="0"/>
                  <w:marBottom w:val="0"/>
                  <w:divBdr>
                    <w:top w:val="none" w:sz="0" w:space="0" w:color="auto"/>
                    <w:left w:val="none" w:sz="0" w:space="0" w:color="auto"/>
                    <w:bottom w:val="none" w:sz="0" w:space="0" w:color="auto"/>
                    <w:right w:val="none" w:sz="0" w:space="0" w:color="auto"/>
                  </w:divBdr>
                </w:div>
              </w:divsChild>
            </w:div>
            <w:div w:id="1133403892">
              <w:marLeft w:val="0"/>
              <w:marRight w:val="0"/>
              <w:marTop w:val="0"/>
              <w:marBottom w:val="0"/>
              <w:divBdr>
                <w:top w:val="none" w:sz="0" w:space="0" w:color="auto"/>
                <w:left w:val="none" w:sz="0" w:space="0" w:color="auto"/>
                <w:bottom w:val="none" w:sz="0" w:space="0" w:color="auto"/>
                <w:right w:val="none" w:sz="0" w:space="0" w:color="auto"/>
              </w:divBdr>
              <w:divsChild>
                <w:div w:id="1149133476">
                  <w:marLeft w:val="0"/>
                  <w:marRight w:val="0"/>
                  <w:marTop w:val="0"/>
                  <w:marBottom w:val="0"/>
                  <w:divBdr>
                    <w:top w:val="none" w:sz="0" w:space="0" w:color="auto"/>
                    <w:left w:val="none" w:sz="0" w:space="0" w:color="auto"/>
                    <w:bottom w:val="none" w:sz="0" w:space="0" w:color="auto"/>
                    <w:right w:val="none" w:sz="0" w:space="0" w:color="auto"/>
                  </w:divBdr>
                </w:div>
              </w:divsChild>
            </w:div>
            <w:div w:id="1142622069">
              <w:marLeft w:val="0"/>
              <w:marRight w:val="0"/>
              <w:marTop w:val="0"/>
              <w:marBottom w:val="0"/>
              <w:divBdr>
                <w:top w:val="none" w:sz="0" w:space="0" w:color="auto"/>
                <w:left w:val="none" w:sz="0" w:space="0" w:color="auto"/>
                <w:bottom w:val="none" w:sz="0" w:space="0" w:color="auto"/>
                <w:right w:val="none" w:sz="0" w:space="0" w:color="auto"/>
              </w:divBdr>
              <w:divsChild>
                <w:div w:id="2147237824">
                  <w:marLeft w:val="0"/>
                  <w:marRight w:val="0"/>
                  <w:marTop w:val="0"/>
                  <w:marBottom w:val="0"/>
                  <w:divBdr>
                    <w:top w:val="none" w:sz="0" w:space="0" w:color="auto"/>
                    <w:left w:val="none" w:sz="0" w:space="0" w:color="auto"/>
                    <w:bottom w:val="none" w:sz="0" w:space="0" w:color="auto"/>
                    <w:right w:val="none" w:sz="0" w:space="0" w:color="auto"/>
                  </w:divBdr>
                </w:div>
              </w:divsChild>
            </w:div>
            <w:div w:id="1147085355">
              <w:marLeft w:val="0"/>
              <w:marRight w:val="0"/>
              <w:marTop w:val="0"/>
              <w:marBottom w:val="0"/>
              <w:divBdr>
                <w:top w:val="none" w:sz="0" w:space="0" w:color="auto"/>
                <w:left w:val="none" w:sz="0" w:space="0" w:color="auto"/>
                <w:bottom w:val="none" w:sz="0" w:space="0" w:color="auto"/>
                <w:right w:val="none" w:sz="0" w:space="0" w:color="auto"/>
              </w:divBdr>
              <w:divsChild>
                <w:div w:id="845024612">
                  <w:marLeft w:val="0"/>
                  <w:marRight w:val="0"/>
                  <w:marTop w:val="0"/>
                  <w:marBottom w:val="0"/>
                  <w:divBdr>
                    <w:top w:val="none" w:sz="0" w:space="0" w:color="auto"/>
                    <w:left w:val="none" w:sz="0" w:space="0" w:color="auto"/>
                    <w:bottom w:val="none" w:sz="0" w:space="0" w:color="auto"/>
                    <w:right w:val="none" w:sz="0" w:space="0" w:color="auto"/>
                  </w:divBdr>
                </w:div>
              </w:divsChild>
            </w:div>
            <w:div w:id="1175340525">
              <w:marLeft w:val="0"/>
              <w:marRight w:val="0"/>
              <w:marTop w:val="0"/>
              <w:marBottom w:val="0"/>
              <w:divBdr>
                <w:top w:val="none" w:sz="0" w:space="0" w:color="auto"/>
                <w:left w:val="none" w:sz="0" w:space="0" w:color="auto"/>
                <w:bottom w:val="none" w:sz="0" w:space="0" w:color="auto"/>
                <w:right w:val="none" w:sz="0" w:space="0" w:color="auto"/>
              </w:divBdr>
              <w:divsChild>
                <w:div w:id="1477603147">
                  <w:marLeft w:val="0"/>
                  <w:marRight w:val="0"/>
                  <w:marTop w:val="0"/>
                  <w:marBottom w:val="0"/>
                  <w:divBdr>
                    <w:top w:val="none" w:sz="0" w:space="0" w:color="auto"/>
                    <w:left w:val="none" w:sz="0" w:space="0" w:color="auto"/>
                    <w:bottom w:val="none" w:sz="0" w:space="0" w:color="auto"/>
                    <w:right w:val="none" w:sz="0" w:space="0" w:color="auto"/>
                  </w:divBdr>
                </w:div>
              </w:divsChild>
            </w:div>
            <w:div w:id="1192299028">
              <w:marLeft w:val="0"/>
              <w:marRight w:val="0"/>
              <w:marTop w:val="0"/>
              <w:marBottom w:val="0"/>
              <w:divBdr>
                <w:top w:val="none" w:sz="0" w:space="0" w:color="auto"/>
                <w:left w:val="none" w:sz="0" w:space="0" w:color="auto"/>
                <w:bottom w:val="none" w:sz="0" w:space="0" w:color="auto"/>
                <w:right w:val="none" w:sz="0" w:space="0" w:color="auto"/>
              </w:divBdr>
              <w:divsChild>
                <w:div w:id="560943245">
                  <w:marLeft w:val="0"/>
                  <w:marRight w:val="0"/>
                  <w:marTop w:val="0"/>
                  <w:marBottom w:val="0"/>
                  <w:divBdr>
                    <w:top w:val="none" w:sz="0" w:space="0" w:color="auto"/>
                    <w:left w:val="none" w:sz="0" w:space="0" w:color="auto"/>
                    <w:bottom w:val="none" w:sz="0" w:space="0" w:color="auto"/>
                    <w:right w:val="none" w:sz="0" w:space="0" w:color="auto"/>
                  </w:divBdr>
                </w:div>
              </w:divsChild>
            </w:div>
            <w:div w:id="1205944723">
              <w:marLeft w:val="0"/>
              <w:marRight w:val="0"/>
              <w:marTop w:val="0"/>
              <w:marBottom w:val="0"/>
              <w:divBdr>
                <w:top w:val="none" w:sz="0" w:space="0" w:color="auto"/>
                <w:left w:val="none" w:sz="0" w:space="0" w:color="auto"/>
                <w:bottom w:val="none" w:sz="0" w:space="0" w:color="auto"/>
                <w:right w:val="none" w:sz="0" w:space="0" w:color="auto"/>
              </w:divBdr>
              <w:divsChild>
                <w:div w:id="2130122632">
                  <w:marLeft w:val="0"/>
                  <w:marRight w:val="0"/>
                  <w:marTop w:val="0"/>
                  <w:marBottom w:val="0"/>
                  <w:divBdr>
                    <w:top w:val="none" w:sz="0" w:space="0" w:color="auto"/>
                    <w:left w:val="none" w:sz="0" w:space="0" w:color="auto"/>
                    <w:bottom w:val="none" w:sz="0" w:space="0" w:color="auto"/>
                    <w:right w:val="none" w:sz="0" w:space="0" w:color="auto"/>
                  </w:divBdr>
                </w:div>
              </w:divsChild>
            </w:div>
            <w:div w:id="1238242572">
              <w:marLeft w:val="0"/>
              <w:marRight w:val="0"/>
              <w:marTop w:val="0"/>
              <w:marBottom w:val="0"/>
              <w:divBdr>
                <w:top w:val="none" w:sz="0" w:space="0" w:color="auto"/>
                <w:left w:val="none" w:sz="0" w:space="0" w:color="auto"/>
                <w:bottom w:val="none" w:sz="0" w:space="0" w:color="auto"/>
                <w:right w:val="none" w:sz="0" w:space="0" w:color="auto"/>
              </w:divBdr>
              <w:divsChild>
                <w:div w:id="1758208368">
                  <w:marLeft w:val="0"/>
                  <w:marRight w:val="0"/>
                  <w:marTop w:val="0"/>
                  <w:marBottom w:val="0"/>
                  <w:divBdr>
                    <w:top w:val="none" w:sz="0" w:space="0" w:color="auto"/>
                    <w:left w:val="none" w:sz="0" w:space="0" w:color="auto"/>
                    <w:bottom w:val="none" w:sz="0" w:space="0" w:color="auto"/>
                    <w:right w:val="none" w:sz="0" w:space="0" w:color="auto"/>
                  </w:divBdr>
                </w:div>
              </w:divsChild>
            </w:div>
            <w:div w:id="1251235822">
              <w:marLeft w:val="0"/>
              <w:marRight w:val="0"/>
              <w:marTop w:val="0"/>
              <w:marBottom w:val="0"/>
              <w:divBdr>
                <w:top w:val="none" w:sz="0" w:space="0" w:color="auto"/>
                <w:left w:val="none" w:sz="0" w:space="0" w:color="auto"/>
                <w:bottom w:val="none" w:sz="0" w:space="0" w:color="auto"/>
                <w:right w:val="none" w:sz="0" w:space="0" w:color="auto"/>
              </w:divBdr>
              <w:divsChild>
                <w:div w:id="151604214">
                  <w:marLeft w:val="0"/>
                  <w:marRight w:val="0"/>
                  <w:marTop w:val="0"/>
                  <w:marBottom w:val="0"/>
                  <w:divBdr>
                    <w:top w:val="none" w:sz="0" w:space="0" w:color="auto"/>
                    <w:left w:val="none" w:sz="0" w:space="0" w:color="auto"/>
                    <w:bottom w:val="none" w:sz="0" w:space="0" w:color="auto"/>
                    <w:right w:val="none" w:sz="0" w:space="0" w:color="auto"/>
                  </w:divBdr>
                </w:div>
              </w:divsChild>
            </w:div>
            <w:div w:id="1252205185">
              <w:marLeft w:val="0"/>
              <w:marRight w:val="0"/>
              <w:marTop w:val="0"/>
              <w:marBottom w:val="0"/>
              <w:divBdr>
                <w:top w:val="none" w:sz="0" w:space="0" w:color="auto"/>
                <w:left w:val="none" w:sz="0" w:space="0" w:color="auto"/>
                <w:bottom w:val="none" w:sz="0" w:space="0" w:color="auto"/>
                <w:right w:val="none" w:sz="0" w:space="0" w:color="auto"/>
              </w:divBdr>
              <w:divsChild>
                <w:div w:id="48189598">
                  <w:marLeft w:val="0"/>
                  <w:marRight w:val="0"/>
                  <w:marTop w:val="0"/>
                  <w:marBottom w:val="0"/>
                  <w:divBdr>
                    <w:top w:val="none" w:sz="0" w:space="0" w:color="auto"/>
                    <w:left w:val="none" w:sz="0" w:space="0" w:color="auto"/>
                    <w:bottom w:val="none" w:sz="0" w:space="0" w:color="auto"/>
                    <w:right w:val="none" w:sz="0" w:space="0" w:color="auto"/>
                  </w:divBdr>
                </w:div>
              </w:divsChild>
            </w:div>
            <w:div w:id="1259948557">
              <w:marLeft w:val="0"/>
              <w:marRight w:val="0"/>
              <w:marTop w:val="0"/>
              <w:marBottom w:val="0"/>
              <w:divBdr>
                <w:top w:val="none" w:sz="0" w:space="0" w:color="auto"/>
                <w:left w:val="none" w:sz="0" w:space="0" w:color="auto"/>
                <w:bottom w:val="none" w:sz="0" w:space="0" w:color="auto"/>
                <w:right w:val="none" w:sz="0" w:space="0" w:color="auto"/>
              </w:divBdr>
              <w:divsChild>
                <w:div w:id="989291832">
                  <w:marLeft w:val="0"/>
                  <w:marRight w:val="0"/>
                  <w:marTop w:val="0"/>
                  <w:marBottom w:val="0"/>
                  <w:divBdr>
                    <w:top w:val="none" w:sz="0" w:space="0" w:color="auto"/>
                    <w:left w:val="none" w:sz="0" w:space="0" w:color="auto"/>
                    <w:bottom w:val="none" w:sz="0" w:space="0" w:color="auto"/>
                    <w:right w:val="none" w:sz="0" w:space="0" w:color="auto"/>
                  </w:divBdr>
                </w:div>
              </w:divsChild>
            </w:div>
            <w:div w:id="1301957225">
              <w:marLeft w:val="0"/>
              <w:marRight w:val="0"/>
              <w:marTop w:val="0"/>
              <w:marBottom w:val="0"/>
              <w:divBdr>
                <w:top w:val="none" w:sz="0" w:space="0" w:color="auto"/>
                <w:left w:val="none" w:sz="0" w:space="0" w:color="auto"/>
                <w:bottom w:val="none" w:sz="0" w:space="0" w:color="auto"/>
                <w:right w:val="none" w:sz="0" w:space="0" w:color="auto"/>
              </w:divBdr>
              <w:divsChild>
                <w:div w:id="1763645467">
                  <w:marLeft w:val="0"/>
                  <w:marRight w:val="0"/>
                  <w:marTop w:val="0"/>
                  <w:marBottom w:val="0"/>
                  <w:divBdr>
                    <w:top w:val="none" w:sz="0" w:space="0" w:color="auto"/>
                    <w:left w:val="none" w:sz="0" w:space="0" w:color="auto"/>
                    <w:bottom w:val="none" w:sz="0" w:space="0" w:color="auto"/>
                    <w:right w:val="none" w:sz="0" w:space="0" w:color="auto"/>
                  </w:divBdr>
                </w:div>
              </w:divsChild>
            </w:div>
            <w:div w:id="1305238363">
              <w:marLeft w:val="0"/>
              <w:marRight w:val="0"/>
              <w:marTop w:val="0"/>
              <w:marBottom w:val="0"/>
              <w:divBdr>
                <w:top w:val="none" w:sz="0" w:space="0" w:color="auto"/>
                <w:left w:val="none" w:sz="0" w:space="0" w:color="auto"/>
                <w:bottom w:val="none" w:sz="0" w:space="0" w:color="auto"/>
                <w:right w:val="none" w:sz="0" w:space="0" w:color="auto"/>
              </w:divBdr>
              <w:divsChild>
                <w:div w:id="1512641876">
                  <w:marLeft w:val="0"/>
                  <w:marRight w:val="0"/>
                  <w:marTop w:val="0"/>
                  <w:marBottom w:val="0"/>
                  <w:divBdr>
                    <w:top w:val="none" w:sz="0" w:space="0" w:color="auto"/>
                    <w:left w:val="none" w:sz="0" w:space="0" w:color="auto"/>
                    <w:bottom w:val="none" w:sz="0" w:space="0" w:color="auto"/>
                    <w:right w:val="none" w:sz="0" w:space="0" w:color="auto"/>
                  </w:divBdr>
                </w:div>
              </w:divsChild>
            </w:div>
            <w:div w:id="1312560928">
              <w:marLeft w:val="0"/>
              <w:marRight w:val="0"/>
              <w:marTop w:val="0"/>
              <w:marBottom w:val="0"/>
              <w:divBdr>
                <w:top w:val="none" w:sz="0" w:space="0" w:color="auto"/>
                <w:left w:val="none" w:sz="0" w:space="0" w:color="auto"/>
                <w:bottom w:val="none" w:sz="0" w:space="0" w:color="auto"/>
                <w:right w:val="none" w:sz="0" w:space="0" w:color="auto"/>
              </w:divBdr>
              <w:divsChild>
                <w:div w:id="1072393065">
                  <w:marLeft w:val="0"/>
                  <w:marRight w:val="0"/>
                  <w:marTop w:val="0"/>
                  <w:marBottom w:val="0"/>
                  <w:divBdr>
                    <w:top w:val="none" w:sz="0" w:space="0" w:color="auto"/>
                    <w:left w:val="none" w:sz="0" w:space="0" w:color="auto"/>
                    <w:bottom w:val="none" w:sz="0" w:space="0" w:color="auto"/>
                    <w:right w:val="none" w:sz="0" w:space="0" w:color="auto"/>
                  </w:divBdr>
                </w:div>
              </w:divsChild>
            </w:div>
            <w:div w:id="1362440094">
              <w:marLeft w:val="0"/>
              <w:marRight w:val="0"/>
              <w:marTop w:val="0"/>
              <w:marBottom w:val="0"/>
              <w:divBdr>
                <w:top w:val="none" w:sz="0" w:space="0" w:color="auto"/>
                <w:left w:val="none" w:sz="0" w:space="0" w:color="auto"/>
                <w:bottom w:val="none" w:sz="0" w:space="0" w:color="auto"/>
                <w:right w:val="none" w:sz="0" w:space="0" w:color="auto"/>
              </w:divBdr>
              <w:divsChild>
                <w:div w:id="817648458">
                  <w:marLeft w:val="0"/>
                  <w:marRight w:val="0"/>
                  <w:marTop w:val="0"/>
                  <w:marBottom w:val="0"/>
                  <w:divBdr>
                    <w:top w:val="none" w:sz="0" w:space="0" w:color="auto"/>
                    <w:left w:val="none" w:sz="0" w:space="0" w:color="auto"/>
                    <w:bottom w:val="none" w:sz="0" w:space="0" w:color="auto"/>
                    <w:right w:val="none" w:sz="0" w:space="0" w:color="auto"/>
                  </w:divBdr>
                </w:div>
              </w:divsChild>
            </w:div>
            <w:div w:id="1364938402">
              <w:marLeft w:val="0"/>
              <w:marRight w:val="0"/>
              <w:marTop w:val="0"/>
              <w:marBottom w:val="0"/>
              <w:divBdr>
                <w:top w:val="none" w:sz="0" w:space="0" w:color="auto"/>
                <w:left w:val="none" w:sz="0" w:space="0" w:color="auto"/>
                <w:bottom w:val="none" w:sz="0" w:space="0" w:color="auto"/>
                <w:right w:val="none" w:sz="0" w:space="0" w:color="auto"/>
              </w:divBdr>
              <w:divsChild>
                <w:div w:id="1162038763">
                  <w:marLeft w:val="0"/>
                  <w:marRight w:val="0"/>
                  <w:marTop w:val="0"/>
                  <w:marBottom w:val="0"/>
                  <w:divBdr>
                    <w:top w:val="none" w:sz="0" w:space="0" w:color="auto"/>
                    <w:left w:val="none" w:sz="0" w:space="0" w:color="auto"/>
                    <w:bottom w:val="none" w:sz="0" w:space="0" w:color="auto"/>
                    <w:right w:val="none" w:sz="0" w:space="0" w:color="auto"/>
                  </w:divBdr>
                </w:div>
              </w:divsChild>
            </w:div>
            <w:div w:id="1383212069">
              <w:marLeft w:val="0"/>
              <w:marRight w:val="0"/>
              <w:marTop w:val="0"/>
              <w:marBottom w:val="0"/>
              <w:divBdr>
                <w:top w:val="none" w:sz="0" w:space="0" w:color="auto"/>
                <w:left w:val="none" w:sz="0" w:space="0" w:color="auto"/>
                <w:bottom w:val="none" w:sz="0" w:space="0" w:color="auto"/>
                <w:right w:val="none" w:sz="0" w:space="0" w:color="auto"/>
              </w:divBdr>
              <w:divsChild>
                <w:div w:id="695617997">
                  <w:marLeft w:val="0"/>
                  <w:marRight w:val="0"/>
                  <w:marTop w:val="0"/>
                  <w:marBottom w:val="0"/>
                  <w:divBdr>
                    <w:top w:val="none" w:sz="0" w:space="0" w:color="auto"/>
                    <w:left w:val="none" w:sz="0" w:space="0" w:color="auto"/>
                    <w:bottom w:val="none" w:sz="0" w:space="0" w:color="auto"/>
                    <w:right w:val="none" w:sz="0" w:space="0" w:color="auto"/>
                  </w:divBdr>
                </w:div>
              </w:divsChild>
            </w:div>
            <w:div w:id="1391273179">
              <w:marLeft w:val="0"/>
              <w:marRight w:val="0"/>
              <w:marTop w:val="0"/>
              <w:marBottom w:val="0"/>
              <w:divBdr>
                <w:top w:val="none" w:sz="0" w:space="0" w:color="auto"/>
                <w:left w:val="none" w:sz="0" w:space="0" w:color="auto"/>
                <w:bottom w:val="none" w:sz="0" w:space="0" w:color="auto"/>
                <w:right w:val="none" w:sz="0" w:space="0" w:color="auto"/>
              </w:divBdr>
              <w:divsChild>
                <w:div w:id="1081558747">
                  <w:marLeft w:val="0"/>
                  <w:marRight w:val="0"/>
                  <w:marTop w:val="0"/>
                  <w:marBottom w:val="0"/>
                  <w:divBdr>
                    <w:top w:val="none" w:sz="0" w:space="0" w:color="auto"/>
                    <w:left w:val="none" w:sz="0" w:space="0" w:color="auto"/>
                    <w:bottom w:val="none" w:sz="0" w:space="0" w:color="auto"/>
                    <w:right w:val="none" w:sz="0" w:space="0" w:color="auto"/>
                  </w:divBdr>
                </w:div>
              </w:divsChild>
            </w:div>
            <w:div w:id="1401363906">
              <w:marLeft w:val="0"/>
              <w:marRight w:val="0"/>
              <w:marTop w:val="0"/>
              <w:marBottom w:val="0"/>
              <w:divBdr>
                <w:top w:val="none" w:sz="0" w:space="0" w:color="auto"/>
                <w:left w:val="none" w:sz="0" w:space="0" w:color="auto"/>
                <w:bottom w:val="none" w:sz="0" w:space="0" w:color="auto"/>
                <w:right w:val="none" w:sz="0" w:space="0" w:color="auto"/>
              </w:divBdr>
              <w:divsChild>
                <w:div w:id="1938905650">
                  <w:marLeft w:val="0"/>
                  <w:marRight w:val="0"/>
                  <w:marTop w:val="0"/>
                  <w:marBottom w:val="0"/>
                  <w:divBdr>
                    <w:top w:val="none" w:sz="0" w:space="0" w:color="auto"/>
                    <w:left w:val="none" w:sz="0" w:space="0" w:color="auto"/>
                    <w:bottom w:val="none" w:sz="0" w:space="0" w:color="auto"/>
                    <w:right w:val="none" w:sz="0" w:space="0" w:color="auto"/>
                  </w:divBdr>
                </w:div>
              </w:divsChild>
            </w:div>
            <w:div w:id="1411343302">
              <w:marLeft w:val="0"/>
              <w:marRight w:val="0"/>
              <w:marTop w:val="0"/>
              <w:marBottom w:val="0"/>
              <w:divBdr>
                <w:top w:val="none" w:sz="0" w:space="0" w:color="auto"/>
                <w:left w:val="none" w:sz="0" w:space="0" w:color="auto"/>
                <w:bottom w:val="none" w:sz="0" w:space="0" w:color="auto"/>
                <w:right w:val="none" w:sz="0" w:space="0" w:color="auto"/>
              </w:divBdr>
              <w:divsChild>
                <w:div w:id="1386955646">
                  <w:marLeft w:val="0"/>
                  <w:marRight w:val="0"/>
                  <w:marTop w:val="0"/>
                  <w:marBottom w:val="0"/>
                  <w:divBdr>
                    <w:top w:val="none" w:sz="0" w:space="0" w:color="auto"/>
                    <w:left w:val="none" w:sz="0" w:space="0" w:color="auto"/>
                    <w:bottom w:val="none" w:sz="0" w:space="0" w:color="auto"/>
                    <w:right w:val="none" w:sz="0" w:space="0" w:color="auto"/>
                  </w:divBdr>
                </w:div>
              </w:divsChild>
            </w:div>
            <w:div w:id="1424455293">
              <w:marLeft w:val="0"/>
              <w:marRight w:val="0"/>
              <w:marTop w:val="0"/>
              <w:marBottom w:val="0"/>
              <w:divBdr>
                <w:top w:val="none" w:sz="0" w:space="0" w:color="auto"/>
                <w:left w:val="none" w:sz="0" w:space="0" w:color="auto"/>
                <w:bottom w:val="none" w:sz="0" w:space="0" w:color="auto"/>
                <w:right w:val="none" w:sz="0" w:space="0" w:color="auto"/>
              </w:divBdr>
              <w:divsChild>
                <w:div w:id="38362141">
                  <w:marLeft w:val="0"/>
                  <w:marRight w:val="0"/>
                  <w:marTop w:val="0"/>
                  <w:marBottom w:val="0"/>
                  <w:divBdr>
                    <w:top w:val="none" w:sz="0" w:space="0" w:color="auto"/>
                    <w:left w:val="none" w:sz="0" w:space="0" w:color="auto"/>
                    <w:bottom w:val="none" w:sz="0" w:space="0" w:color="auto"/>
                    <w:right w:val="none" w:sz="0" w:space="0" w:color="auto"/>
                  </w:divBdr>
                </w:div>
              </w:divsChild>
            </w:div>
            <w:div w:id="1458528536">
              <w:marLeft w:val="0"/>
              <w:marRight w:val="0"/>
              <w:marTop w:val="0"/>
              <w:marBottom w:val="0"/>
              <w:divBdr>
                <w:top w:val="none" w:sz="0" w:space="0" w:color="auto"/>
                <w:left w:val="none" w:sz="0" w:space="0" w:color="auto"/>
                <w:bottom w:val="none" w:sz="0" w:space="0" w:color="auto"/>
                <w:right w:val="none" w:sz="0" w:space="0" w:color="auto"/>
              </w:divBdr>
              <w:divsChild>
                <w:div w:id="1112091019">
                  <w:marLeft w:val="0"/>
                  <w:marRight w:val="0"/>
                  <w:marTop w:val="0"/>
                  <w:marBottom w:val="0"/>
                  <w:divBdr>
                    <w:top w:val="none" w:sz="0" w:space="0" w:color="auto"/>
                    <w:left w:val="none" w:sz="0" w:space="0" w:color="auto"/>
                    <w:bottom w:val="none" w:sz="0" w:space="0" w:color="auto"/>
                    <w:right w:val="none" w:sz="0" w:space="0" w:color="auto"/>
                  </w:divBdr>
                </w:div>
              </w:divsChild>
            </w:div>
            <w:div w:id="1495144326">
              <w:marLeft w:val="0"/>
              <w:marRight w:val="0"/>
              <w:marTop w:val="0"/>
              <w:marBottom w:val="0"/>
              <w:divBdr>
                <w:top w:val="none" w:sz="0" w:space="0" w:color="auto"/>
                <w:left w:val="none" w:sz="0" w:space="0" w:color="auto"/>
                <w:bottom w:val="none" w:sz="0" w:space="0" w:color="auto"/>
                <w:right w:val="none" w:sz="0" w:space="0" w:color="auto"/>
              </w:divBdr>
              <w:divsChild>
                <w:div w:id="1921713762">
                  <w:marLeft w:val="0"/>
                  <w:marRight w:val="0"/>
                  <w:marTop w:val="0"/>
                  <w:marBottom w:val="0"/>
                  <w:divBdr>
                    <w:top w:val="none" w:sz="0" w:space="0" w:color="auto"/>
                    <w:left w:val="none" w:sz="0" w:space="0" w:color="auto"/>
                    <w:bottom w:val="none" w:sz="0" w:space="0" w:color="auto"/>
                    <w:right w:val="none" w:sz="0" w:space="0" w:color="auto"/>
                  </w:divBdr>
                </w:div>
              </w:divsChild>
            </w:div>
            <w:div w:id="1510631561">
              <w:marLeft w:val="0"/>
              <w:marRight w:val="0"/>
              <w:marTop w:val="0"/>
              <w:marBottom w:val="0"/>
              <w:divBdr>
                <w:top w:val="none" w:sz="0" w:space="0" w:color="auto"/>
                <w:left w:val="none" w:sz="0" w:space="0" w:color="auto"/>
                <w:bottom w:val="none" w:sz="0" w:space="0" w:color="auto"/>
                <w:right w:val="none" w:sz="0" w:space="0" w:color="auto"/>
              </w:divBdr>
              <w:divsChild>
                <w:div w:id="561910677">
                  <w:marLeft w:val="0"/>
                  <w:marRight w:val="0"/>
                  <w:marTop w:val="0"/>
                  <w:marBottom w:val="0"/>
                  <w:divBdr>
                    <w:top w:val="none" w:sz="0" w:space="0" w:color="auto"/>
                    <w:left w:val="none" w:sz="0" w:space="0" w:color="auto"/>
                    <w:bottom w:val="none" w:sz="0" w:space="0" w:color="auto"/>
                    <w:right w:val="none" w:sz="0" w:space="0" w:color="auto"/>
                  </w:divBdr>
                </w:div>
              </w:divsChild>
            </w:div>
            <w:div w:id="1516580267">
              <w:marLeft w:val="0"/>
              <w:marRight w:val="0"/>
              <w:marTop w:val="0"/>
              <w:marBottom w:val="0"/>
              <w:divBdr>
                <w:top w:val="none" w:sz="0" w:space="0" w:color="auto"/>
                <w:left w:val="none" w:sz="0" w:space="0" w:color="auto"/>
                <w:bottom w:val="none" w:sz="0" w:space="0" w:color="auto"/>
                <w:right w:val="none" w:sz="0" w:space="0" w:color="auto"/>
              </w:divBdr>
              <w:divsChild>
                <w:div w:id="181863266">
                  <w:marLeft w:val="0"/>
                  <w:marRight w:val="0"/>
                  <w:marTop w:val="0"/>
                  <w:marBottom w:val="0"/>
                  <w:divBdr>
                    <w:top w:val="none" w:sz="0" w:space="0" w:color="auto"/>
                    <w:left w:val="none" w:sz="0" w:space="0" w:color="auto"/>
                    <w:bottom w:val="none" w:sz="0" w:space="0" w:color="auto"/>
                    <w:right w:val="none" w:sz="0" w:space="0" w:color="auto"/>
                  </w:divBdr>
                </w:div>
              </w:divsChild>
            </w:div>
            <w:div w:id="1518235059">
              <w:marLeft w:val="0"/>
              <w:marRight w:val="0"/>
              <w:marTop w:val="0"/>
              <w:marBottom w:val="0"/>
              <w:divBdr>
                <w:top w:val="none" w:sz="0" w:space="0" w:color="auto"/>
                <w:left w:val="none" w:sz="0" w:space="0" w:color="auto"/>
                <w:bottom w:val="none" w:sz="0" w:space="0" w:color="auto"/>
                <w:right w:val="none" w:sz="0" w:space="0" w:color="auto"/>
              </w:divBdr>
              <w:divsChild>
                <w:div w:id="634334143">
                  <w:marLeft w:val="0"/>
                  <w:marRight w:val="0"/>
                  <w:marTop w:val="0"/>
                  <w:marBottom w:val="0"/>
                  <w:divBdr>
                    <w:top w:val="none" w:sz="0" w:space="0" w:color="auto"/>
                    <w:left w:val="none" w:sz="0" w:space="0" w:color="auto"/>
                    <w:bottom w:val="none" w:sz="0" w:space="0" w:color="auto"/>
                    <w:right w:val="none" w:sz="0" w:space="0" w:color="auto"/>
                  </w:divBdr>
                </w:div>
              </w:divsChild>
            </w:div>
            <w:div w:id="1529947691">
              <w:marLeft w:val="0"/>
              <w:marRight w:val="0"/>
              <w:marTop w:val="0"/>
              <w:marBottom w:val="0"/>
              <w:divBdr>
                <w:top w:val="none" w:sz="0" w:space="0" w:color="auto"/>
                <w:left w:val="none" w:sz="0" w:space="0" w:color="auto"/>
                <w:bottom w:val="none" w:sz="0" w:space="0" w:color="auto"/>
                <w:right w:val="none" w:sz="0" w:space="0" w:color="auto"/>
              </w:divBdr>
              <w:divsChild>
                <w:div w:id="686098999">
                  <w:marLeft w:val="0"/>
                  <w:marRight w:val="0"/>
                  <w:marTop w:val="0"/>
                  <w:marBottom w:val="0"/>
                  <w:divBdr>
                    <w:top w:val="none" w:sz="0" w:space="0" w:color="auto"/>
                    <w:left w:val="none" w:sz="0" w:space="0" w:color="auto"/>
                    <w:bottom w:val="none" w:sz="0" w:space="0" w:color="auto"/>
                    <w:right w:val="none" w:sz="0" w:space="0" w:color="auto"/>
                  </w:divBdr>
                </w:div>
              </w:divsChild>
            </w:div>
            <w:div w:id="1545215770">
              <w:marLeft w:val="0"/>
              <w:marRight w:val="0"/>
              <w:marTop w:val="0"/>
              <w:marBottom w:val="0"/>
              <w:divBdr>
                <w:top w:val="none" w:sz="0" w:space="0" w:color="auto"/>
                <w:left w:val="none" w:sz="0" w:space="0" w:color="auto"/>
                <w:bottom w:val="none" w:sz="0" w:space="0" w:color="auto"/>
                <w:right w:val="none" w:sz="0" w:space="0" w:color="auto"/>
              </w:divBdr>
              <w:divsChild>
                <w:div w:id="403454872">
                  <w:marLeft w:val="0"/>
                  <w:marRight w:val="0"/>
                  <w:marTop w:val="0"/>
                  <w:marBottom w:val="0"/>
                  <w:divBdr>
                    <w:top w:val="none" w:sz="0" w:space="0" w:color="auto"/>
                    <w:left w:val="none" w:sz="0" w:space="0" w:color="auto"/>
                    <w:bottom w:val="none" w:sz="0" w:space="0" w:color="auto"/>
                    <w:right w:val="none" w:sz="0" w:space="0" w:color="auto"/>
                  </w:divBdr>
                </w:div>
              </w:divsChild>
            </w:div>
            <w:div w:id="1568613794">
              <w:marLeft w:val="0"/>
              <w:marRight w:val="0"/>
              <w:marTop w:val="0"/>
              <w:marBottom w:val="0"/>
              <w:divBdr>
                <w:top w:val="none" w:sz="0" w:space="0" w:color="auto"/>
                <w:left w:val="none" w:sz="0" w:space="0" w:color="auto"/>
                <w:bottom w:val="none" w:sz="0" w:space="0" w:color="auto"/>
                <w:right w:val="none" w:sz="0" w:space="0" w:color="auto"/>
              </w:divBdr>
              <w:divsChild>
                <w:div w:id="1594851002">
                  <w:marLeft w:val="0"/>
                  <w:marRight w:val="0"/>
                  <w:marTop w:val="0"/>
                  <w:marBottom w:val="0"/>
                  <w:divBdr>
                    <w:top w:val="none" w:sz="0" w:space="0" w:color="auto"/>
                    <w:left w:val="none" w:sz="0" w:space="0" w:color="auto"/>
                    <w:bottom w:val="none" w:sz="0" w:space="0" w:color="auto"/>
                    <w:right w:val="none" w:sz="0" w:space="0" w:color="auto"/>
                  </w:divBdr>
                </w:div>
              </w:divsChild>
            </w:div>
            <w:div w:id="1573730904">
              <w:marLeft w:val="0"/>
              <w:marRight w:val="0"/>
              <w:marTop w:val="0"/>
              <w:marBottom w:val="0"/>
              <w:divBdr>
                <w:top w:val="none" w:sz="0" w:space="0" w:color="auto"/>
                <w:left w:val="none" w:sz="0" w:space="0" w:color="auto"/>
                <w:bottom w:val="none" w:sz="0" w:space="0" w:color="auto"/>
                <w:right w:val="none" w:sz="0" w:space="0" w:color="auto"/>
              </w:divBdr>
              <w:divsChild>
                <w:div w:id="1199120275">
                  <w:marLeft w:val="0"/>
                  <w:marRight w:val="0"/>
                  <w:marTop w:val="0"/>
                  <w:marBottom w:val="0"/>
                  <w:divBdr>
                    <w:top w:val="none" w:sz="0" w:space="0" w:color="auto"/>
                    <w:left w:val="none" w:sz="0" w:space="0" w:color="auto"/>
                    <w:bottom w:val="none" w:sz="0" w:space="0" w:color="auto"/>
                    <w:right w:val="none" w:sz="0" w:space="0" w:color="auto"/>
                  </w:divBdr>
                </w:div>
              </w:divsChild>
            </w:div>
            <w:div w:id="1574315119">
              <w:marLeft w:val="0"/>
              <w:marRight w:val="0"/>
              <w:marTop w:val="0"/>
              <w:marBottom w:val="0"/>
              <w:divBdr>
                <w:top w:val="none" w:sz="0" w:space="0" w:color="auto"/>
                <w:left w:val="none" w:sz="0" w:space="0" w:color="auto"/>
                <w:bottom w:val="none" w:sz="0" w:space="0" w:color="auto"/>
                <w:right w:val="none" w:sz="0" w:space="0" w:color="auto"/>
              </w:divBdr>
              <w:divsChild>
                <w:div w:id="2081948965">
                  <w:marLeft w:val="0"/>
                  <w:marRight w:val="0"/>
                  <w:marTop w:val="0"/>
                  <w:marBottom w:val="0"/>
                  <w:divBdr>
                    <w:top w:val="none" w:sz="0" w:space="0" w:color="auto"/>
                    <w:left w:val="none" w:sz="0" w:space="0" w:color="auto"/>
                    <w:bottom w:val="none" w:sz="0" w:space="0" w:color="auto"/>
                    <w:right w:val="none" w:sz="0" w:space="0" w:color="auto"/>
                  </w:divBdr>
                </w:div>
              </w:divsChild>
            </w:div>
            <w:div w:id="1597594187">
              <w:marLeft w:val="0"/>
              <w:marRight w:val="0"/>
              <w:marTop w:val="0"/>
              <w:marBottom w:val="0"/>
              <w:divBdr>
                <w:top w:val="none" w:sz="0" w:space="0" w:color="auto"/>
                <w:left w:val="none" w:sz="0" w:space="0" w:color="auto"/>
                <w:bottom w:val="none" w:sz="0" w:space="0" w:color="auto"/>
                <w:right w:val="none" w:sz="0" w:space="0" w:color="auto"/>
              </w:divBdr>
              <w:divsChild>
                <w:div w:id="1422413128">
                  <w:marLeft w:val="0"/>
                  <w:marRight w:val="0"/>
                  <w:marTop w:val="0"/>
                  <w:marBottom w:val="0"/>
                  <w:divBdr>
                    <w:top w:val="none" w:sz="0" w:space="0" w:color="auto"/>
                    <w:left w:val="none" w:sz="0" w:space="0" w:color="auto"/>
                    <w:bottom w:val="none" w:sz="0" w:space="0" w:color="auto"/>
                    <w:right w:val="none" w:sz="0" w:space="0" w:color="auto"/>
                  </w:divBdr>
                </w:div>
              </w:divsChild>
            </w:div>
            <w:div w:id="1599630996">
              <w:marLeft w:val="0"/>
              <w:marRight w:val="0"/>
              <w:marTop w:val="0"/>
              <w:marBottom w:val="0"/>
              <w:divBdr>
                <w:top w:val="none" w:sz="0" w:space="0" w:color="auto"/>
                <w:left w:val="none" w:sz="0" w:space="0" w:color="auto"/>
                <w:bottom w:val="none" w:sz="0" w:space="0" w:color="auto"/>
                <w:right w:val="none" w:sz="0" w:space="0" w:color="auto"/>
              </w:divBdr>
              <w:divsChild>
                <w:div w:id="1920286557">
                  <w:marLeft w:val="0"/>
                  <w:marRight w:val="0"/>
                  <w:marTop w:val="0"/>
                  <w:marBottom w:val="0"/>
                  <w:divBdr>
                    <w:top w:val="none" w:sz="0" w:space="0" w:color="auto"/>
                    <w:left w:val="none" w:sz="0" w:space="0" w:color="auto"/>
                    <w:bottom w:val="none" w:sz="0" w:space="0" w:color="auto"/>
                    <w:right w:val="none" w:sz="0" w:space="0" w:color="auto"/>
                  </w:divBdr>
                </w:div>
              </w:divsChild>
            </w:div>
            <w:div w:id="1611469007">
              <w:marLeft w:val="0"/>
              <w:marRight w:val="0"/>
              <w:marTop w:val="0"/>
              <w:marBottom w:val="0"/>
              <w:divBdr>
                <w:top w:val="none" w:sz="0" w:space="0" w:color="auto"/>
                <w:left w:val="none" w:sz="0" w:space="0" w:color="auto"/>
                <w:bottom w:val="none" w:sz="0" w:space="0" w:color="auto"/>
                <w:right w:val="none" w:sz="0" w:space="0" w:color="auto"/>
              </w:divBdr>
              <w:divsChild>
                <w:div w:id="1341152568">
                  <w:marLeft w:val="0"/>
                  <w:marRight w:val="0"/>
                  <w:marTop w:val="0"/>
                  <w:marBottom w:val="0"/>
                  <w:divBdr>
                    <w:top w:val="none" w:sz="0" w:space="0" w:color="auto"/>
                    <w:left w:val="none" w:sz="0" w:space="0" w:color="auto"/>
                    <w:bottom w:val="none" w:sz="0" w:space="0" w:color="auto"/>
                    <w:right w:val="none" w:sz="0" w:space="0" w:color="auto"/>
                  </w:divBdr>
                </w:div>
              </w:divsChild>
            </w:div>
            <w:div w:id="1647783140">
              <w:marLeft w:val="0"/>
              <w:marRight w:val="0"/>
              <w:marTop w:val="0"/>
              <w:marBottom w:val="0"/>
              <w:divBdr>
                <w:top w:val="none" w:sz="0" w:space="0" w:color="auto"/>
                <w:left w:val="none" w:sz="0" w:space="0" w:color="auto"/>
                <w:bottom w:val="none" w:sz="0" w:space="0" w:color="auto"/>
                <w:right w:val="none" w:sz="0" w:space="0" w:color="auto"/>
              </w:divBdr>
              <w:divsChild>
                <w:div w:id="1369839553">
                  <w:marLeft w:val="0"/>
                  <w:marRight w:val="0"/>
                  <w:marTop w:val="0"/>
                  <w:marBottom w:val="0"/>
                  <w:divBdr>
                    <w:top w:val="none" w:sz="0" w:space="0" w:color="auto"/>
                    <w:left w:val="none" w:sz="0" w:space="0" w:color="auto"/>
                    <w:bottom w:val="none" w:sz="0" w:space="0" w:color="auto"/>
                    <w:right w:val="none" w:sz="0" w:space="0" w:color="auto"/>
                  </w:divBdr>
                </w:div>
              </w:divsChild>
            </w:div>
            <w:div w:id="1648044590">
              <w:marLeft w:val="0"/>
              <w:marRight w:val="0"/>
              <w:marTop w:val="0"/>
              <w:marBottom w:val="0"/>
              <w:divBdr>
                <w:top w:val="none" w:sz="0" w:space="0" w:color="auto"/>
                <w:left w:val="none" w:sz="0" w:space="0" w:color="auto"/>
                <w:bottom w:val="none" w:sz="0" w:space="0" w:color="auto"/>
                <w:right w:val="none" w:sz="0" w:space="0" w:color="auto"/>
              </w:divBdr>
              <w:divsChild>
                <w:div w:id="1003975040">
                  <w:marLeft w:val="0"/>
                  <w:marRight w:val="0"/>
                  <w:marTop w:val="0"/>
                  <w:marBottom w:val="0"/>
                  <w:divBdr>
                    <w:top w:val="none" w:sz="0" w:space="0" w:color="auto"/>
                    <w:left w:val="none" w:sz="0" w:space="0" w:color="auto"/>
                    <w:bottom w:val="none" w:sz="0" w:space="0" w:color="auto"/>
                    <w:right w:val="none" w:sz="0" w:space="0" w:color="auto"/>
                  </w:divBdr>
                </w:div>
              </w:divsChild>
            </w:div>
            <w:div w:id="1649243573">
              <w:marLeft w:val="0"/>
              <w:marRight w:val="0"/>
              <w:marTop w:val="0"/>
              <w:marBottom w:val="0"/>
              <w:divBdr>
                <w:top w:val="none" w:sz="0" w:space="0" w:color="auto"/>
                <w:left w:val="none" w:sz="0" w:space="0" w:color="auto"/>
                <w:bottom w:val="none" w:sz="0" w:space="0" w:color="auto"/>
                <w:right w:val="none" w:sz="0" w:space="0" w:color="auto"/>
              </w:divBdr>
              <w:divsChild>
                <w:div w:id="666900658">
                  <w:marLeft w:val="0"/>
                  <w:marRight w:val="0"/>
                  <w:marTop w:val="0"/>
                  <w:marBottom w:val="0"/>
                  <w:divBdr>
                    <w:top w:val="none" w:sz="0" w:space="0" w:color="auto"/>
                    <w:left w:val="none" w:sz="0" w:space="0" w:color="auto"/>
                    <w:bottom w:val="none" w:sz="0" w:space="0" w:color="auto"/>
                    <w:right w:val="none" w:sz="0" w:space="0" w:color="auto"/>
                  </w:divBdr>
                </w:div>
              </w:divsChild>
            </w:div>
            <w:div w:id="1650591377">
              <w:marLeft w:val="0"/>
              <w:marRight w:val="0"/>
              <w:marTop w:val="0"/>
              <w:marBottom w:val="0"/>
              <w:divBdr>
                <w:top w:val="none" w:sz="0" w:space="0" w:color="auto"/>
                <w:left w:val="none" w:sz="0" w:space="0" w:color="auto"/>
                <w:bottom w:val="none" w:sz="0" w:space="0" w:color="auto"/>
                <w:right w:val="none" w:sz="0" w:space="0" w:color="auto"/>
              </w:divBdr>
              <w:divsChild>
                <w:div w:id="1613049338">
                  <w:marLeft w:val="0"/>
                  <w:marRight w:val="0"/>
                  <w:marTop w:val="0"/>
                  <w:marBottom w:val="0"/>
                  <w:divBdr>
                    <w:top w:val="none" w:sz="0" w:space="0" w:color="auto"/>
                    <w:left w:val="none" w:sz="0" w:space="0" w:color="auto"/>
                    <w:bottom w:val="none" w:sz="0" w:space="0" w:color="auto"/>
                    <w:right w:val="none" w:sz="0" w:space="0" w:color="auto"/>
                  </w:divBdr>
                </w:div>
              </w:divsChild>
            </w:div>
            <w:div w:id="1683119366">
              <w:marLeft w:val="0"/>
              <w:marRight w:val="0"/>
              <w:marTop w:val="0"/>
              <w:marBottom w:val="0"/>
              <w:divBdr>
                <w:top w:val="none" w:sz="0" w:space="0" w:color="auto"/>
                <w:left w:val="none" w:sz="0" w:space="0" w:color="auto"/>
                <w:bottom w:val="none" w:sz="0" w:space="0" w:color="auto"/>
                <w:right w:val="none" w:sz="0" w:space="0" w:color="auto"/>
              </w:divBdr>
              <w:divsChild>
                <w:div w:id="1437751852">
                  <w:marLeft w:val="0"/>
                  <w:marRight w:val="0"/>
                  <w:marTop w:val="0"/>
                  <w:marBottom w:val="0"/>
                  <w:divBdr>
                    <w:top w:val="none" w:sz="0" w:space="0" w:color="auto"/>
                    <w:left w:val="none" w:sz="0" w:space="0" w:color="auto"/>
                    <w:bottom w:val="none" w:sz="0" w:space="0" w:color="auto"/>
                    <w:right w:val="none" w:sz="0" w:space="0" w:color="auto"/>
                  </w:divBdr>
                </w:div>
              </w:divsChild>
            </w:div>
            <w:div w:id="1742480205">
              <w:marLeft w:val="0"/>
              <w:marRight w:val="0"/>
              <w:marTop w:val="0"/>
              <w:marBottom w:val="0"/>
              <w:divBdr>
                <w:top w:val="none" w:sz="0" w:space="0" w:color="auto"/>
                <w:left w:val="none" w:sz="0" w:space="0" w:color="auto"/>
                <w:bottom w:val="none" w:sz="0" w:space="0" w:color="auto"/>
                <w:right w:val="none" w:sz="0" w:space="0" w:color="auto"/>
              </w:divBdr>
              <w:divsChild>
                <w:div w:id="1247114347">
                  <w:marLeft w:val="0"/>
                  <w:marRight w:val="0"/>
                  <w:marTop w:val="0"/>
                  <w:marBottom w:val="0"/>
                  <w:divBdr>
                    <w:top w:val="none" w:sz="0" w:space="0" w:color="auto"/>
                    <w:left w:val="none" w:sz="0" w:space="0" w:color="auto"/>
                    <w:bottom w:val="none" w:sz="0" w:space="0" w:color="auto"/>
                    <w:right w:val="none" w:sz="0" w:space="0" w:color="auto"/>
                  </w:divBdr>
                </w:div>
              </w:divsChild>
            </w:div>
            <w:div w:id="1748306461">
              <w:marLeft w:val="0"/>
              <w:marRight w:val="0"/>
              <w:marTop w:val="0"/>
              <w:marBottom w:val="0"/>
              <w:divBdr>
                <w:top w:val="none" w:sz="0" w:space="0" w:color="auto"/>
                <w:left w:val="none" w:sz="0" w:space="0" w:color="auto"/>
                <w:bottom w:val="none" w:sz="0" w:space="0" w:color="auto"/>
                <w:right w:val="none" w:sz="0" w:space="0" w:color="auto"/>
              </w:divBdr>
              <w:divsChild>
                <w:div w:id="1270503686">
                  <w:marLeft w:val="0"/>
                  <w:marRight w:val="0"/>
                  <w:marTop w:val="0"/>
                  <w:marBottom w:val="0"/>
                  <w:divBdr>
                    <w:top w:val="none" w:sz="0" w:space="0" w:color="auto"/>
                    <w:left w:val="none" w:sz="0" w:space="0" w:color="auto"/>
                    <w:bottom w:val="none" w:sz="0" w:space="0" w:color="auto"/>
                    <w:right w:val="none" w:sz="0" w:space="0" w:color="auto"/>
                  </w:divBdr>
                </w:div>
              </w:divsChild>
            </w:div>
            <w:div w:id="1757364644">
              <w:marLeft w:val="0"/>
              <w:marRight w:val="0"/>
              <w:marTop w:val="0"/>
              <w:marBottom w:val="0"/>
              <w:divBdr>
                <w:top w:val="none" w:sz="0" w:space="0" w:color="auto"/>
                <w:left w:val="none" w:sz="0" w:space="0" w:color="auto"/>
                <w:bottom w:val="none" w:sz="0" w:space="0" w:color="auto"/>
                <w:right w:val="none" w:sz="0" w:space="0" w:color="auto"/>
              </w:divBdr>
              <w:divsChild>
                <w:div w:id="156191959">
                  <w:marLeft w:val="0"/>
                  <w:marRight w:val="0"/>
                  <w:marTop w:val="0"/>
                  <w:marBottom w:val="0"/>
                  <w:divBdr>
                    <w:top w:val="none" w:sz="0" w:space="0" w:color="auto"/>
                    <w:left w:val="none" w:sz="0" w:space="0" w:color="auto"/>
                    <w:bottom w:val="none" w:sz="0" w:space="0" w:color="auto"/>
                    <w:right w:val="none" w:sz="0" w:space="0" w:color="auto"/>
                  </w:divBdr>
                </w:div>
              </w:divsChild>
            </w:div>
            <w:div w:id="1779983539">
              <w:marLeft w:val="0"/>
              <w:marRight w:val="0"/>
              <w:marTop w:val="0"/>
              <w:marBottom w:val="0"/>
              <w:divBdr>
                <w:top w:val="none" w:sz="0" w:space="0" w:color="auto"/>
                <w:left w:val="none" w:sz="0" w:space="0" w:color="auto"/>
                <w:bottom w:val="none" w:sz="0" w:space="0" w:color="auto"/>
                <w:right w:val="none" w:sz="0" w:space="0" w:color="auto"/>
              </w:divBdr>
              <w:divsChild>
                <w:div w:id="1128016398">
                  <w:marLeft w:val="0"/>
                  <w:marRight w:val="0"/>
                  <w:marTop w:val="0"/>
                  <w:marBottom w:val="0"/>
                  <w:divBdr>
                    <w:top w:val="none" w:sz="0" w:space="0" w:color="auto"/>
                    <w:left w:val="none" w:sz="0" w:space="0" w:color="auto"/>
                    <w:bottom w:val="none" w:sz="0" w:space="0" w:color="auto"/>
                    <w:right w:val="none" w:sz="0" w:space="0" w:color="auto"/>
                  </w:divBdr>
                </w:div>
              </w:divsChild>
            </w:div>
            <w:div w:id="1811358746">
              <w:marLeft w:val="0"/>
              <w:marRight w:val="0"/>
              <w:marTop w:val="0"/>
              <w:marBottom w:val="0"/>
              <w:divBdr>
                <w:top w:val="none" w:sz="0" w:space="0" w:color="auto"/>
                <w:left w:val="none" w:sz="0" w:space="0" w:color="auto"/>
                <w:bottom w:val="none" w:sz="0" w:space="0" w:color="auto"/>
                <w:right w:val="none" w:sz="0" w:space="0" w:color="auto"/>
              </w:divBdr>
              <w:divsChild>
                <w:div w:id="685399173">
                  <w:marLeft w:val="0"/>
                  <w:marRight w:val="0"/>
                  <w:marTop w:val="0"/>
                  <w:marBottom w:val="0"/>
                  <w:divBdr>
                    <w:top w:val="none" w:sz="0" w:space="0" w:color="auto"/>
                    <w:left w:val="none" w:sz="0" w:space="0" w:color="auto"/>
                    <w:bottom w:val="none" w:sz="0" w:space="0" w:color="auto"/>
                    <w:right w:val="none" w:sz="0" w:space="0" w:color="auto"/>
                  </w:divBdr>
                </w:div>
              </w:divsChild>
            </w:div>
            <w:div w:id="1838694349">
              <w:marLeft w:val="0"/>
              <w:marRight w:val="0"/>
              <w:marTop w:val="0"/>
              <w:marBottom w:val="0"/>
              <w:divBdr>
                <w:top w:val="none" w:sz="0" w:space="0" w:color="auto"/>
                <w:left w:val="none" w:sz="0" w:space="0" w:color="auto"/>
                <w:bottom w:val="none" w:sz="0" w:space="0" w:color="auto"/>
                <w:right w:val="none" w:sz="0" w:space="0" w:color="auto"/>
              </w:divBdr>
              <w:divsChild>
                <w:div w:id="1446998744">
                  <w:marLeft w:val="0"/>
                  <w:marRight w:val="0"/>
                  <w:marTop w:val="0"/>
                  <w:marBottom w:val="0"/>
                  <w:divBdr>
                    <w:top w:val="none" w:sz="0" w:space="0" w:color="auto"/>
                    <w:left w:val="none" w:sz="0" w:space="0" w:color="auto"/>
                    <w:bottom w:val="none" w:sz="0" w:space="0" w:color="auto"/>
                    <w:right w:val="none" w:sz="0" w:space="0" w:color="auto"/>
                  </w:divBdr>
                </w:div>
              </w:divsChild>
            </w:div>
            <w:div w:id="1841121365">
              <w:marLeft w:val="0"/>
              <w:marRight w:val="0"/>
              <w:marTop w:val="0"/>
              <w:marBottom w:val="0"/>
              <w:divBdr>
                <w:top w:val="none" w:sz="0" w:space="0" w:color="auto"/>
                <w:left w:val="none" w:sz="0" w:space="0" w:color="auto"/>
                <w:bottom w:val="none" w:sz="0" w:space="0" w:color="auto"/>
                <w:right w:val="none" w:sz="0" w:space="0" w:color="auto"/>
              </w:divBdr>
              <w:divsChild>
                <w:div w:id="1270505508">
                  <w:marLeft w:val="0"/>
                  <w:marRight w:val="0"/>
                  <w:marTop w:val="0"/>
                  <w:marBottom w:val="0"/>
                  <w:divBdr>
                    <w:top w:val="none" w:sz="0" w:space="0" w:color="auto"/>
                    <w:left w:val="none" w:sz="0" w:space="0" w:color="auto"/>
                    <w:bottom w:val="none" w:sz="0" w:space="0" w:color="auto"/>
                    <w:right w:val="none" w:sz="0" w:space="0" w:color="auto"/>
                  </w:divBdr>
                </w:div>
              </w:divsChild>
            </w:div>
            <w:div w:id="1910462301">
              <w:marLeft w:val="0"/>
              <w:marRight w:val="0"/>
              <w:marTop w:val="0"/>
              <w:marBottom w:val="0"/>
              <w:divBdr>
                <w:top w:val="none" w:sz="0" w:space="0" w:color="auto"/>
                <w:left w:val="none" w:sz="0" w:space="0" w:color="auto"/>
                <w:bottom w:val="none" w:sz="0" w:space="0" w:color="auto"/>
                <w:right w:val="none" w:sz="0" w:space="0" w:color="auto"/>
              </w:divBdr>
              <w:divsChild>
                <w:div w:id="1974676246">
                  <w:marLeft w:val="0"/>
                  <w:marRight w:val="0"/>
                  <w:marTop w:val="0"/>
                  <w:marBottom w:val="0"/>
                  <w:divBdr>
                    <w:top w:val="none" w:sz="0" w:space="0" w:color="auto"/>
                    <w:left w:val="none" w:sz="0" w:space="0" w:color="auto"/>
                    <w:bottom w:val="none" w:sz="0" w:space="0" w:color="auto"/>
                    <w:right w:val="none" w:sz="0" w:space="0" w:color="auto"/>
                  </w:divBdr>
                </w:div>
              </w:divsChild>
            </w:div>
            <w:div w:id="1916086844">
              <w:marLeft w:val="0"/>
              <w:marRight w:val="0"/>
              <w:marTop w:val="0"/>
              <w:marBottom w:val="0"/>
              <w:divBdr>
                <w:top w:val="none" w:sz="0" w:space="0" w:color="auto"/>
                <w:left w:val="none" w:sz="0" w:space="0" w:color="auto"/>
                <w:bottom w:val="none" w:sz="0" w:space="0" w:color="auto"/>
                <w:right w:val="none" w:sz="0" w:space="0" w:color="auto"/>
              </w:divBdr>
              <w:divsChild>
                <w:div w:id="567695052">
                  <w:marLeft w:val="0"/>
                  <w:marRight w:val="0"/>
                  <w:marTop w:val="0"/>
                  <w:marBottom w:val="0"/>
                  <w:divBdr>
                    <w:top w:val="none" w:sz="0" w:space="0" w:color="auto"/>
                    <w:left w:val="none" w:sz="0" w:space="0" w:color="auto"/>
                    <w:bottom w:val="none" w:sz="0" w:space="0" w:color="auto"/>
                    <w:right w:val="none" w:sz="0" w:space="0" w:color="auto"/>
                  </w:divBdr>
                </w:div>
              </w:divsChild>
            </w:div>
            <w:div w:id="1918517778">
              <w:marLeft w:val="0"/>
              <w:marRight w:val="0"/>
              <w:marTop w:val="0"/>
              <w:marBottom w:val="0"/>
              <w:divBdr>
                <w:top w:val="none" w:sz="0" w:space="0" w:color="auto"/>
                <w:left w:val="none" w:sz="0" w:space="0" w:color="auto"/>
                <w:bottom w:val="none" w:sz="0" w:space="0" w:color="auto"/>
                <w:right w:val="none" w:sz="0" w:space="0" w:color="auto"/>
              </w:divBdr>
              <w:divsChild>
                <w:div w:id="1516846130">
                  <w:marLeft w:val="0"/>
                  <w:marRight w:val="0"/>
                  <w:marTop w:val="0"/>
                  <w:marBottom w:val="0"/>
                  <w:divBdr>
                    <w:top w:val="none" w:sz="0" w:space="0" w:color="auto"/>
                    <w:left w:val="none" w:sz="0" w:space="0" w:color="auto"/>
                    <w:bottom w:val="none" w:sz="0" w:space="0" w:color="auto"/>
                    <w:right w:val="none" w:sz="0" w:space="0" w:color="auto"/>
                  </w:divBdr>
                </w:div>
              </w:divsChild>
            </w:div>
            <w:div w:id="1927960996">
              <w:marLeft w:val="0"/>
              <w:marRight w:val="0"/>
              <w:marTop w:val="0"/>
              <w:marBottom w:val="0"/>
              <w:divBdr>
                <w:top w:val="none" w:sz="0" w:space="0" w:color="auto"/>
                <w:left w:val="none" w:sz="0" w:space="0" w:color="auto"/>
                <w:bottom w:val="none" w:sz="0" w:space="0" w:color="auto"/>
                <w:right w:val="none" w:sz="0" w:space="0" w:color="auto"/>
              </w:divBdr>
              <w:divsChild>
                <w:div w:id="1131243310">
                  <w:marLeft w:val="0"/>
                  <w:marRight w:val="0"/>
                  <w:marTop w:val="0"/>
                  <w:marBottom w:val="0"/>
                  <w:divBdr>
                    <w:top w:val="none" w:sz="0" w:space="0" w:color="auto"/>
                    <w:left w:val="none" w:sz="0" w:space="0" w:color="auto"/>
                    <w:bottom w:val="none" w:sz="0" w:space="0" w:color="auto"/>
                    <w:right w:val="none" w:sz="0" w:space="0" w:color="auto"/>
                  </w:divBdr>
                </w:div>
              </w:divsChild>
            </w:div>
            <w:div w:id="1957130327">
              <w:marLeft w:val="0"/>
              <w:marRight w:val="0"/>
              <w:marTop w:val="0"/>
              <w:marBottom w:val="0"/>
              <w:divBdr>
                <w:top w:val="none" w:sz="0" w:space="0" w:color="auto"/>
                <w:left w:val="none" w:sz="0" w:space="0" w:color="auto"/>
                <w:bottom w:val="none" w:sz="0" w:space="0" w:color="auto"/>
                <w:right w:val="none" w:sz="0" w:space="0" w:color="auto"/>
              </w:divBdr>
              <w:divsChild>
                <w:div w:id="2041205458">
                  <w:marLeft w:val="0"/>
                  <w:marRight w:val="0"/>
                  <w:marTop w:val="0"/>
                  <w:marBottom w:val="0"/>
                  <w:divBdr>
                    <w:top w:val="none" w:sz="0" w:space="0" w:color="auto"/>
                    <w:left w:val="none" w:sz="0" w:space="0" w:color="auto"/>
                    <w:bottom w:val="none" w:sz="0" w:space="0" w:color="auto"/>
                    <w:right w:val="none" w:sz="0" w:space="0" w:color="auto"/>
                  </w:divBdr>
                </w:div>
              </w:divsChild>
            </w:div>
            <w:div w:id="1994554695">
              <w:marLeft w:val="0"/>
              <w:marRight w:val="0"/>
              <w:marTop w:val="0"/>
              <w:marBottom w:val="0"/>
              <w:divBdr>
                <w:top w:val="none" w:sz="0" w:space="0" w:color="auto"/>
                <w:left w:val="none" w:sz="0" w:space="0" w:color="auto"/>
                <w:bottom w:val="none" w:sz="0" w:space="0" w:color="auto"/>
                <w:right w:val="none" w:sz="0" w:space="0" w:color="auto"/>
              </w:divBdr>
              <w:divsChild>
                <w:div w:id="1186598422">
                  <w:marLeft w:val="0"/>
                  <w:marRight w:val="0"/>
                  <w:marTop w:val="0"/>
                  <w:marBottom w:val="0"/>
                  <w:divBdr>
                    <w:top w:val="none" w:sz="0" w:space="0" w:color="auto"/>
                    <w:left w:val="none" w:sz="0" w:space="0" w:color="auto"/>
                    <w:bottom w:val="none" w:sz="0" w:space="0" w:color="auto"/>
                    <w:right w:val="none" w:sz="0" w:space="0" w:color="auto"/>
                  </w:divBdr>
                </w:div>
              </w:divsChild>
            </w:div>
            <w:div w:id="2037996899">
              <w:marLeft w:val="0"/>
              <w:marRight w:val="0"/>
              <w:marTop w:val="0"/>
              <w:marBottom w:val="0"/>
              <w:divBdr>
                <w:top w:val="none" w:sz="0" w:space="0" w:color="auto"/>
                <w:left w:val="none" w:sz="0" w:space="0" w:color="auto"/>
                <w:bottom w:val="none" w:sz="0" w:space="0" w:color="auto"/>
                <w:right w:val="none" w:sz="0" w:space="0" w:color="auto"/>
              </w:divBdr>
              <w:divsChild>
                <w:div w:id="620696867">
                  <w:marLeft w:val="0"/>
                  <w:marRight w:val="0"/>
                  <w:marTop w:val="0"/>
                  <w:marBottom w:val="0"/>
                  <w:divBdr>
                    <w:top w:val="none" w:sz="0" w:space="0" w:color="auto"/>
                    <w:left w:val="none" w:sz="0" w:space="0" w:color="auto"/>
                    <w:bottom w:val="none" w:sz="0" w:space="0" w:color="auto"/>
                    <w:right w:val="none" w:sz="0" w:space="0" w:color="auto"/>
                  </w:divBdr>
                </w:div>
              </w:divsChild>
            </w:div>
            <w:div w:id="2043821806">
              <w:marLeft w:val="0"/>
              <w:marRight w:val="0"/>
              <w:marTop w:val="0"/>
              <w:marBottom w:val="0"/>
              <w:divBdr>
                <w:top w:val="none" w:sz="0" w:space="0" w:color="auto"/>
                <w:left w:val="none" w:sz="0" w:space="0" w:color="auto"/>
                <w:bottom w:val="none" w:sz="0" w:space="0" w:color="auto"/>
                <w:right w:val="none" w:sz="0" w:space="0" w:color="auto"/>
              </w:divBdr>
              <w:divsChild>
                <w:div w:id="1023626382">
                  <w:marLeft w:val="0"/>
                  <w:marRight w:val="0"/>
                  <w:marTop w:val="0"/>
                  <w:marBottom w:val="0"/>
                  <w:divBdr>
                    <w:top w:val="none" w:sz="0" w:space="0" w:color="auto"/>
                    <w:left w:val="none" w:sz="0" w:space="0" w:color="auto"/>
                    <w:bottom w:val="none" w:sz="0" w:space="0" w:color="auto"/>
                    <w:right w:val="none" w:sz="0" w:space="0" w:color="auto"/>
                  </w:divBdr>
                </w:div>
              </w:divsChild>
            </w:div>
            <w:div w:id="2073769836">
              <w:marLeft w:val="0"/>
              <w:marRight w:val="0"/>
              <w:marTop w:val="0"/>
              <w:marBottom w:val="0"/>
              <w:divBdr>
                <w:top w:val="none" w:sz="0" w:space="0" w:color="auto"/>
                <w:left w:val="none" w:sz="0" w:space="0" w:color="auto"/>
                <w:bottom w:val="none" w:sz="0" w:space="0" w:color="auto"/>
                <w:right w:val="none" w:sz="0" w:space="0" w:color="auto"/>
              </w:divBdr>
              <w:divsChild>
                <w:div w:id="2050253764">
                  <w:marLeft w:val="0"/>
                  <w:marRight w:val="0"/>
                  <w:marTop w:val="0"/>
                  <w:marBottom w:val="0"/>
                  <w:divBdr>
                    <w:top w:val="none" w:sz="0" w:space="0" w:color="auto"/>
                    <w:left w:val="none" w:sz="0" w:space="0" w:color="auto"/>
                    <w:bottom w:val="none" w:sz="0" w:space="0" w:color="auto"/>
                    <w:right w:val="none" w:sz="0" w:space="0" w:color="auto"/>
                  </w:divBdr>
                </w:div>
              </w:divsChild>
            </w:div>
            <w:div w:id="2083019421">
              <w:marLeft w:val="0"/>
              <w:marRight w:val="0"/>
              <w:marTop w:val="0"/>
              <w:marBottom w:val="0"/>
              <w:divBdr>
                <w:top w:val="none" w:sz="0" w:space="0" w:color="auto"/>
                <w:left w:val="none" w:sz="0" w:space="0" w:color="auto"/>
                <w:bottom w:val="none" w:sz="0" w:space="0" w:color="auto"/>
                <w:right w:val="none" w:sz="0" w:space="0" w:color="auto"/>
              </w:divBdr>
              <w:divsChild>
                <w:div w:id="1841771256">
                  <w:marLeft w:val="0"/>
                  <w:marRight w:val="0"/>
                  <w:marTop w:val="0"/>
                  <w:marBottom w:val="0"/>
                  <w:divBdr>
                    <w:top w:val="none" w:sz="0" w:space="0" w:color="auto"/>
                    <w:left w:val="none" w:sz="0" w:space="0" w:color="auto"/>
                    <w:bottom w:val="none" w:sz="0" w:space="0" w:color="auto"/>
                    <w:right w:val="none" w:sz="0" w:space="0" w:color="auto"/>
                  </w:divBdr>
                </w:div>
              </w:divsChild>
            </w:div>
            <w:div w:id="2095468616">
              <w:marLeft w:val="0"/>
              <w:marRight w:val="0"/>
              <w:marTop w:val="0"/>
              <w:marBottom w:val="0"/>
              <w:divBdr>
                <w:top w:val="none" w:sz="0" w:space="0" w:color="auto"/>
                <w:left w:val="none" w:sz="0" w:space="0" w:color="auto"/>
                <w:bottom w:val="none" w:sz="0" w:space="0" w:color="auto"/>
                <w:right w:val="none" w:sz="0" w:space="0" w:color="auto"/>
              </w:divBdr>
              <w:divsChild>
                <w:div w:id="475537954">
                  <w:marLeft w:val="0"/>
                  <w:marRight w:val="0"/>
                  <w:marTop w:val="0"/>
                  <w:marBottom w:val="0"/>
                  <w:divBdr>
                    <w:top w:val="none" w:sz="0" w:space="0" w:color="auto"/>
                    <w:left w:val="none" w:sz="0" w:space="0" w:color="auto"/>
                    <w:bottom w:val="none" w:sz="0" w:space="0" w:color="auto"/>
                    <w:right w:val="none" w:sz="0" w:space="0" w:color="auto"/>
                  </w:divBdr>
                </w:div>
              </w:divsChild>
            </w:div>
            <w:div w:id="2107190101">
              <w:marLeft w:val="0"/>
              <w:marRight w:val="0"/>
              <w:marTop w:val="0"/>
              <w:marBottom w:val="0"/>
              <w:divBdr>
                <w:top w:val="none" w:sz="0" w:space="0" w:color="auto"/>
                <w:left w:val="none" w:sz="0" w:space="0" w:color="auto"/>
                <w:bottom w:val="none" w:sz="0" w:space="0" w:color="auto"/>
                <w:right w:val="none" w:sz="0" w:space="0" w:color="auto"/>
              </w:divBdr>
              <w:divsChild>
                <w:div w:id="133837183">
                  <w:marLeft w:val="0"/>
                  <w:marRight w:val="0"/>
                  <w:marTop w:val="0"/>
                  <w:marBottom w:val="0"/>
                  <w:divBdr>
                    <w:top w:val="none" w:sz="0" w:space="0" w:color="auto"/>
                    <w:left w:val="none" w:sz="0" w:space="0" w:color="auto"/>
                    <w:bottom w:val="none" w:sz="0" w:space="0" w:color="auto"/>
                    <w:right w:val="none" w:sz="0" w:space="0" w:color="auto"/>
                  </w:divBdr>
                </w:div>
              </w:divsChild>
            </w:div>
            <w:div w:id="2107537602">
              <w:marLeft w:val="0"/>
              <w:marRight w:val="0"/>
              <w:marTop w:val="0"/>
              <w:marBottom w:val="0"/>
              <w:divBdr>
                <w:top w:val="none" w:sz="0" w:space="0" w:color="auto"/>
                <w:left w:val="none" w:sz="0" w:space="0" w:color="auto"/>
                <w:bottom w:val="none" w:sz="0" w:space="0" w:color="auto"/>
                <w:right w:val="none" w:sz="0" w:space="0" w:color="auto"/>
              </w:divBdr>
              <w:divsChild>
                <w:div w:id="1187401760">
                  <w:marLeft w:val="0"/>
                  <w:marRight w:val="0"/>
                  <w:marTop w:val="0"/>
                  <w:marBottom w:val="0"/>
                  <w:divBdr>
                    <w:top w:val="none" w:sz="0" w:space="0" w:color="auto"/>
                    <w:left w:val="none" w:sz="0" w:space="0" w:color="auto"/>
                    <w:bottom w:val="none" w:sz="0" w:space="0" w:color="auto"/>
                    <w:right w:val="none" w:sz="0" w:space="0" w:color="auto"/>
                  </w:divBdr>
                </w:div>
              </w:divsChild>
            </w:div>
            <w:div w:id="2135250013">
              <w:marLeft w:val="0"/>
              <w:marRight w:val="0"/>
              <w:marTop w:val="0"/>
              <w:marBottom w:val="0"/>
              <w:divBdr>
                <w:top w:val="none" w:sz="0" w:space="0" w:color="auto"/>
                <w:left w:val="none" w:sz="0" w:space="0" w:color="auto"/>
                <w:bottom w:val="none" w:sz="0" w:space="0" w:color="auto"/>
                <w:right w:val="none" w:sz="0" w:space="0" w:color="auto"/>
              </w:divBdr>
              <w:divsChild>
                <w:div w:id="10597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4974">
      <w:bodyDiv w:val="1"/>
      <w:marLeft w:val="0"/>
      <w:marRight w:val="0"/>
      <w:marTop w:val="0"/>
      <w:marBottom w:val="0"/>
      <w:divBdr>
        <w:top w:val="none" w:sz="0" w:space="0" w:color="auto"/>
        <w:left w:val="none" w:sz="0" w:space="0" w:color="auto"/>
        <w:bottom w:val="none" w:sz="0" w:space="0" w:color="auto"/>
        <w:right w:val="none" w:sz="0" w:space="0" w:color="auto"/>
      </w:divBdr>
      <w:divsChild>
        <w:div w:id="1586914155">
          <w:marLeft w:val="0"/>
          <w:marRight w:val="0"/>
          <w:marTop w:val="0"/>
          <w:marBottom w:val="0"/>
          <w:divBdr>
            <w:top w:val="none" w:sz="0" w:space="0" w:color="auto"/>
            <w:left w:val="none" w:sz="0" w:space="0" w:color="auto"/>
            <w:bottom w:val="none" w:sz="0" w:space="0" w:color="auto"/>
            <w:right w:val="none" w:sz="0" w:space="0" w:color="auto"/>
          </w:divBdr>
        </w:div>
      </w:divsChild>
    </w:div>
    <w:div w:id="738097381">
      <w:bodyDiv w:val="1"/>
      <w:marLeft w:val="0"/>
      <w:marRight w:val="0"/>
      <w:marTop w:val="0"/>
      <w:marBottom w:val="0"/>
      <w:divBdr>
        <w:top w:val="none" w:sz="0" w:space="0" w:color="auto"/>
        <w:left w:val="none" w:sz="0" w:space="0" w:color="auto"/>
        <w:bottom w:val="none" w:sz="0" w:space="0" w:color="auto"/>
        <w:right w:val="none" w:sz="0" w:space="0" w:color="auto"/>
      </w:divBdr>
    </w:div>
    <w:div w:id="777525771">
      <w:bodyDiv w:val="1"/>
      <w:marLeft w:val="0"/>
      <w:marRight w:val="0"/>
      <w:marTop w:val="0"/>
      <w:marBottom w:val="0"/>
      <w:divBdr>
        <w:top w:val="none" w:sz="0" w:space="0" w:color="auto"/>
        <w:left w:val="none" w:sz="0" w:space="0" w:color="auto"/>
        <w:bottom w:val="none" w:sz="0" w:space="0" w:color="auto"/>
        <w:right w:val="none" w:sz="0" w:space="0" w:color="auto"/>
      </w:divBdr>
    </w:div>
    <w:div w:id="809633279">
      <w:bodyDiv w:val="1"/>
      <w:marLeft w:val="0"/>
      <w:marRight w:val="0"/>
      <w:marTop w:val="0"/>
      <w:marBottom w:val="0"/>
      <w:divBdr>
        <w:top w:val="none" w:sz="0" w:space="0" w:color="auto"/>
        <w:left w:val="none" w:sz="0" w:space="0" w:color="auto"/>
        <w:bottom w:val="none" w:sz="0" w:space="0" w:color="auto"/>
        <w:right w:val="none" w:sz="0" w:space="0" w:color="auto"/>
      </w:divBdr>
      <w:divsChild>
        <w:div w:id="418911825">
          <w:marLeft w:val="360"/>
          <w:marRight w:val="0"/>
          <w:marTop w:val="0"/>
          <w:marBottom w:val="0"/>
          <w:divBdr>
            <w:top w:val="none" w:sz="0" w:space="0" w:color="auto"/>
            <w:left w:val="none" w:sz="0" w:space="0" w:color="auto"/>
            <w:bottom w:val="none" w:sz="0" w:space="0" w:color="auto"/>
            <w:right w:val="none" w:sz="0" w:space="0" w:color="auto"/>
          </w:divBdr>
        </w:div>
      </w:divsChild>
    </w:div>
    <w:div w:id="890462901">
      <w:bodyDiv w:val="1"/>
      <w:marLeft w:val="0"/>
      <w:marRight w:val="0"/>
      <w:marTop w:val="0"/>
      <w:marBottom w:val="0"/>
      <w:divBdr>
        <w:top w:val="none" w:sz="0" w:space="0" w:color="auto"/>
        <w:left w:val="none" w:sz="0" w:space="0" w:color="auto"/>
        <w:bottom w:val="none" w:sz="0" w:space="0" w:color="auto"/>
        <w:right w:val="none" w:sz="0" w:space="0" w:color="auto"/>
      </w:divBdr>
    </w:div>
    <w:div w:id="1007831755">
      <w:bodyDiv w:val="1"/>
      <w:marLeft w:val="0"/>
      <w:marRight w:val="0"/>
      <w:marTop w:val="0"/>
      <w:marBottom w:val="0"/>
      <w:divBdr>
        <w:top w:val="none" w:sz="0" w:space="0" w:color="auto"/>
        <w:left w:val="none" w:sz="0" w:space="0" w:color="auto"/>
        <w:bottom w:val="none" w:sz="0" w:space="0" w:color="auto"/>
        <w:right w:val="none" w:sz="0" w:space="0" w:color="auto"/>
      </w:divBdr>
      <w:divsChild>
        <w:div w:id="1131247022">
          <w:marLeft w:val="0"/>
          <w:marRight w:val="0"/>
          <w:marTop w:val="0"/>
          <w:marBottom w:val="0"/>
          <w:divBdr>
            <w:top w:val="none" w:sz="0" w:space="0" w:color="auto"/>
            <w:left w:val="none" w:sz="0" w:space="0" w:color="auto"/>
            <w:bottom w:val="none" w:sz="0" w:space="0" w:color="auto"/>
            <w:right w:val="none" w:sz="0" w:space="0" w:color="auto"/>
          </w:divBdr>
        </w:div>
      </w:divsChild>
    </w:div>
    <w:div w:id="1010522723">
      <w:bodyDiv w:val="1"/>
      <w:marLeft w:val="0"/>
      <w:marRight w:val="0"/>
      <w:marTop w:val="0"/>
      <w:marBottom w:val="0"/>
      <w:divBdr>
        <w:top w:val="none" w:sz="0" w:space="0" w:color="auto"/>
        <w:left w:val="none" w:sz="0" w:space="0" w:color="auto"/>
        <w:bottom w:val="none" w:sz="0" w:space="0" w:color="auto"/>
        <w:right w:val="none" w:sz="0" w:space="0" w:color="auto"/>
      </w:divBdr>
      <w:divsChild>
        <w:div w:id="287666833">
          <w:marLeft w:val="0"/>
          <w:marRight w:val="0"/>
          <w:marTop w:val="0"/>
          <w:marBottom w:val="0"/>
          <w:divBdr>
            <w:top w:val="none" w:sz="0" w:space="0" w:color="auto"/>
            <w:left w:val="none" w:sz="0" w:space="0" w:color="auto"/>
            <w:bottom w:val="none" w:sz="0" w:space="0" w:color="auto"/>
            <w:right w:val="none" w:sz="0" w:space="0" w:color="auto"/>
          </w:divBdr>
          <w:divsChild>
            <w:div w:id="8332947">
              <w:marLeft w:val="0"/>
              <w:marRight w:val="0"/>
              <w:marTop w:val="0"/>
              <w:marBottom w:val="0"/>
              <w:divBdr>
                <w:top w:val="none" w:sz="0" w:space="0" w:color="auto"/>
                <w:left w:val="none" w:sz="0" w:space="0" w:color="auto"/>
                <w:bottom w:val="none" w:sz="0" w:space="0" w:color="auto"/>
                <w:right w:val="none" w:sz="0" w:space="0" w:color="auto"/>
              </w:divBdr>
              <w:divsChild>
                <w:div w:id="1643466294">
                  <w:marLeft w:val="0"/>
                  <w:marRight w:val="0"/>
                  <w:marTop w:val="0"/>
                  <w:marBottom w:val="0"/>
                  <w:divBdr>
                    <w:top w:val="none" w:sz="0" w:space="0" w:color="auto"/>
                    <w:left w:val="none" w:sz="0" w:space="0" w:color="auto"/>
                    <w:bottom w:val="none" w:sz="0" w:space="0" w:color="auto"/>
                    <w:right w:val="none" w:sz="0" w:space="0" w:color="auto"/>
                  </w:divBdr>
                </w:div>
              </w:divsChild>
            </w:div>
            <w:div w:id="10301981">
              <w:marLeft w:val="0"/>
              <w:marRight w:val="0"/>
              <w:marTop w:val="0"/>
              <w:marBottom w:val="0"/>
              <w:divBdr>
                <w:top w:val="none" w:sz="0" w:space="0" w:color="auto"/>
                <w:left w:val="none" w:sz="0" w:space="0" w:color="auto"/>
                <w:bottom w:val="none" w:sz="0" w:space="0" w:color="auto"/>
                <w:right w:val="none" w:sz="0" w:space="0" w:color="auto"/>
              </w:divBdr>
              <w:divsChild>
                <w:div w:id="362901742">
                  <w:marLeft w:val="0"/>
                  <w:marRight w:val="0"/>
                  <w:marTop w:val="0"/>
                  <w:marBottom w:val="0"/>
                  <w:divBdr>
                    <w:top w:val="none" w:sz="0" w:space="0" w:color="auto"/>
                    <w:left w:val="none" w:sz="0" w:space="0" w:color="auto"/>
                    <w:bottom w:val="none" w:sz="0" w:space="0" w:color="auto"/>
                    <w:right w:val="none" w:sz="0" w:space="0" w:color="auto"/>
                  </w:divBdr>
                </w:div>
              </w:divsChild>
            </w:div>
            <w:div w:id="14161894">
              <w:marLeft w:val="0"/>
              <w:marRight w:val="0"/>
              <w:marTop w:val="0"/>
              <w:marBottom w:val="0"/>
              <w:divBdr>
                <w:top w:val="none" w:sz="0" w:space="0" w:color="auto"/>
                <w:left w:val="none" w:sz="0" w:space="0" w:color="auto"/>
                <w:bottom w:val="none" w:sz="0" w:space="0" w:color="auto"/>
                <w:right w:val="none" w:sz="0" w:space="0" w:color="auto"/>
              </w:divBdr>
              <w:divsChild>
                <w:div w:id="600382005">
                  <w:marLeft w:val="0"/>
                  <w:marRight w:val="0"/>
                  <w:marTop w:val="0"/>
                  <w:marBottom w:val="0"/>
                  <w:divBdr>
                    <w:top w:val="none" w:sz="0" w:space="0" w:color="auto"/>
                    <w:left w:val="none" w:sz="0" w:space="0" w:color="auto"/>
                    <w:bottom w:val="none" w:sz="0" w:space="0" w:color="auto"/>
                    <w:right w:val="none" w:sz="0" w:space="0" w:color="auto"/>
                  </w:divBdr>
                </w:div>
              </w:divsChild>
            </w:div>
            <w:div w:id="50735332">
              <w:marLeft w:val="0"/>
              <w:marRight w:val="0"/>
              <w:marTop w:val="0"/>
              <w:marBottom w:val="0"/>
              <w:divBdr>
                <w:top w:val="none" w:sz="0" w:space="0" w:color="auto"/>
                <w:left w:val="none" w:sz="0" w:space="0" w:color="auto"/>
                <w:bottom w:val="none" w:sz="0" w:space="0" w:color="auto"/>
                <w:right w:val="none" w:sz="0" w:space="0" w:color="auto"/>
              </w:divBdr>
              <w:divsChild>
                <w:div w:id="1761828624">
                  <w:marLeft w:val="0"/>
                  <w:marRight w:val="0"/>
                  <w:marTop w:val="0"/>
                  <w:marBottom w:val="0"/>
                  <w:divBdr>
                    <w:top w:val="none" w:sz="0" w:space="0" w:color="auto"/>
                    <w:left w:val="none" w:sz="0" w:space="0" w:color="auto"/>
                    <w:bottom w:val="none" w:sz="0" w:space="0" w:color="auto"/>
                    <w:right w:val="none" w:sz="0" w:space="0" w:color="auto"/>
                  </w:divBdr>
                </w:div>
              </w:divsChild>
            </w:div>
            <w:div w:id="57898172">
              <w:marLeft w:val="0"/>
              <w:marRight w:val="0"/>
              <w:marTop w:val="0"/>
              <w:marBottom w:val="0"/>
              <w:divBdr>
                <w:top w:val="none" w:sz="0" w:space="0" w:color="auto"/>
                <w:left w:val="none" w:sz="0" w:space="0" w:color="auto"/>
                <w:bottom w:val="none" w:sz="0" w:space="0" w:color="auto"/>
                <w:right w:val="none" w:sz="0" w:space="0" w:color="auto"/>
              </w:divBdr>
              <w:divsChild>
                <w:div w:id="714164579">
                  <w:marLeft w:val="0"/>
                  <w:marRight w:val="0"/>
                  <w:marTop w:val="0"/>
                  <w:marBottom w:val="0"/>
                  <w:divBdr>
                    <w:top w:val="none" w:sz="0" w:space="0" w:color="auto"/>
                    <w:left w:val="none" w:sz="0" w:space="0" w:color="auto"/>
                    <w:bottom w:val="none" w:sz="0" w:space="0" w:color="auto"/>
                    <w:right w:val="none" w:sz="0" w:space="0" w:color="auto"/>
                  </w:divBdr>
                </w:div>
              </w:divsChild>
            </w:div>
            <w:div w:id="63963267">
              <w:marLeft w:val="0"/>
              <w:marRight w:val="0"/>
              <w:marTop w:val="0"/>
              <w:marBottom w:val="0"/>
              <w:divBdr>
                <w:top w:val="none" w:sz="0" w:space="0" w:color="auto"/>
                <w:left w:val="none" w:sz="0" w:space="0" w:color="auto"/>
                <w:bottom w:val="none" w:sz="0" w:space="0" w:color="auto"/>
                <w:right w:val="none" w:sz="0" w:space="0" w:color="auto"/>
              </w:divBdr>
              <w:divsChild>
                <w:div w:id="690379902">
                  <w:marLeft w:val="0"/>
                  <w:marRight w:val="0"/>
                  <w:marTop w:val="0"/>
                  <w:marBottom w:val="0"/>
                  <w:divBdr>
                    <w:top w:val="none" w:sz="0" w:space="0" w:color="auto"/>
                    <w:left w:val="none" w:sz="0" w:space="0" w:color="auto"/>
                    <w:bottom w:val="none" w:sz="0" w:space="0" w:color="auto"/>
                    <w:right w:val="none" w:sz="0" w:space="0" w:color="auto"/>
                  </w:divBdr>
                </w:div>
              </w:divsChild>
            </w:div>
            <w:div w:id="73088389">
              <w:marLeft w:val="0"/>
              <w:marRight w:val="0"/>
              <w:marTop w:val="0"/>
              <w:marBottom w:val="0"/>
              <w:divBdr>
                <w:top w:val="none" w:sz="0" w:space="0" w:color="auto"/>
                <w:left w:val="none" w:sz="0" w:space="0" w:color="auto"/>
                <w:bottom w:val="none" w:sz="0" w:space="0" w:color="auto"/>
                <w:right w:val="none" w:sz="0" w:space="0" w:color="auto"/>
              </w:divBdr>
              <w:divsChild>
                <w:div w:id="2126078699">
                  <w:marLeft w:val="0"/>
                  <w:marRight w:val="0"/>
                  <w:marTop w:val="0"/>
                  <w:marBottom w:val="0"/>
                  <w:divBdr>
                    <w:top w:val="none" w:sz="0" w:space="0" w:color="auto"/>
                    <w:left w:val="none" w:sz="0" w:space="0" w:color="auto"/>
                    <w:bottom w:val="none" w:sz="0" w:space="0" w:color="auto"/>
                    <w:right w:val="none" w:sz="0" w:space="0" w:color="auto"/>
                  </w:divBdr>
                </w:div>
              </w:divsChild>
            </w:div>
            <w:div w:id="90128745">
              <w:marLeft w:val="0"/>
              <w:marRight w:val="0"/>
              <w:marTop w:val="0"/>
              <w:marBottom w:val="0"/>
              <w:divBdr>
                <w:top w:val="none" w:sz="0" w:space="0" w:color="auto"/>
                <w:left w:val="none" w:sz="0" w:space="0" w:color="auto"/>
                <w:bottom w:val="none" w:sz="0" w:space="0" w:color="auto"/>
                <w:right w:val="none" w:sz="0" w:space="0" w:color="auto"/>
              </w:divBdr>
              <w:divsChild>
                <w:div w:id="789085339">
                  <w:marLeft w:val="0"/>
                  <w:marRight w:val="0"/>
                  <w:marTop w:val="0"/>
                  <w:marBottom w:val="0"/>
                  <w:divBdr>
                    <w:top w:val="none" w:sz="0" w:space="0" w:color="auto"/>
                    <w:left w:val="none" w:sz="0" w:space="0" w:color="auto"/>
                    <w:bottom w:val="none" w:sz="0" w:space="0" w:color="auto"/>
                    <w:right w:val="none" w:sz="0" w:space="0" w:color="auto"/>
                  </w:divBdr>
                </w:div>
              </w:divsChild>
            </w:div>
            <w:div w:id="103116574">
              <w:marLeft w:val="0"/>
              <w:marRight w:val="0"/>
              <w:marTop w:val="0"/>
              <w:marBottom w:val="0"/>
              <w:divBdr>
                <w:top w:val="none" w:sz="0" w:space="0" w:color="auto"/>
                <w:left w:val="none" w:sz="0" w:space="0" w:color="auto"/>
                <w:bottom w:val="none" w:sz="0" w:space="0" w:color="auto"/>
                <w:right w:val="none" w:sz="0" w:space="0" w:color="auto"/>
              </w:divBdr>
              <w:divsChild>
                <w:div w:id="1020014645">
                  <w:marLeft w:val="0"/>
                  <w:marRight w:val="0"/>
                  <w:marTop w:val="0"/>
                  <w:marBottom w:val="0"/>
                  <w:divBdr>
                    <w:top w:val="none" w:sz="0" w:space="0" w:color="auto"/>
                    <w:left w:val="none" w:sz="0" w:space="0" w:color="auto"/>
                    <w:bottom w:val="none" w:sz="0" w:space="0" w:color="auto"/>
                    <w:right w:val="none" w:sz="0" w:space="0" w:color="auto"/>
                  </w:divBdr>
                </w:div>
              </w:divsChild>
            </w:div>
            <w:div w:id="106782403">
              <w:marLeft w:val="0"/>
              <w:marRight w:val="0"/>
              <w:marTop w:val="0"/>
              <w:marBottom w:val="0"/>
              <w:divBdr>
                <w:top w:val="none" w:sz="0" w:space="0" w:color="auto"/>
                <w:left w:val="none" w:sz="0" w:space="0" w:color="auto"/>
                <w:bottom w:val="none" w:sz="0" w:space="0" w:color="auto"/>
                <w:right w:val="none" w:sz="0" w:space="0" w:color="auto"/>
              </w:divBdr>
              <w:divsChild>
                <w:div w:id="723335375">
                  <w:marLeft w:val="0"/>
                  <w:marRight w:val="0"/>
                  <w:marTop w:val="0"/>
                  <w:marBottom w:val="0"/>
                  <w:divBdr>
                    <w:top w:val="none" w:sz="0" w:space="0" w:color="auto"/>
                    <w:left w:val="none" w:sz="0" w:space="0" w:color="auto"/>
                    <w:bottom w:val="none" w:sz="0" w:space="0" w:color="auto"/>
                    <w:right w:val="none" w:sz="0" w:space="0" w:color="auto"/>
                  </w:divBdr>
                </w:div>
              </w:divsChild>
            </w:div>
            <w:div w:id="121001089">
              <w:marLeft w:val="0"/>
              <w:marRight w:val="0"/>
              <w:marTop w:val="0"/>
              <w:marBottom w:val="0"/>
              <w:divBdr>
                <w:top w:val="none" w:sz="0" w:space="0" w:color="auto"/>
                <w:left w:val="none" w:sz="0" w:space="0" w:color="auto"/>
                <w:bottom w:val="none" w:sz="0" w:space="0" w:color="auto"/>
                <w:right w:val="none" w:sz="0" w:space="0" w:color="auto"/>
              </w:divBdr>
              <w:divsChild>
                <w:div w:id="230578626">
                  <w:marLeft w:val="0"/>
                  <w:marRight w:val="0"/>
                  <w:marTop w:val="0"/>
                  <w:marBottom w:val="0"/>
                  <w:divBdr>
                    <w:top w:val="none" w:sz="0" w:space="0" w:color="auto"/>
                    <w:left w:val="none" w:sz="0" w:space="0" w:color="auto"/>
                    <w:bottom w:val="none" w:sz="0" w:space="0" w:color="auto"/>
                    <w:right w:val="none" w:sz="0" w:space="0" w:color="auto"/>
                  </w:divBdr>
                </w:div>
              </w:divsChild>
            </w:div>
            <w:div w:id="139228844">
              <w:marLeft w:val="0"/>
              <w:marRight w:val="0"/>
              <w:marTop w:val="0"/>
              <w:marBottom w:val="0"/>
              <w:divBdr>
                <w:top w:val="none" w:sz="0" w:space="0" w:color="auto"/>
                <w:left w:val="none" w:sz="0" w:space="0" w:color="auto"/>
                <w:bottom w:val="none" w:sz="0" w:space="0" w:color="auto"/>
                <w:right w:val="none" w:sz="0" w:space="0" w:color="auto"/>
              </w:divBdr>
              <w:divsChild>
                <w:div w:id="1013655508">
                  <w:marLeft w:val="0"/>
                  <w:marRight w:val="0"/>
                  <w:marTop w:val="0"/>
                  <w:marBottom w:val="0"/>
                  <w:divBdr>
                    <w:top w:val="none" w:sz="0" w:space="0" w:color="auto"/>
                    <w:left w:val="none" w:sz="0" w:space="0" w:color="auto"/>
                    <w:bottom w:val="none" w:sz="0" w:space="0" w:color="auto"/>
                    <w:right w:val="none" w:sz="0" w:space="0" w:color="auto"/>
                  </w:divBdr>
                </w:div>
              </w:divsChild>
            </w:div>
            <w:div w:id="158035120">
              <w:marLeft w:val="0"/>
              <w:marRight w:val="0"/>
              <w:marTop w:val="0"/>
              <w:marBottom w:val="0"/>
              <w:divBdr>
                <w:top w:val="none" w:sz="0" w:space="0" w:color="auto"/>
                <w:left w:val="none" w:sz="0" w:space="0" w:color="auto"/>
                <w:bottom w:val="none" w:sz="0" w:space="0" w:color="auto"/>
                <w:right w:val="none" w:sz="0" w:space="0" w:color="auto"/>
              </w:divBdr>
              <w:divsChild>
                <w:div w:id="1097411984">
                  <w:marLeft w:val="0"/>
                  <w:marRight w:val="0"/>
                  <w:marTop w:val="0"/>
                  <w:marBottom w:val="0"/>
                  <w:divBdr>
                    <w:top w:val="none" w:sz="0" w:space="0" w:color="auto"/>
                    <w:left w:val="none" w:sz="0" w:space="0" w:color="auto"/>
                    <w:bottom w:val="none" w:sz="0" w:space="0" w:color="auto"/>
                    <w:right w:val="none" w:sz="0" w:space="0" w:color="auto"/>
                  </w:divBdr>
                </w:div>
              </w:divsChild>
            </w:div>
            <w:div w:id="219638197">
              <w:marLeft w:val="0"/>
              <w:marRight w:val="0"/>
              <w:marTop w:val="0"/>
              <w:marBottom w:val="0"/>
              <w:divBdr>
                <w:top w:val="none" w:sz="0" w:space="0" w:color="auto"/>
                <w:left w:val="none" w:sz="0" w:space="0" w:color="auto"/>
                <w:bottom w:val="none" w:sz="0" w:space="0" w:color="auto"/>
                <w:right w:val="none" w:sz="0" w:space="0" w:color="auto"/>
              </w:divBdr>
              <w:divsChild>
                <w:div w:id="1231116007">
                  <w:marLeft w:val="0"/>
                  <w:marRight w:val="0"/>
                  <w:marTop w:val="0"/>
                  <w:marBottom w:val="0"/>
                  <w:divBdr>
                    <w:top w:val="none" w:sz="0" w:space="0" w:color="auto"/>
                    <w:left w:val="none" w:sz="0" w:space="0" w:color="auto"/>
                    <w:bottom w:val="none" w:sz="0" w:space="0" w:color="auto"/>
                    <w:right w:val="none" w:sz="0" w:space="0" w:color="auto"/>
                  </w:divBdr>
                </w:div>
              </w:divsChild>
            </w:div>
            <w:div w:id="222103468">
              <w:marLeft w:val="0"/>
              <w:marRight w:val="0"/>
              <w:marTop w:val="0"/>
              <w:marBottom w:val="0"/>
              <w:divBdr>
                <w:top w:val="none" w:sz="0" w:space="0" w:color="auto"/>
                <w:left w:val="none" w:sz="0" w:space="0" w:color="auto"/>
                <w:bottom w:val="none" w:sz="0" w:space="0" w:color="auto"/>
                <w:right w:val="none" w:sz="0" w:space="0" w:color="auto"/>
              </w:divBdr>
              <w:divsChild>
                <w:div w:id="828908413">
                  <w:marLeft w:val="0"/>
                  <w:marRight w:val="0"/>
                  <w:marTop w:val="0"/>
                  <w:marBottom w:val="0"/>
                  <w:divBdr>
                    <w:top w:val="none" w:sz="0" w:space="0" w:color="auto"/>
                    <w:left w:val="none" w:sz="0" w:space="0" w:color="auto"/>
                    <w:bottom w:val="none" w:sz="0" w:space="0" w:color="auto"/>
                    <w:right w:val="none" w:sz="0" w:space="0" w:color="auto"/>
                  </w:divBdr>
                </w:div>
              </w:divsChild>
            </w:div>
            <w:div w:id="223102460">
              <w:marLeft w:val="0"/>
              <w:marRight w:val="0"/>
              <w:marTop w:val="0"/>
              <w:marBottom w:val="0"/>
              <w:divBdr>
                <w:top w:val="none" w:sz="0" w:space="0" w:color="auto"/>
                <w:left w:val="none" w:sz="0" w:space="0" w:color="auto"/>
                <w:bottom w:val="none" w:sz="0" w:space="0" w:color="auto"/>
                <w:right w:val="none" w:sz="0" w:space="0" w:color="auto"/>
              </w:divBdr>
              <w:divsChild>
                <w:div w:id="656420717">
                  <w:marLeft w:val="0"/>
                  <w:marRight w:val="0"/>
                  <w:marTop w:val="0"/>
                  <w:marBottom w:val="0"/>
                  <w:divBdr>
                    <w:top w:val="none" w:sz="0" w:space="0" w:color="auto"/>
                    <w:left w:val="none" w:sz="0" w:space="0" w:color="auto"/>
                    <w:bottom w:val="none" w:sz="0" w:space="0" w:color="auto"/>
                    <w:right w:val="none" w:sz="0" w:space="0" w:color="auto"/>
                  </w:divBdr>
                </w:div>
              </w:divsChild>
            </w:div>
            <w:div w:id="250895643">
              <w:marLeft w:val="0"/>
              <w:marRight w:val="0"/>
              <w:marTop w:val="0"/>
              <w:marBottom w:val="0"/>
              <w:divBdr>
                <w:top w:val="none" w:sz="0" w:space="0" w:color="auto"/>
                <w:left w:val="none" w:sz="0" w:space="0" w:color="auto"/>
                <w:bottom w:val="none" w:sz="0" w:space="0" w:color="auto"/>
                <w:right w:val="none" w:sz="0" w:space="0" w:color="auto"/>
              </w:divBdr>
              <w:divsChild>
                <w:div w:id="1153378601">
                  <w:marLeft w:val="0"/>
                  <w:marRight w:val="0"/>
                  <w:marTop w:val="0"/>
                  <w:marBottom w:val="0"/>
                  <w:divBdr>
                    <w:top w:val="none" w:sz="0" w:space="0" w:color="auto"/>
                    <w:left w:val="none" w:sz="0" w:space="0" w:color="auto"/>
                    <w:bottom w:val="none" w:sz="0" w:space="0" w:color="auto"/>
                    <w:right w:val="none" w:sz="0" w:space="0" w:color="auto"/>
                  </w:divBdr>
                </w:div>
              </w:divsChild>
            </w:div>
            <w:div w:id="255870059">
              <w:marLeft w:val="0"/>
              <w:marRight w:val="0"/>
              <w:marTop w:val="0"/>
              <w:marBottom w:val="0"/>
              <w:divBdr>
                <w:top w:val="none" w:sz="0" w:space="0" w:color="auto"/>
                <w:left w:val="none" w:sz="0" w:space="0" w:color="auto"/>
                <w:bottom w:val="none" w:sz="0" w:space="0" w:color="auto"/>
                <w:right w:val="none" w:sz="0" w:space="0" w:color="auto"/>
              </w:divBdr>
              <w:divsChild>
                <w:div w:id="2141919407">
                  <w:marLeft w:val="0"/>
                  <w:marRight w:val="0"/>
                  <w:marTop w:val="0"/>
                  <w:marBottom w:val="0"/>
                  <w:divBdr>
                    <w:top w:val="none" w:sz="0" w:space="0" w:color="auto"/>
                    <w:left w:val="none" w:sz="0" w:space="0" w:color="auto"/>
                    <w:bottom w:val="none" w:sz="0" w:space="0" w:color="auto"/>
                    <w:right w:val="none" w:sz="0" w:space="0" w:color="auto"/>
                  </w:divBdr>
                </w:div>
              </w:divsChild>
            </w:div>
            <w:div w:id="267853631">
              <w:marLeft w:val="0"/>
              <w:marRight w:val="0"/>
              <w:marTop w:val="0"/>
              <w:marBottom w:val="0"/>
              <w:divBdr>
                <w:top w:val="none" w:sz="0" w:space="0" w:color="auto"/>
                <w:left w:val="none" w:sz="0" w:space="0" w:color="auto"/>
                <w:bottom w:val="none" w:sz="0" w:space="0" w:color="auto"/>
                <w:right w:val="none" w:sz="0" w:space="0" w:color="auto"/>
              </w:divBdr>
              <w:divsChild>
                <w:div w:id="296954386">
                  <w:marLeft w:val="0"/>
                  <w:marRight w:val="0"/>
                  <w:marTop w:val="0"/>
                  <w:marBottom w:val="0"/>
                  <w:divBdr>
                    <w:top w:val="none" w:sz="0" w:space="0" w:color="auto"/>
                    <w:left w:val="none" w:sz="0" w:space="0" w:color="auto"/>
                    <w:bottom w:val="none" w:sz="0" w:space="0" w:color="auto"/>
                    <w:right w:val="none" w:sz="0" w:space="0" w:color="auto"/>
                  </w:divBdr>
                </w:div>
              </w:divsChild>
            </w:div>
            <w:div w:id="269822546">
              <w:marLeft w:val="0"/>
              <w:marRight w:val="0"/>
              <w:marTop w:val="0"/>
              <w:marBottom w:val="0"/>
              <w:divBdr>
                <w:top w:val="none" w:sz="0" w:space="0" w:color="auto"/>
                <w:left w:val="none" w:sz="0" w:space="0" w:color="auto"/>
                <w:bottom w:val="none" w:sz="0" w:space="0" w:color="auto"/>
                <w:right w:val="none" w:sz="0" w:space="0" w:color="auto"/>
              </w:divBdr>
              <w:divsChild>
                <w:div w:id="247814180">
                  <w:marLeft w:val="0"/>
                  <w:marRight w:val="0"/>
                  <w:marTop w:val="0"/>
                  <w:marBottom w:val="0"/>
                  <w:divBdr>
                    <w:top w:val="none" w:sz="0" w:space="0" w:color="auto"/>
                    <w:left w:val="none" w:sz="0" w:space="0" w:color="auto"/>
                    <w:bottom w:val="none" w:sz="0" w:space="0" w:color="auto"/>
                    <w:right w:val="none" w:sz="0" w:space="0" w:color="auto"/>
                  </w:divBdr>
                </w:div>
              </w:divsChild>
            </w:div>
            <w:div w:id="288316486">
              <w:marLeft w:val="0"/>
              <w:marRight w:val="0"/>
              <w:marTop w:val="0"/>
              <w:marBottom w:val="0"/>
              <w:divBdr>
                <w:top w:val="none" w:sz="0" w:space="0" w:color="auto"/>
                <w:left w:val="none" w:sz="0" w:space="0" w:color="auto"/>
                <w:bottom w:val="none" w:sz="0" w:space="0" w:color="auto"/>
                <w:right w:val="none" w:sz="0" w:space="0" w:color="auto"/>
              </w:divBdr>
              <w:divsChild>
                <w:div w:id="1449546084">
                  <w:marLeft w:val="0"/>
                  <w:marRight w:val="0"/>
                  <w:marTop w:val="0"/>
                  <w:marBottom w:val="0"/>
                  <w:divBdr>
                    <w:top w:val="none" w:sz="0" w:space="0" w:color="auto"/>
                    <w:left w:val="none" w:sz="0" w:space="0" w:color="auto"/>
                    <w:bottom w:val="none" w:sz="0" w:space="0" w:color="auto"/>
                    <w:right w:val="none" w:sz="0" w:space="0" w:color="auto"/>
                  </w:divBdr>
                </w:div>
              </w:divsChild>
            </w:div>
            <w:div w:id="353770158">
              <w:marLeft w:val="0"/>
              <w:marRight w:val="0"/>
              <w:marTop w:val="0"/>
              <w:marBottom w:val="0"/>
              <w:divBdr>
                <w:top w:val="none" w:sz="0" w:space="0" w:color="auto"/>
                <w:left w:val="none" w:sz="0" w:space="0" w:color="auto"/>
                <w:bottom w:val="none" w:sz="0" w:space="0" w:color="auto"/>
                <w:right w:val="none" w:sz="0" w:space="0" w:color="auto"/>
              </w:divBdr>
              <w:divsChild>
                <w:div w:id="51076583">
                  <w:marLeft w:val="0"/>
                  <w:marRight w:val="0"/>
                  <w:marTop w:val="0"/>
                  <w:marBottom w:val="0"/>
                  <w:divBdr>
                    <w:top w:val="none" w:sz="0" w:space="0" w:color="auto"/>
                    <w:left w:val="none" w:sz="0" w:space="0" w:color="auto"/>
                    <w:bottom w:val="none" w:sz="0" w:space="0" w:color="auto"/>
                    <w:right w:val="none" w:sz="0" w:space="0" w:color="auto"/>
                  </w:divBdr>
                </w:div>
              </w:divsChild>
            </w:div>
            <w:div w:id="388310752">
              <w:marLeft w:val="0"/>
              <w:marRight w:val="0"/>
              <w:marTop w:val="0"/>
              <w:marBottom w:val="0"/>
              <w:divBdr>
                <w:top w:val="none" w:sz="0" w:space="0" w:color="auto"/>
                <w:left w:val="none" w:sz="0" w:space="0" w:color="auto"/>
                <w:bottom w:val="none" w:sz="0" w:space="0" w:color="auto"/>
                <w:right w:val="none" w:sz="0" w:space="0" w:color="auto"/>
              </w:divBdr>
              <w:divsChild>
                <w:div w:id="766803867">
                  <w:marLeft w:val="0"/>
                  <w:marRight w:val="0"/>
                  <w:marTop w:val="0"/>
                  <w:marBottom w:val="0"/>
                  <w:divBdr>
                    <w:top w:val="none" w:sz="0" w:space="0" w:color="auto"/>
                    <w:left w:val="none" w:sz="0" w:space="0" w:color="auto"/>
                    <w:bottom w:val="none" w:sz="0" w:space="0" w:color="auto"/>
                    <w:right w:val="none" w:sz="0" w:space="0" w:color="auto"/>
                  </w:divBdr>
                </w:div>
              </w:divsChild>
            </w:div>
            <w:div w:id="404912953">
              <w:marLeft w:val="0"/>
              <w:marRight w:val="0"/>
              <w:marTop w:val="0"/>
              <w:marBottom w:val="0"/>
              <w:divBdr>
                <w:top w:val="none" w:sz="0" w:space="0" w:color="auto"/>
                <w:left w:val="none" w:sz="0" w:space="0" w:color="auto"/>
                <w:bottom w:val="none" w:sz="0" w:space="0" w:color="auto"/>
                <w:right w:val="none" w:sz="0" w:space="0" w:color="auto"/>
              </w:divBdr>
              <w:divsChild>
                <w:div w:id="59522937">
                  <w:marLeft w:val="0"/>
                  <w:marRight w:val="0"/>
                  <w:marTop w:val="0"/>
                  <w:marBottom w:val="0"/>
                  <w:divBdr>
                    <w:top w:val="none" w:sz="0" w:space="0" w:color="auto"/>
                    <w:left w:val="none" w:sz="0" w:space="0" w:color="auto"/>
                    <w:bottom w:val="none" w:sz="0" w:space="0" w:color="auto"/>
                    <w:right w:val="none" w:sz="0" w:space="0" w:color="auto"/>
                  </w:divBdr>
                </w:div>
              </w:divsChild>
            </w:div>
            <w:div w:id="409235215">
              <w:marLeft w:val="0"/>
              <w:marRight w:val="0"/>
              <w:marTop w:val="0"/>
              <w:marBottom w:val="0"/>
              <w:divBdr>
                <w:top w:val="none" w:sz="0" w:space="0" w:color="auto"/>
                <w:left w:val="none" w:sz="0" w:space="0" w:color="auto"/>
                <w:bottom w:val="none" w:sz="0" w:space="0" w:color="auto"/>
                <w:right w:val="none" w:sz="0" w:space="0" w:color="auto"/>
              </w:divBdr>
              <w:divsChild>
                <w:div w:id="2036078607">
                  <w:marLeft w:val="0"/>
                  <w:marRight w:val="0"/>
                  <w:marTop w:val="0"/>
                  <w:marBottom w:val="0"/>
                  <w:divBdr>
                    <w:top w:val="none" w:sz="0" w:space="0" w:color="auto"/>
                    <w:left w:val="none" w:sz="0" w:space="0" w:color="auto"/>
                    <w:bottom w:val="none" w:sz="0" w:space="0" w:color="auto"/>
                    <w:right w:val="none" w:sz="0" w:space="0" w:color="auto"/>
                  </w:divBdr>
                </w:div>
              </w:divsChild>
            </w:div>
            <w:div w:id="445348984">
              <w:marLeft w:val="0"/>
              <w:marRight w:val="0"/>
              <w:marTop w:val="0"/>
              <w:marBottom w:val="0"/>
              <w:divBdr>
                <w:top w:val="none" w:sz="0" w:space="0" w:color="auto"/>
                <w:left w:val="none" w:sz="0" w:space="0" w:color="auto"/>
                <w:bottom w:val="none" w:sz="0" w:space="0" w:color="auto"/>
                <w:right w:val="none" w:sz="0" w:space="0" w:color="auto"/>
              </w:divBdr>
              <w:divsChild>
                <w:div w:id="825778450">
                  <w:marLeft w:val="0"/>
                  <w:marRight w:val="0"/>
                  <w:marTop w:val="0"/>
                  <w:marBottom w:val="0"/>
                  <w:divBdr>
                    <w:top w:val="none" w:sz="0" w:space="0" w:color="auto"/>
                    <w:left w:val="none" w:sz="0" w:space="0" w:color="auto"/>
                    <w:bottom w:val="none" w:sz="0" w:space="0" w:color="auto"/>
                    <w:right w:val="none" w:sz="0" w:space="0" w:color="auto"/>
                  </w:divBdr>
                </w:div>
              </w:divsChild>
            </w:div>
            <w:div w:id="474568348">
              <w:marLeft w:val="0"/>
              <w:marRight w:val="0"/>
              <w:marTop w:val="0"/>
              <w:marBottom w:val="0"/>
              <w:divBdr>
                <w:top w:val="none" w:sz="0" w:space="0" w:color="auto"/>
                <w:left w:val="none" w:sz="0" w:space="0" w:color="auto"/>
                <w:bottom w:val="none" w:sz="0" w:space="0" w:color="auto"/>
                <w:right w:val="none" w:sz="0" w:space="0" w:color="auto"/>
              </w:divBdr>
              <w:divsChild>
                <w:div w:id="1426882506">
                  <w:marLeft w:val="0"/>
                  <w:marRight w:val="0"/>
                  <w:marTop w:val="0"/>
                  <w:marBottom w:val="0"/>
                  <w:divBdr>
                    <w:top w:val="none" w:sz="0" w:space="0" w:color="auto"/>
                    <w:left w:val="none" w:sz="0" w:space="0" w:color="auto"/>
                    <w:bottom w:val="none" w:sz="0" w:space="0" w:color="auto"/>
                    <w:right w:val="none" w:sz="0" w:space="0" w:color="auto"/>
                  </w:divBdr>
                </w:div>
              </w:divsChild>
            </w:div>
            <w:div w:id="483618475">
              <w:marLeft w:val="0"/>
              <w:marRight w:val="0"/>
              <w:marTop w:val="0"/>
              <w:marBottom w:val="0"/>
              <w:divBdr>
                <w:top w:val="none" w:sz="0" w:space="0" w:color="auto"/>
                <w:left w:val="none" w:sz="0" w:space="0" w:color="auto"/>
                <w:bottom w:val="none" w:sz="0" w:space="0" w:color="auto"/>
                <w:right w:val="none" w:sz="0" w:space="0" w:color="auto"/>
              </w:divBdr>
              <w:divsChild>
                <w:div w:id="370347810">
                  <w:marLeft w:val="0"/>
                  <w:marRight w:val="0"/>
                  <w:marTop w:val="0"/>
                  <w:marBottom w:val="0"/>
                  <w:divBdr>
                    <w:top w:val="none" w:sz="0" w:space="0" w:color="auto"/>
                    <w:left w:val="none" w:sz="0" w:space="0" w:color="auto"/>
                    <w:bottom w:val="none" w:sz="0" w:space="0" w:color="auto"/>
                    <w:right w:val="none" w:sz="0" w:space="0" w:color="auto"/>
                  </w:divBdr>
                </w:div>
              </w:divsChild>
            </w:div>
            <w:div w:id="497812645">
              <w:marLeft w:val="0"/>
              <w:marRight w:val="0"/>
              <w:marTop w:val="0"/>
              <w:marBottom w:val="0"/>
              <w:divBdr>
                <w:top w:val="none" w:sz="0" w:space="0" w:color="auto"/>
                <w:left w:val="none" w:sz="0" w:space="0" w:color="auto"/>
                <w:bottom w:val="none" w:sz="0" w:space="0" w:color="auto"/>
                <w:right w:val="none" w:sz="0" w:space="0" w:color="auto"/>
              </w:divBdr>
              <w:divsChild>
                <w:div w:id="1915316229">
                  <w:marLeft w:val="0"/>
                  <w:marRight w:val="0"/>
                  <w:marTop w:val="0"/>
                  <w:marBottom w:val="0"/>
                  <w:divBdr>
                    <w:top w:val="none" w:sz="0" w:space="0" w:color="auto"/>
                    <w:left w:val="none" w:sz="0" w:space="0" w:color="auto"/>
                    <w:bottom w:val="none" w:sz="0" w:space="0" w:color="auto"/>
                    <w:right w:val="none" w:sz="0" w:space="0" w:color="auto"/>
                  </w:divBdr>
                </w:div>
              </w:divsChild>
            </w:div>
            <w:div w:id="527137078">
              <w:marLeft w:val="0"/>
              <w:marRight w:val="0"/>
              <w:marTop w:val="0"/>
              <w:marBottom w:val="0"/>
              <w:divBdr>
                <w:top w:val="none" w:sz="0" w:space="0" w:color="auto"/>
                <w:left w:val="none" w:sz="0" w:space="0" w:color="auto"/>
                <w:bottom w:val="none" w:sz="0" w:space="0" w:color="auto"/>
                <w:right w:val="none" w:sz="0" w:space="0" w:color="auto"/>
              </w:divBdr>
              <w:divsChild>
                <w:div w:id="199049041">
                  <w:marLeft w:val="0"/>
                  <w:marRight w:val="0"/>
                  <w:marTop w:val="0"/>
                  <w:marBottom w:val="0"/>
                  <w:divBdr>
                    <w:top w:val="none" w:sz="0" w:space="0" w:color="auto"/>
                    <w:left w:val="none" w:sz="0" w:space="0" w:color="auto"/>
                    <w:bottom w:val="none" w:sz="0" w:space="0" w:color="auto"/>
                    <w:right w:val="none" w:sz="0" w:space="0" w:color="auto"/>
                  </w:divBdr>
                </w:div>
              </w:divsChild>
            </w:div>
            <w:div w:id="546845266">
              <w:marLeft w:val="0"/>
              <w:marRight w:val="0"/>
              <w:marTop w:val="0"/>
              <w:marBottom w:val="0"/>
              <w:divBdr>
                <w:top w:val="none" w:sz="0" w:space="0" w:color="auto"/>
                <w:left w:val="none" w:sz="0" w:space="0" w:color="auto"/>
                <w:bottom w:val="none" w:sz="0" w:space="0" w:color="auto"/>
                <w:right w:val="none" w:sz="0" w:space="0" w:color="auto"/>
              </w:divBdr>
              <w:divsChild>
                <w:div w:id="1452553080">
                  <w:marLeft w:val="0"/>
                  <w:marRight w:val="0"/>
                  <w:marTop w:val="0"/>
                  <w:marBottom w:val="0"/>
                  <w:divBdr>
                    <w:top w:val="none" w:sz="0" w:space="0" w:color="auto"/>
                    <w:left w:val="none" w:sz="0" w:space="0" w:color="auto"/>
                    <w:bottom w:val="none" w:sz="0" w:space="0" w:color="auto"/>
                    <w:right w:val="none" w:sz="0" w:space="0" w:color="auto"/>
                  </w:divBdr>
                </w:div>
              </w:divsChild>
            </w:div>
            <w:div w:id="564612777">
              <w:marLeft w:val="0"/>
              <w:marRight w:val="0"/>
              <w:marTop w:val="0"/>
              <w:marBottom w:val="0"/>
              <w:divBdr>
                <w:top w:val="none" w:sz="0" w:space="0" w:color="auto"/>
                <w:left w:val="none" w:sz="0" w:space="0" w:color="auto"/>
                <w:bottom w:val="none" w:sz="0" w:space="0" w:color="auto"/>
                <w:right w:val="none" w:sz="0" w:space="0" w:color="auto"/>
              </w:divBdr>
              <w:divsChild>
                <w:div w:id="71632407">
                  <w:marLeft w:val="0"/>
                  <w:marRight w:val="0"/>
                  <w:marTop w:val="0"/>
                  <w:marBottom w:val="0"/>
                  <w:divBdr>
                    <w:top w:val="none" w:sz="0" w:space="0" w:color="auto"/>
                    <w:left w:val="none" w:sz="0" w:space="0" w:color="auto"/>
                    <w:bottom w:val="none" w:sz="0" w:space="0" w:color="auto"/>
                    <w:right w:val="none" w:sz="0" w:space="0" w:color="auto"/>
                  </w:divBdr>
                </w:div>
              </w:divsChild>
            </w:div>
            <w:div w:id="610937673">
              <w:marLeft w:val="0"/>
              <w:marRight w:val="0"/>
              <w:marTop w:val="0"/>
              <w:marBottom w:val="0"/>
              <w:divBdr>
                <w:top w:val="none" w:sz="0" w:space="0" w:color="auto"/>
                <w:left w:val="none" w:sz="0" w:space="0" w:color="auto"/>
                <w:bottom w:val="none" w:sz="0" w:space="0" w:color="auto"/>
                <w:right w:val="none" w:sz="0" w:space="0" w:color="auto"/>
              </w:divBdr>
              <w:divsChild>
                <w:div w:id="1880895522">
                  <w:marLeft w:val="0"/>
                  <w:marRight w:val="0"/>
                  <w:marTop w:val="0"/>
                  <w:marBottom w:val="0"/>
                  <w:divBdr>
                    <w:top w:val="none" w:sz="0" w:space="0" w:color="auto"/>
                    <w:left w:val="none" w:sz="0" w:space="0" w:color="auto"/>
                    <w:bottom w:val="none" w:sz="0" w:space="0" w:color="auto"/>
                    <w:right w:val="none" w:sz="0" w:space="0" w:color="auto"/>
                  </w:divBdr>
                </w:div>
              </w:divsChild>
            </w:div>
            <w:div w:id="616761907">
              <w:marLeft w:val="0"/>
              <w:marRight w:val="0"/>
              <w:marTop w:val="0"/>
              <w:marBottom w:val="0"/>
              <w:divBdr>
                <w:top w:val="none" w:sz="0" w:space="0" w:color="auto"/>
                <w:left w:val="none" w:sz="0" w:space="0" w:color="auto"/>
                <w:bottom w:val="none" w:sz="0" w:space="0" w:color="auto"/>
                <w:right w:val="none" w:sz="0" w:space="0" w:color="auto"/>
              </w:divBdr>
              <w:divsChild>
                <w:div w:id="436945702">
                  <w:marLeft w:val="0"/>
                  <w:marRight w:val="0"/>
                  <w:marTop w:val="0"/>
                  <w:marBottom w:val="0"/>
                  <w:divBdr>
                    <w:top w:val="none" w:sz="0" w:space="0" w:color="auto"/>
                    <w:left w:val="none" w:sz="0" w:space="0" w:color="auto"/>
                    <w:bottom w:val="none" w:sz="0" w:space="0" w:color="auto"/>
                    <w:right w:val="none" w:sz="0" w:space="0" w:color="auto"/>
                  </w:divBdr>
                </w:div>
              </w:divsChild>
            </w:div>
            <w:div w:id="636841684">
              <w:marLeft w:val="0"/>
              <w:marRight w:val="0"/>
              <w:marTop w:val="0"/>
              <w:marBottom w:val="0"/>
              <w:divBdr>
                <w:top w:val="none" w:sz="0" w:space="0" w:color="auto"/>
                <w:left w:val="none" w:sz="0" w:space="0" w:color="auto"/>
                <w:bottom w:val="none" w:sz="0" w:space="0" w:color="auto"/>
                <w:right w:val="none" w:sz="0" w:space="0" w:color="auto"/>
              </w:divBdr>
              <w:divsChild>
                <w:div w:id="1834101464">
                  <w:marLeft w:val="0"/>
                  <w:marRight w:val="0"/>
                  <w:marTop w:val="0"/>
                  <w:marBottom w:val="0"/>
                  <w:divBdr>
                    <w:top w:val="none" w:sz="0" w:space="0" w:color="auto"/>
                    <w:left w:val="none" w:sz="0" w:space="0" w:color="auto"/>
                    <w:bottom w:val="none" w:sz="0" w:space="0" w:color="auto"/>
                    <w:right w:val="none" w:sz="0" w:space="0" w:color="auto"/>
                  </w:divBdr>
                </w:div>
              </w:divsChild>
            </w:div>
            <w:div w:id="654605017">
              <w:marLeft w:val="0"/>
              <w:marRight w:val="0"/>
              <w:marTop w:val="0"/>
              <w:marBottom w:val="0"/>
              <w:divBdr>
                <w:top w:val="none" w:sz="0" w:space="0" w:color="auto"/>
                <w:left w:val="none" w:sz="0" w:space="0" w:color="auto"/>
                <w:bottom w:val="none" w:sz="0" w:space="0" w:color="auto"/>
                <w:right w:val="none" w:sz="0" w:space="0" w:color="auto"/>
              </w:divBdr>
              <w:divsChild>
                <w:div w:id="971668843">
                  <w:marLeft w:val="0"/>
                  <w:marRight w:val="0"/>
                  <w:marTop w:val="0"/>
                  <w:marBottom w:val="0"/>
                  <w:divBdr>
                    <w:top w:val="none" w:sz="0" w:space="0" w:color="auto"/>
                    <w:left w:val="none" w:sz="0" w:space="0" w:color="auto"/>
                    <w:bottom w:val="none" w:sz="0" w:space="0" w:color="auto"/>
                    <w:right w:val="none" w:sz="0" w:space="0" w:color="auto"/>
                  </w:divBdr>
                </w:div>
              </w:divsChild>
            </w:div>
            <w:div w:id="668797613">
              <w:marLeft w:val="0"/>
              <w:marRight w:val="0"/>
              <w:marTop w:val="0"/>
              <w:marBottom w:val="0"/>
              <w:divBdr>
                <w:top w:val="none" w:sz="0" w:space="0" w:color="auto"/>
                <w:left w:val="none" w:sz="0" w:space="0" w:color="auto"/>
                <w:bottom w:val="none" w:sz="0" w:space="0" w:color="auto"/>
                <w:right w:val="none" w:sz="0" w:space="0" w:color="auto"/>
              </w:divBdr>
              <w:divsChild>
                <w:div w:id="705986320">
                  <w:marLeft w:val="0"/>
                  <w:marRight w:val="0"/>
                  <w:marTop w:val="0"/>
                  <w:marBottom w:val="0"/>
                  <w:divBdr>
                    <w:top w:val="none" w:sz="0" w:space="0" w:color="auto"/>
                    <w:left w:val="none" w:sz="0" w:space="0" w:color="auto"/>
                    <w:bottom w:val="none" w:sz="0" w:space="0" w:color="auto"/>
                    <w:right w:val="none" w:sz="0" w:space="0" w:color="auto"/>
                  </w:divBdr>
                </w:div>
              </w:divsChild>
            </w:div>
            <w:div w:id="701786410">
              <w:marLeft w:val="0"/>
              <w:marRight w:val="0"/>
              <w:marTop w:val="0"/>
              <w:marBottom w:val="0"/>
              <w:divBdr>
                <w:top w:val="none" w:sz="0" w:space="0" w:color="auto"/>
                <w:left w:val="none" w:sz="0" w:space="0" w:color="auto"/>
                <w:bottom w:val="none" w:sz="0" w:space="0" w:color="auto"/>
                <w:right w:val="none" w:sz="0" w:space="0" w:color="auto"/>
              </w:divBdr>
              <w:divsChild>
                <w:div w:id="1276252686">
                  <w:marLeft w:val="0"/>
                  <w:marRight w:val="0"/>
                  <w:marTop w:val="0"/>
                  <w:marBottom w:val="0"/>
                  <w:divBdr>
                    <w:top w:val="none" w:sz="0" w:space="0" w:color="auto"/>
                    <w:left w:val="none" w:sz="0" w:space="0" w:color="auto"/>
                    <w:bottom w:val="none" w:sz="0" w:space="0" w:color="auto"/>
                    <w:right w:val="none" w:sz="0" w:space="0" w:color="auto"/>
                  </w:divBdr>
                </w:div>
              </w:divsChild>
            </w:div>
            <w:div w:id="703485305">
              <w:marLeft w:val="0"/>
              <w:marRight w:val="0"/>
              <w:marTop w:val="0"/>
              <w:marBottom w:val="0"/>
              <w:divBdr>
                <w:top w:val="none" w:sz="0" w:space="0" w:color="auto"/>
                <w:left w:val="none" w:sz="0" w:space="0" w:color="auto"/>
                <w:bottom w:val="none" w:sz="0" w:space="0" w:color="auto"/>
                <w:right w:val="none" w:sz="0" w:space="0" w:color="auto"/>
              </w:divBdr>
              <w:divsChild>
                <w:div w:id="2083991620">
                  <w:marLeft w:val="0"/>
                  <w:marRight w:val="0"/>
                  <w:marTop w:val="0"/>
                  <w:marBottom w:val="0"/>
                  <w:divBdr>
                    <w:top w:val="none" w:sz="0" w:space="0" w:color="auto"/>
                    <w:left w:val="none" w:sz="0" w:space="0" w:color="auto"/>
                    <w:bottom w:val="none" w:sz="0" w:space="0" w:color="auto"/>
                    <w:right w:val="none" w:sz="0" w:space="0" w:color="auto"/>
                  </w:divBdr>
                </w:div>
              </w:divsChild>
            </w:div>
            <w:div w:id="739837774">
              <w:marLeft w:val="0"/>
              <w:marRight w:val="0"/>
              <w:marTop w:val="0"/>
              <w:marBottom w:val="0"/>
              <w:divBdr>
                <w:top w:val="none" w:sz="0" w:space="0" w:color="auto"/>
                <w:left w:val="none" w:sz="0" w:space="0" w:color="auto"/>
                <w:bottom w:val="none" w:sz="0" w:space="0" w:color="auto"/>
                <w:right w:val="none" w:sz="0" w:space="0" w:color="auto"/>
              </w:divBdr>
              <w:divsChild>
                <w:div w:id="1217931595">
                  <w:marLeft w:val="0"/>
                  <w:marRight w:val="0"/>
                  <w:marTop w:val="0"/>
                  <w:marBottom w:val="0"/>
                  <w:divBdr>
                    <w:top w:val="none" w:sz="0" w:space="0" w:color="auto"/>
                    <w:left w:val="none" w:sz="0" w:space="0" w:color="auto"/>
                    <w:bottom w:val="none" w:sz="0" w:space="0" w:color="auto"/>
                    <w:right w:val="none" w:sz="0" w:space="0" w:color="auto"/>
                  </w:divBdr>
                </w:div>
              </w:divsChild>
            </w:div>
            <w:div w:id="762529312">
              <w:marLeft w:val="0"/>
              <w:marRight w:val="0"/>
              <w:marTop w:val="0"/>
              <w:marBottom w:val="0"/>
              <w:divBdr>
                <w:top w:val="none" w:sz="0" w:space="0" w:color="auto"/>
                <w:left w:val="none" w:sz="0" w:space="0" w:color="auto"/>
                <w:bottom w:val="none" w:sz="0" w:space="0" w:color="auto"/>
                <w:right w:val="none" w:sz="0" w:space="0" w:color="auto"/>
              </w:divBdr>
              <w:divsChild>
                <w:div w:id="845631151">
                  <w:marLeft w:val="0"/>
                  <w:marRight w:val="0"/>
                  <w:marTop w:val="0"/>
                  <w:marBottom w:val="0"/>
                  <w:divBdr>
                    <w:top w:val="none" w:sz="0" w:space="0" w:color="auto"/>
                    <w:left w:val="none" w:sz="0" w:space="0" w:color="auto"/>
                    <w:bottom w:val="none" w:sz="0" w:space="0" w:color="auto"/>
                    <w:right w:val="none" w:sz="0" w:space="0" w:color="auto"/>
                  </w:divBdr>
                </w:div>
              </w:divsChild>
            </w:div>
            <w:div w:id="765007170">
              <w:marLeft w:val="0"/>
              <w:marRight w:val="0"/>
              <w:marTop w:val="0"/>
              <w:marBottom w:val="0"/>
              <w:divBdr>
                <w:top w:val="none" w:sz="0" w:space="0" w:color="auto"/>
                <w:left w:val="none" w:sz="0" w:space="0" w:color="auto"/>
                <w:bottom w:val="none" w:sz="0" w:space="0" w:color="auto"/>
                <w:right w:val="none" w:sz="0" w:space="0" w:color="auto"/>
              </w:divBdr>
              <w:divsChild>
                <w:div w:id="1404334816">
                  <w:marLeft w:val="0"/>
                  <w:marRight w:val="0"/>
                  <w:marTop w:val="0"/>
                  <w:marBottom w:val="0"/>
                  <w:divBdr>
                    <w:top w:val="none" w:sz="0" w:space="0" w:color="auto"/>
                    <w:left w:val="none" w:sz="0" w:space="0" w:color="auto"/>
                    <w:bottom w:val="none" w:sz="0" w:space="0" w:color="auto"/>
                    <w:right w:val="none" w:sz="0" w:space="0" w:color="auto"/>
                  </w:divBdr>
                </w:div>
              </w:divsChild>
            </w:div>
            <w:div w:id="772436761">
              <w:marLeft w:val="0"/>
              <w:marRight w:val="0"/>
              <w:marTop w:val="0"/>
              <w:marBottom w:val="0"/>
              <w:divBdr>
                <w:top w:val="none" w:sz="0" w:space="0" w:color="auto"/>
                <w:left w:val="none" w:sz="0" w:space="0" w:color="auto"/>
                <w:bottom w:val="none" w:sz="0" w:space="0" w:color="auto"/>
                <w:right w:val="none" w:sz="0" w:space="0" w:color="auto"/>
              </w:divBdr>
              <w:divsChild>
                <w:div w:id="1977952370">
                  <w:marLeft w:val="0"/>
                  <w:marRight w:val="0"/>
                  <w:marTop w:val="0"/>
                  <w:marBottom w:val="0"/>
                  <w:divBdr>
                    <w:top w:val="none" w:sz="0" w:space="0" w:color="auto"/>
                    <w:left w:val="none" w:sz="0" w:space="0" w:color="auto"/>
                    <w:bottom w:val="none" w:sz="0" w:space="0" w:color="auto"/>
                    <w:right w:val="none" w:sz="0" w:space="0" w:color="auto"/>
                  </w:divBdr>
                </w:div>
              </w:divsChild>
            </w:div>
            <w:div w:id="779570323">
              <w:marLeft w:val="0"/>
              <w:marRight w:val="0"/>
              <w:marTop w:val="0"/>
              <w:marBottom w:val="0"/>
              <w:divBdr>
                <w:top w:val="none" w:sz="0" w:space="0" w:color="auto"/>
                <w:left w:val="none" w:sz="0" w:space="0" w:color="auto"/>
                <w:bottom w:val="none" w:sz="0" w:space="0" w:color="auto"/>
                <w:right w:val="none" w:sz="0" w:space="0" w:color="auto"/>
              </w:divBdr>
              <w:divsChild>
                <w:div w:id="1041050318">
                  <w:marLeft w:val="0"/>
                  <w:marRight w:val="0"/>
                  <w:marTop w:val="0"/>
                  <w:marBottom w:val="0"/>
                  <w:divBdr>
                    <w:top w:val="none" w:sz="0" w:space="0" w:color="auto"/>
                    <w:left w:val="none" w:sz="0" w:space="0" w:color="auto"/>
                    <w:bottom w:val="none" w:sz="0" w:space="0" w:color="auto"/>
                    <w:right w:val="none" w:sz="0" w:space="0" w:color="auto"/>
                  </w:divBdr>
                </w:div>
              </w:divsChild>
            </w:div>
            <w:div w:id="784226819">
              <w:marLeft w:val="0"/>
              <w:marRight w:val="0"/>
              <w:marTop w:val="0"/>
              <w:marBottom w:val="0"/>
              <w:divBdr>
                <w:top w:val="none" w:sz="0" w:space="0" w:color="auto"/>
                <w:left w:val="none" w:sz="0" w:space="0" w:color="auto"/>
                <w:bottom w:val="none" w:sz="0" w:space="0" w:color="auto"/>
                <w:right w:val="none" w:sz="0" w:space="0" w:color="auto"/>
              </w:divBdr>
              <w:divsChild>
                <w:div w:id="871069242">
                  <w:marLeft w:val="0"/>
                  <w:marRight w:val="0"/>
                  <w:marTop w:val="0"/>
                  <w:marBottom w:val="0"/>
                  <w:divBdr>
                    <w:top w:val="none" w:sz="0" w:space="0" w:color="auto"/>
                    <w:left w:val="none" w:sz="0" w:space="0" w:color="auto"/>
                    <w:bottom w:val="none" w:sz="0" w:space="0" w:color="auto"/>
                    <w:right w:val="none" w:sz="0" w:space="0" w:color="auto"/>
                  </w:divBdr>
                </w:div>
              </w:divsChild>
            </w:div>
            <w:div w:id="843279251">
              <w:marLeft w:val="0"/>
              <w:marRight w:val="0"/>
              <w:marTop w:val="0"/>
              <w:marBottom w:val="0"/>
              <w:divBdr>
                <w:top w:val="none" w:sz="0" w:space="0" w:color="auto"/>
                <w:left w:val="none" w:sz="0" w:space="0" w:color="auto"/>
                <w:bottom w:val="none" w:sz="0" w:space="0" w:color="auto"/>
                <w:right w:val="none" w:sz="0" w:space="0" w:color="auto"/>
              </w:divBdr>
              <w:divsChild>
                <w:div w:id="1664043238">
                  <w:marLeft w:val="0"/>
                  <w:marRight w:val="0"/>
                  <w:marTop w:val="0"/>
                  <w:marBottom w:val="0"/>
                  <w:divBdr>
                    <w:top w:val="none" w:sz="0" w:space="0" w:color="auto"/>
                    <w:left w:val="none" w:sz="0" w:space="0" w:color="auto"/>
                    <w:bottom w:val="none" w:sz="0" w:space="0" w:color="auto"/>
                    <w:right w:val="none" w:sz="0" w:space="0" w:color="auto"/>
                  </w:divBdr>
                </w:div>
              </w:divsChild>
            </w:div>
            <w:div w:id="848131483">
              <w:marLeft w:val="0"/>
              <w:marRight w:val="0"/>
              <w:marTop w:val="0"/>
              <w:marBottom w:val="0"/>
              <w:divBdr>
                <w:top w:val="none" w:sz="0" w:space="0" w:color="auto"/>
                <w:left w:val="none" w:sz="0" w:space="0" w:color="auto"/>
                <w:bottom w:val="none" w:sz="0" w:space="0" w:color="auto"/>
                <w:right w:val="none" w:sz="0" w:space="0" w:color="auto"/>
              </w:divBdr>
              <w:divsChild>
                <w:div w:id="1971208408">
                  <w:marLeft w:val="0"/>
                  <w:marRight w:val="0"/>
                  <w:marTop w:val="0"/>
                  <w:marBottom w:val="0"/>
                  <w:divBdr>
                    <w:top w:val="none" w:sz="0" w:space="0" w:color="auto"/>
                    <w:left w:val="none" w:sz="0" w:space="0" w:color="auto"/>
                    <w:bottom w:val="none" w:sz="0" w:space="0" w:color="auto"/>
                    <w:right w:val="none" w:sz="0" w:space="0" w:color="auto"/>
                  </w:divBdr>
                </w:div>
              </w:divsChild>
            </w:div>
            <w:div w:id="858927373">
              <w:marLeft w:val="0"/>
              <w:marRight w:val="0"/>
              <w:marTop w:val="0"/>
              <w:marBottom w:val="0"/>
              <w:divBdr>
                <w:top w:val="none" w:sz="0" w:space="0" w:color="auto"/>
                <w:left w:val="none" w:sz="0" w:space="0" w:color="auto"/>
                <w:bottom w:val="none" w:sz="0" w:space="0" w:color="auto"/>
                <w:right w:val="none" w:sz="0" w:space="0" w:color="auto"/>
              </w:divBdr>
              <w:divsChild>
                <w:div w:id="703285111">
                  <w:marLeft w:val="0"/>
                  <w:marRight w:val="0"/>
                  <w:marTop w:val="0"/>
                  <w:marBottom w:val="0"/>
                  <w:divBdr>
                    <w:top w:val="none" w:sz="0" w:space="0" w:color="auto"/>
                    <w:left w:val="none" w:sz="0" w:space="0" w:color="auto"/>
                    <w:bottom w:val="none" w:sz="0" w:space="0" w:color="auto"/>
                    <w:right w:val="none" w:sz="0" w:space="0" w:color="auto"/>
                  </w:divBdr>
                </w:div>
              </w:divsChild>
            </w:div>
            <w:div w:id="899365340">
              <w:marLeft w:val="0"/>
              <w:marRight w:val="0"/>
              <w:marTop w:val="0"/>
              <w:marBottom w:val="0"/>
              <w:divBdr>
                <w:top w:val="none" w:sz="0" w:space="0" w:color="auto"/>
                <w:left w:val="none" w:sz="0" w:space="0" w:color="auto"/>
                <w:bottom w:val="none" w:sz="0" w:space="0" w:color="auto"/>
                <w:right w:val="none" w:sz="0" w:space="0" w:color="auto"/>
              </w:divBdr>
              <w:divsChild>
                <w:div w:id="1352955196">
                  <w:marLeft w:val="0"/>
                  <w:marRight w:val="0"/>
                  <w:marTop w:val="0"/>
                  <w:marBottom w:val="0"/>
                  <w:divBdr>
                    <w:top w:val="none" w:sz="0" w:space="0" w:color="auto"/>
                    <w:left w:val="none" w:sz="0" w:space="0" w:color="auto"/>
                    <w:bottom w:val="none" w:sz="0" w:space="0" w:color="auto"/>
                    <w:right w:val="none" w:sz="0" w:space="0" w:color="auto"/>
                  </w:divBdr>
                </w:div>
              </w:divsChild>
            </w:div>
            <w:div w:id="926689342">
              <w:marLeft w:val="0"/>
              <w:marRight w:val="0"/>
              <w:marTop w:val="0"/>
              <w:marBottom w:val="0"/>
              <w:divBdr>
                <w:top w:val="none" w:sz="0" w:space="0" w:color="auto"/>
                <w:left w:val="none" w:sz="0" w:space="0" w:color="auto"/>
                <w:bottom w:val="none" w:sz="0" w:space="0" w:color="auto"/>
                <w:right w:val="none" w:sz="0" w:space="0" w:color="auto"/>
              </w:divBdr>
              <w:divsChild>
                <w:div w:id="1201892307">
                  <w:marLeft w:val="0"/>
                  <w:marRight w:val="0"/>
                  <w:marTop w:val="0"/>
                  <w:marBottom w:val="0"/>
                  <w:divBdr>
                    <w:top w:val="none" w:sz="0" w:space="0" w:color="auto"/>
                    <w:left w:val="none" w:sz="0" w:space="0" w:color="auto"/>
                    <w:bottom w:val="none" w:sz="0" w:space="0" w:color="auto"/>
                    <w:right w:val="none" w:sz="0" w:space="0" w:color="auto"/>
                  </w:divBdr>
                </w:div>
              </w:divsChild>
            </w:div>
            <w:div w:id="930353380">
              <w:marLeft w:val="0"/>
              <w:marRight w:val="0"/>
              <w:marTop w:val="0"/>
              <w:marBottom w:val="0"/>
              <w:divBdr>
                <w:top w:val="none" w:sz="0" w:space="0" w:color="auto"/>
                <w:left w:val="none" w:sz="0" w:space="0" w:color="auto"/>
                <w:bottom w:val="none" w:sz="0" w:space="0" w:color="auto"/>
                <w:right w:val="none" w:sz="0" w:space="0" w:color="auto"/>
              </w:divBdr>
              <w:divsChild>
                <w:div w:id="2107074175">
                  <w:marLeft w:val="0"/>
                  <w:marRight w:val="0"/>
                  <w:marTop w:val="0"/>
                  <w:marBottom w:val="0"/>
                  <w:divBdr>
                    <w:top w:val="none" w:sz="0" w:space="0" w:color="auto"/>
                    <w:left w:val="none" w:sz="0" w:space="0" w:color="auto"/>
                    <w:bottom w:val="none" w:sz="0" w:space="0" w:color="auto"/>
                    <w:right w:val="none" w:sz="0" w:space="0" w:color="auto"/>
                  </w:divBdr>
                </w:div>
              </w:divsChild>
            </w:div>
            <w:div w:id="951547133">
              <w:marLeft w:val="0"/>
              <w:marRight w:val="0"/>
              <w:marTop w:val="0"/>
              <w:marBottom w:val="0"/>
              <w:divBdr>
                <w:top w:val="none" w:sz="0" w:space="0" w:color="auto"/>
                <w:left w:val="none" w:sz="0" w:space="0" w:color="auto"/>
                <w:bottom w:val="none" w:sz="0" w:space="0" w:color="auto"/>
                <w:right w:val="none" w:sz="0" w:space="0" w:color="auto"/>
              </w:divBdr>
              <w:divsChild>
                <w:div w:id="1673416090">
                  <w:marLeft w:val="0"/>
                  <w:marRight w:val="0"/>
                  <w:marTop w:val="0"/>
                  <w:marBottom w:val="0"/>
                  <w:divBdr>
                    <w:top w:val="none" w:sz="0" w:space="0" w:color="auto"/>
                    <w:left w:val="none" w:sz="0" w:space="0" w:color="auto"/>
                    <w:bottom w:val="none" w:sz="0" w:space="0" w:color="auto"/>
                    <w:right w:val="none" w:sz="0" w:space="0" w:color="auto"/>
                  </w:divBdr>
                </w:div>
              </w:divsChild>
            </w:div>
            <w:div w:id="962884127">
              <w:marLeft w:val="0"/>
              <w:marRight w:val="0"/>
              <w:marTop w:val="0"/>
              <w:marBottom w:val="0"/>
              <w:divBdr>
                <w:top w:val="none" w:sz="0" w:space="0" w:color="auto"/>
                <w:left w:val="none" w:sz="0" w:space="0" w:color="auto"/>
                <w:bottom w:val="none" w:sz="0" w:space="0" w:color="auto"/>
                <w:right w:val="none" w:sz="0" w:space="0" w:color="auto"/>
              </w:divBdr>
              <w:divsChild>
                <w:div w:id="2100441903">
                  <w:marLeft w:val="0"/>
                  <w:marRight w:val="0"/>
                  <w:marTop w:val="0"/>
                  <w:marBottom w:val="0"/>
                  <w:divBdr>
                    <w:top w:val="none" w:sz="0" w:space="0" w:color="auto"/>
                    <w:left w:val="none" w:sz="0" w:space="0" w:color="auto"/>
                    <w:bottom w:val="none" w:sz="0" w:space="0" w:color="auto"/>
                    <w:right w:val="none" w:sz="0" w:space="0" w:color="auto"/>
                  </w:divBdr>
                </w:div>
              </w:divsChild>
            </w:div>
            <w:div w:id="1000501046">
              <w:marLeft w:val="0"/>
              <w:marRight w:val="0"/>
              <w:marTop w:val="0"/>
              <w:marBottom w:val="0"/>
              <w:divBdr>
                <w:top w:val="none" w:sz="0" w:space="0" w:color="auto"/>
                <w:left w:val="none" w:sz="0" w:space="0" w:color="auto"/>
                <w:bottom w:val="none" w:sz="0" w:space="0" w:color="auto"/>
                <w:right w:val="none" w:sz="0" w:space="0" w:color="auto"/>
              </w:divBdr>
              <w:divsChild>
                <w:div w:id="1865053334">
                  <w:marLeft w:val="0"/>
                  <w:marRight w:val="0"/>
                  <w:marTop w:val="0"/>
                  <w:marBottom w:val="0"/>
                  <w:divBdr>
                    <w:top w:val="none" w:sz="0" w:space="0" w:color="auto"/>
                    <w:left w:val="none" w:sz="0" w:space="0" w:color="auto"/>
                    <w:bottom w:val="none" w:sz="0" w:space="0" w:color="auto"/>
                    <w:right w:val="none" w:sz="0" w:space="0" w:color="auto"/>
                  </w:divBdr>
                </w:div>
              </w:divsChild>
            </w:div>
            <w:div w:id="1025058641">
              <w:marLeft w:val="0"/>
              <w:marRight w:val="0"/>
              <w:marTop w:val="0"/>
              <w:marBottom w:val="0"/>
              <w:divBdr>
                <w:top w:val="none" w:sz="0" w:space="0" w:color="auto"/>
                <w:left w:val="none" w:sz="0" w:space="0" w:color="auto"/>
                <w:bottom w:val="none" w:sz="0" w:space="0" w:color="auto"/>
                <w:right w:val="none" w:sz="0" w:space="0" w:color="auto"/>
              </w:divBdr>
              <w:divsChild>
                <w:div w:id="481778756">
                  <w:marLeft w:val="0"/>
                  <w:marRight w:val="0"/>
                  <w:marTop w:val="0"/>
                  <w:marBottom w:val="0"/>
                  <w:divBdr>
                    <w:top w:val="none" w:sz="0" w:space="0" w:color="auto"/>
                    <w:left w:val="none" w:sz="0" w:space="0" w:color="auto"/>
                    <w:bottom w:val="none" w:sz="0" w:space="0" w:color="auto"/>
                    <w:right w:val="none" w:sz="0" w:space="0" w:color="auto"/>
                  </w:divBdr>
                </w:div>
              </w:divsChild>
            </w:div>
            <w:div w:id="1047491397">
              <w:marLeft w:val="0"/>
              <w:marRight w:val="0"/>
              <w:marTop w:val="0"/>
              <w:marBottom w:val="0"/>
              <w:divBdr>
                <w:top w:val="none" w:sz="0" w:space="0" w:color="auto"/>
                <w:left w:val="none" w:sz="0" w:space="0" w:color="auto"/>
                <w:bottom w:val="none" w:sz="0" w:space="0" w:color="auto"/>
                <w:right w:val="none" w:sz="0" w:space="0" w:color="auto"/>
              </w:divBdr>
              <w:divsChild>
                <w:div w:id="1661275215">
                  <w:marLeft w:val="0"/>
                  <w:marRight w:val="0"/>
                  <w:marTop w:val="0"/>
                  <w:marBottom w:val="0"/>
                  <w:divBdr>
                    <w:top w:val="none" w:sz="0" w:space="0" w:color="auto"/>
                    <w:left w:val="none" w:sz="0" w:space="0" w:color="auto"/>
                    <w:bottom w:val="none" w:sz="0" w:space="0" w:color="auto"/>
                    <w:right w:val="none" w:sz="0" w:space="0" w:color="auto"/>
                  </w:divBdr>
                </w:div>
              </w:divsChild>
            </w:div>
            <w:div w:id="1079324271">
              <w:marLeft w:val="0"/>
              <w:marRight w:val="0"/>
              <w:marTop w:val="0"/>
              <w:marBottom w:val="0"/>
              <w:divBdr>
                <w:top w:val="none" w:sz="0" w:space="0" w:color="auto"/>
                <w:left w:val="none" w:sz="0" w:space="0" w:color="auto"/>
                <w:bottom w:val="none" w:sz="0" w:space="0" w:color="auto"/>
                <w:right w:val="none" w:sz="0" w:space="0" w:color="auto"/>
              </w:divBdr>
              <w:divsChild>
                <w:div w:id="1254702640">
                  <w:marLeft w:val="0"/>
                  <w:marRight w:val="0"/>
                  <w:marTop w:val="0"/>
                  <w:marBottom w:val="0"/>
                  <w:divBdr>
                    <w:top w:val="none" w:sz="0" w:space="0" w:color="auto"/>
                    <w:left w:val="none" w:sz="0" w:space="0" w:color="auto"/>
                    <w:bottom w:val="none" w:sz="0" w:space="0" w:color="auto"/>
                    <w:right w:val="none" w:sz="0" w:space="0" w:color="auto"/>
                  </w:divBdr>
                </w:div>
              </w:divsChild>
            </w:div>
            <w:div w:id="1101990359">
              <w:marLeft w:val="0"/>
              <w:marRight w:val="0"/>
              <w:marTop w:val="0"/>
              <w:marBottom w:val="0"/>
              <w:divBdr>
                <w:top w:val="none" w:sz="0" w:space="0" w:color="auto"/>
                <w:left w:val="none" w:sz="0" w:space="0" w:color="auto"/>
                <w:bottom w:val="none" w:sz="0" w:space="0" w:color="auto"/>
                <w:right w:val="none" w:sz="0" w:space="0" w:color="auto"/>
              </w:divBdr>
              <w:divsChild>
                <w:div w:id="482966782">
                  <w:marLeft w:val="0"/>
                  <w:marRight w:val="0"/>
                  <w:marTop w:val="0"/>
                  <w:marBottom w:val="0"/>
                  <w:divBdr>
                    <w:top w:val="none" w:sz="0" w:space="0" w:color="auto"/>
                    <w:left w:val="none" w:sz="0" w:space="0" w:color="auto"/>
                    <w:bottom w:val="none" w:sz="0" w:space="0" w:color="auto"/>
                    <w:right w:val="none" w:sz="0" w:space="0" w:color="auto"/>
                  </w:divBdr>
                </w:div>
              </w:divsChild>
            </w:div>
            <w:div w:id="1113861783">
              <w:marLeft w:val="0"/>
              <w:marRight w:val="0"/>
              <w:marTop w:val="0"/>
              <w:marBottom w:val="0"/>
              <w:divBdr>
                <w:top w:val="none" w:sz="0" w:space="0" w:color="auto"/>
                <w:left w:val="none" w:sz="0" w:space="0" w:color="auto"/>
                <w:bottom w:val="none" w:sz="0" w:space="0" w:color="auto"/>
                <w:right w:val="none" w:sz="0" w:space="0" w:color="auto"/>
              </w:divBdr>
              <w:divsChild>
                <w:div w:id="2138715505">
                  <w:marLeft w:val="0"/>
                  <w:marRight w:val="0"/>
                  <w:marTop w:val="0"/>
                  <w:marBottom w:val="0"/>
                  <w:divBdr>
                    <w:top w:val="none" w:sz="0" w:space="0" w:color="auto"/>
                    <w:left w:val="none" w:sz="0" w:space="0" w:color="auto"/>
                    <w:bottom w:val="none" w:sz="0" w:space="0" w:color="auto"/>
                    <w:right w:val="none" w:sz="0" w:space="0" w:color="auto"/>
                  </w:divBdr>
                </w:div>
              </w:divsChild>
            </w:div>
            <w:div w:id="1212377501">
              <w:marLeft w:val="0"/>
              <w:marRight w:val="0"/>
              <w:marTop w:val="0"/>
              <w:marBottom w:val="0"/>
              <w:divBdr>
                <w:top w:val="none" w:sz="0" w:space="0" w:color="auto"/>
                <w:left w:val="none" w:sz="0" w:space="0" w:color="auto"/>
                <w:bottom w:val="none" w:sz="0" w:space="0" w:color="auto"/>
                <w:right w:val="none" w:sz="0" w:space="0" w:color="auto"/>
              </w:divBdr>
              <w:divsChild>
                <w:div w:id="1374690094">
                  <w:marLeft w:val="0"/>
                  <w:marRight w:val="0"/>
                  <w:marTop w:val="0"/>
                  <w:marBottom w:val="0"/>
                  <w:divBdr>
                    <w:top w:val="none" w:sz="0" w:space="0" w:color="auto"/>
                    <w:left w:val="none" w:sz="0" w:space="0" w:color="auto"/>
                    <w:bottom w:val="none" w:sz="0" w:space="0" w:color="auto"/>
                    <w:right w:val="none" w:sz="0" w:space="0" w:color="auto"/>
                  </w:divBdr>
                </w:div>
              </w:divsChild>
            </w:div>
            <w:div w:id="1225721024">
              <w:marLeft w:val="0"/>
              <w:marRight w:val="0"/>
              <w:marTop w:val="0"/>
              <w:marBottom w:val="0"/>
              <w:divBdr>
                <w:top w:val="none" w:sz="0" w:space="0" w:color="auto"/>
                <w:left w:val="none" w:sz="0" w:space="0" w:color="auto"/>
                <w:bottom w:val="none" w:sz="0" w:space="0" w:color="auto"/>
                <w:right w:val="none" w:sz="0" w:space="0" w:color="auto"/>
              </w:divBdr>
              <w:divsChild>
                <w:div w:id="942692263">
                  <w:marLeft w:val="0"/>
                  <w:marRight w:val="0"/>
                  <w:marTop w:val="0"/>
                  <w:marBottom w:val="0"/>
                  <w:divBdr>
                    <w:top w:val="none" w:sz="0" w:space="0" w:color="auto"/>
                    <w:left w:val="none" w:sz="0" w:space="0" w:color="auto"/>
                    <w:bottom w:val="none" w:sz="0" w:space="0" w:color="auto"/>
                    <w:right w:val="none" w:sz="0" w:space="0" w:color="auto"/>
                  </w:divBdr>
                </w:div>
              </w:divsChild>
            </w:div>
            <w:div w:id="1235774649">
              <w:marLeft w:val="0"/>
              <w:marRight w:val="0"/>
              <w:marTop w:val="0"/>
              <w:marBottom w:val="0"/>
              <w:divBdr>
                <w:top w:val="none" w:sz="0" w:space="0" w:color="auto"/>
                <w:left w:val="none" w:sz="0" w:space="0" w:color="auto"/>
                <w:bottom w:val="none" w:sz="0" w:space="0" w:color="auto"/>
                <w:right w:val="none" w:sz="0" w:space="0" w:color="auto"/>
              </w:divBdr>
              <w:divsChild>
                <w:div w:id="1275865052">
                  <w:marLeft w:val="0"/>
                  <w:marRight w:val="0"/>
                  <w:marTop w:val="0"/>
                  <w:marBottom w:val="0"/>
                  <w:divBdr>
                    <w:top w:val="none" w:sz="0" w:space="0" w:color="auto"/>
                    <w:left w:val="none" w:sz="0" w:space="0" w:color="auto"/>
                    <w:bottom w:val="none" w:sz="0" w:space="0" w:color="auto"/>
                    <w:right w:val="none" w:sz="0" w:space="0" w:color="auto"/>
                  </w:divBdr>
                </w:div>
              </w:divsChild>
            </w:div>
            <w:div w:id="1264802216">
              <w:marLeft w:val="0"/>
              <w:marRight w:val="0"/>
              <w:marTop w:val="0"/>
              <w:marBottom w:val="0"/>
              <w:divBdr>
                <w:top w:val="none" w:sz="0" w:space="0" w:color="auto"/>
                <w:left w:val="none" w:sz="0" w:space="0" w:color="auto"/>
                <w:bottom w:val="none" w:sz="0" w:space="0" w:color="auto"/>
                <w:right w:val="none" w:sz="0" w:space="0" w:color="auto"/>
              </w:divBdr>
              <w:divsChild>
                <w:div w:id="1801455915">
                  <w:marLeft w:val="0"/>
                  <w:marRight w:val="0"/>
                  <w:marTop w:val="0"/>
                  <w:marBottom w:val="0"/>
                  <w:divBdr>
                    <w:top w:val="none" w:sz="0" w:space="0" w:color="auto"/>
                    <w:left w:val="none" w:sz="0" w:space="0" w:color="auto"/>
                    <w:bottom w:val="none" w:sz="0" w:space="0" w:color="auto"/>
                    <w:right w:val="none" w:sz="0" w:space="0" w:color="auto"/>
                  </w:divBdr>
                </w:div>
              </w:divsChild>
            </w:div>
            <w:div w:id="1270234471">
              <w:marLeft w:val="0"/>
              <w:marRight w:val="0"/>
              <w:marTop w:val="0"/>
              <w:marBottom w:val="0"/>
              <w:divBdr>
                <w:top w:val="none" w:sz="0" w:space="0" w:color="auto"/>
                <w:left w:val="none" w:sz="0" w:space="0" w:color="auto"/>
                <w:bottom w:val="none" w:sz="0" w:space="0" w:color="auto"/>
                <w:right w:val="none" w:sz="0" w:space="0" w:color="auto"/>
              </w:divBdr>
              <w:divsChild>
                <w:div w:id="1873299736">
                  <w:marLeft w:val="0"/>
                  <w:marRight w:val="0"/>
                  <w:marTop w:val="0"/>
                  <w:marBottom w:val="0"/>
                  <w:divBdr>
                    <w:top w:val="none" w:sz="0" w:space="0" w:color="auto"/>
                    <w:left w:val="none" w:sz="0" w:space="0" w:color="auto"/>
                    <w:bottom w:val="none" w:sz="0" w:space="0" w:color="auto"/>
                    <w:right w:val="none" w:sz="0" w:space="0" w:color="auto"/>
                  </w:divBdr>
                </w:div>
              </w:divsChild>
            </w:div>
            <w:div w:id="1285579123">
              <w:marLeft w:val="0"/>
              <w:marRight w:val="0"/>
              <w:marTop w:val="0"/>
              <w:marBottom w:val="0"/>
              <w:divBdr>
                <w:top w:val="none" w:sz="0" w:space="0" w:color="auto"/>
                <w:left w:val="none" w:sz="0" w:space="0" w:color="auto"/>
                <w:bottom w:val="none" w:sz="0" w:space="0" w:color="auto"/>
                <w:right w:val="none" w:sz="0" w:space="0" w:color="auto"/>
              </w:divBdr>
              <w:divsChild>
                <w:div w:id="1957717178">
                  <w:marLeft w:val="0"/>
                  <w:marRight w:val="0"/>
                  <w:marTop w:val="0"/>
                  <w:marBottom w:val="0"/>
                  <w:divBdr>
                    <w:top w:val="none" w:sz="0" w:space="0" w:color="auto"/>
                    <w:left w:val="none" w:sz="0" w:space="0" w:color="auto"/>
                    <w:bottom w:val="none" w:sz="0" w:space="0" w:color="auto"/>
                    <w:right w:val="none" w:sz="0" w:space="0" w:color="auto"/>
                  </w:divBdr>
                </w:div>
              </w:divsChild>
            </w:div>
            <w:div w:id="1312056860">
              <w:marLeft w:val="0"/>
              <w:marRight w:val="0"/>
              <w:marTop w:val="0"/>
              <w:marBottom w:val="0"/>
              <w:divBdr>
                <w:top w:val="none" w:sz="0" w:space="0" w:color="auto"/>
                <w:left w:val="none" w:sz="0" w:space="0" w:color="auto"/>
                <w:bottom w:val="none" w:sz="0" w:space="0" w:color="auto"/>
                <w:right w:val="none" w:sz="0" w:space="0" w:color="auto"/>
              </w:divBdr>
              <w:divsChild>
                <w:div w:id="1693338618">
                  <w:marLeft w:val="0"/>
                  <w:marRight w:val="0"/>
                  <w:marTop w:val="0"/>
                  <w:marBottom w:val="0"/>
                  <w:divBdr>
                    <w:top w:val="none" w:sz="0" w:space="0" w:color="auto"/>
                    <w:left w:val="none" w:sz="0" w:space="0" w:color="auto"/>
                    <w:bottom w:val="none" w:sz="0" w:space="0" w:color="auto"/>
                    <w:right w:val="none" w:sz="0" w:space="0" w:color="auto"/>
                  </w:divBdr>
                </w:div>
              </w:divsChild>
            </w:div>
            <w:div w:id="1317491347">
              <w:marLeft w:val="0"/>
              <w:marRight w:val="0"/>
              <w:marTop w:val="0"/>
              <w:marBottom w:val="0"/>
              <w:divBdr>
                <w:top w:val="none" w:sz="0" w:space="0" w:color="auto"/>
                <w:left w:val="none" w:sz="0" w:space="0" w:color="auto"/>
                <w:bottom w:val="none" w:sz="0" w:space="0" w:color="auto"/>
                <w:right w:val="none" w:sz="0" w:space="0" w:color="auto"/>
              </w:divBdr>
              <w:divsChild>
                <w:div w:id="13727504">
                  <w:marLeft w:val="0"/>
                  <w:marRight w:val="0"/>
                  <w:marTop w:val="0"/>
                  <w:marBottom w:val="0"/>
                  <w:divBdr>
                    <w:top w:val="none" w:sz="0" w:space="0" w:color="auto"/>
                    <w:left w:val="none" w:sz="0" w:space="0" w:color="auto"/>
                    <w:bottom w:val="none" w:sz="0" w:space="0" w:color="auto"/>
                    <w:right w:val="none" w:sz="0" w:space="0" w:color="auto"/>
                  </w:divBdr>
                </w:div>
              </w:divsChild>
            </w:div>
            <w:div w:id="1333995430">
              <w:marLeft w:val="0"/>
              <w:marRight w:val="0"/>
              <w:marTop w:val="0"/>
              <w:marBottom w:val="0"/>
              <w:divBdr>
                <w:top w:val="none" w:sz="0" w:space="0" w:color="auto"/>
                <w:left w:val="none" w:sz="0" w:space="0" w:color="auto"/>
                <w:bottom w:val="none" w:sz="0" w:space="0" w:color="auto"/>
                <w:right w:val="none" w:sz="0" w:space="0" w:color="auto"/>
              </w:divBdr>
              <w:divsChild>
                <w:div w:id="492649435">
                  <w:marLeft w:val="0"/>
                  <w:marRight w:val="0"/>
                  <w:marTop w:val="0"/>
                  <w:marBottom w:val="0"/>
                  <w:divBdr>
                    <w:top w:val="none" w:sz="0" w:space="0" w:color="auto"/>
                    <w:left w:val="none" w:sz="0" w:space="0" w:color="auto"/>
                    <w:bottom w:val="none" w:sz="0" w:space="0" w:color="auto"/>
                    <w:right w:val="none" w:sz="0" w:space="0" w:color="auto"/>
                  </w:divBdr>
                </w:div>
              </w:divsChild>
            </w:div>
            <w:div w:id="1359550955">
              <w:marLeft w:val="0"/>
              <w:marRight w:val="0"/>
              <w:marTop w:val="0"/>
              <w:marBottom w:val="0"/>
              <w:divBdr>
                <w:top w:val="none" w:sz="0" w:space="0" w:color="auto"/>
                <w:left w:val="none" w:sz="0" w:space="0" w:color="auto"/>
                <w:bottom w:val="none" w:sz="0" w:space="0" w:color="auto"/>
                <w:right w:val="none" w:sz="0" w:space="0" w:color="auto"/>
              </w:divBdr>
              <w:divsChild>
                <w:div w:id="664431585">
                  <w:marLeft w:val="0"/>
                  <w:marRight w:val="0"/>
                  <w:marTop w:val="0"/>
                  <w:marBottom w:val="0"/>
                  <w:divBdr>
                    <w:top w:val="none" w:sz="0" w:space="0" w:color="auto"/>
                    <w:left w:val="none" w:sz="0" w:space="0" w:color="auto"/>
                    <w:bottom w:val="none" w:sz="0" w:space="0" w:color="auto"/>
                    <w:right w:val="none" w:sz="0" w:space="0" w:color="auto"/>
                  </w:divBdr>
                </w:div>
              </w:divsChild>
            </w:div>
            <w:div w:id="1366716540">
              <w:marLeft w:val="0"/>
              <w:marRight w:val="0"/>
              <w:marTop w:val="0"/>
              <w:marBottom w:val="0"/>
              <w:divBdr>
                <w:top w:val="none" w:sz="0" w:space="0" w:color="auto"/>
                <w:left w:val="none" w:sz="0" w:space="0" w:color="auto"/>
                <w:bottom w:val="none" w:sz="0" w:space="0" w:color="auto"/>
                <w:right w:val="none" w:sz="0" w:space="0" w:color="auto"/>
              </w:divBdr>
              <w:divsChild>
                <w:div w:id="877938552">
                  <w:marLeft w:val="0"/>
                  <w:marRight w:val="0"/>
                  <w:marTop w:val="0"/>
                  <w:marBottom w:val="0"/>
                  <w:divBdr>
                    <w:top w:val="none" w:sz="0" w:space="0" w:color="auto"/>
                    <w:left w:val="none" w:sz="0" w:space="0" w:color="auto"/>
                    <w:bottom w:val="none" w:sz="0" w:space="0" w:color="auto"/>
                    <w:right w:val="none" w:sz="0" w:space="0" w:color="auto"/>
                  </w:divBdr>
                </w:div>
              </w:divsChild>
            </w:div>
            <w:div w:id="1367828108">
              <w:marLeft w:val="0"/>
              <w:marRight w:val="0"/>
              <w:marTop w:val="0"/>
              <w:marBottom w:val="0"/>
              <w:divBdr>
                <w:top w:val="none" w:sz="0" w:space="0" w:color="auto"/>
                <w:left w:val="none" w:sz="0" w:space="0" w:color="auto"/>
                <w:bottom w:val="none" w:sz="0" w:space="0" w:color="auto"/>
                <w:right w:val="none" w:sz="0" w:space="0" w:color="auto"/>
              </w:divBdr>
              <w:divsChild>
                <w:div w:id="1077021208">
                  <w:marLeft w:val="0"/>
                  <w:marRight w:val="0"/>
                  <w:marTop w:val="0"/>
                  <w:marBottom w:val="0"/>
                  <w:divBdr>
                    <w:top w:val="none" w:sz="0" w:space="0" w:color="auto"/>
                    <w:left w:val="none" w:sz="0" w:space="0" w:color="auto"/>
                    <w:bottom w:val="none" w:sz="0" w:space="0" w:color="auto"/>
                    <w:right w:val="none" w:sz="0" w:space="0" w:color="auto"/>
                  </w:divBdr>
                </w:div>
              </w:divsChild>
            </w:div>
            <w:div w:id="1382561036">
              <w:marLeft w:val="0"/>
              <w:marRight w:val="0"/>
              <w:marTop w:val="0"/>
              <w:marBottom w:val="0"/>
              <w:divBdr>
                <w:top w:val="none" w:sz="0" w:space="0" w:color="auto"/>
                <w:left w:val="none" w:sz="0" w:space="0" w:color="auto"/>
                <w:bottom w:val="none" w:sz="0" w:space="0" w:color="auto"/>
                <w:right w:val="none" w:sz="0" w:space="0" w:color="auto"/>
              </w:divBdr>
              <w:divsChild>
                <w:div w:id="1575432574">
                  <w:marLeft w:val="0"/>
                  <w:marRight w:val="0"/>
                  <w:marTop w:val="0"/>
                  <w:marBottom w:val="0"/>
                  <w:divBdr>
                    <w:top w:val="none" w:sz="0" w:space="0" w:color="auto"/>
                    <w:left w:val="none" w:sz="0" w:space="0" w:color="auto"/>
                    <w:bottom w:val="none" w:sz="0" w:space="0" w:color="auto"/>
                    <w:right w:val="none" w:sz="0" w:space="0" w:color="auto"/>
                  </w:divBdr>
                </w:div>
              </w:divsChild>
            </w:div>
            <w:div w:id="1446729684">
              <w:marLeft w:val="0"/>
              <w:marRight w:val="0"/>
              <w:marTop w:val="0"/>
              <w:marBottom w:val="0"/>
              <w:divBdr>
                <w:top w:val="none" w:sz="0" w:space="0" w:color="auto"/>
                <w:left w:val="none" w:sz="0" w:space="0" w:color="auto"/>
                <w:bottom w:val="none" w:sz="0" w:space="0" w:color="auto"/>
                <w:right w:val="none" w:sz="0" w:space="0" w:color="auto"/>
              </w:divBdr>
              <w:divsChild>
                <w:div w:id="3482932">
                  <w:marLeft w:val="0"/>
                  <w:marRight w:val="0"/>
                  <w:marTop w:val="0"/>
                  <w:marBottom w:val="0"/>
                  <w:divBdr>
                    <w:top w:val="none" w:sz="0" w:space="0" w:color="auto"/>
                    <w:left w:val="none" w:sz="0" w:space="0" w:color="auto"/>
                    <w:bottom w:val="none" w:sz="0" w:space="0" w:color="auto"/>
                    <w:right w:val="none" w:sz="0" w:space="0" w:color="auto"/>
                  </w:divBdr>
                </w:div>
              </w:divsChild>
            </w:div>
            <w:div w:id="1499615747">
              <w:marLeft w:val="0"/>
              <w:marRight w:val="0"/>
              <w:marTop w:val="0"/>
              <w:marBottom w:val="0"/>
              <w:divBdr>
                <w:top w:val="none" w:sz="0" w:space="0" w:color="auto"/>
                <w:left w:val="none" w:sz="0" w:space="0" w:color="auto"/>
                <w:bottom w:val="none" w:sz="0" w:space="0" w:color="auto"/>
                <w:right w:val="none" w:sz="0" w:space="0" w:color="auto"/>
              </w:divBdr>
              <w:divsChild>
                <w:div w:id="1371954849">
                  <w:marLeft w:val="0"/>
                  <w:marRight w:val="0"/>
                  <w:marTop w:val="0"/>
                  <w:marBottom w:val="0"/>
                  <w:divBdr>
                    <w:top w:val="none" w:sz="0" w:space="0" w:color="auto"/>
                    <w:left w:val="none" w:sz="0" w:space="0" w:color="auto"/>
                    <w:bottom w:val="none" w:sz="0" w:space="0" w:color="auto"/>
                    <w:right w:val="none" w:sz="0" w:space="0" w:color="auto"/>
                  </w:divBdr>
                </w:div>
              </w:divsChild>
            </w:div>
            <w:div w:id="1504515955">
              <w:marLeft w:val="0"/>
              <w:marRight w:val="0"/>
              <w:marTop w:val="0"/>
              <w:marBottom w:val="0"/>
              <w:divBdr>
                <w:top w:val="none" w:sz="0" w:space="0" w:color="auto"/>
                <w:left w:val="none" w:sz="0" w:space="0" w:color="auto"/>
                <w:bottom w:val="none" w:sz="0" w:space="0" w:color="auto"/>
                <w:right w:val="none" w:sz="0" w:space="0" w:color="auto"/>
              </w:divBdr>
              <w:divsChild>
                <w:div w:id="2019234593">
                  <w:marLeft w:val="0"/>
                  <w:marRight w:val="0"/>
                  <w:marTop w:val="0"/>
                  <w:marBottom w:val="0"/>
                  <w:divBdr>
                    <w:top w:val="none" w:sz="0" w:space="0" w:color="auto"/>
                    <w:left w:val="none" w:sz="0" w:space="0" w:color="auto"/>
                    <w:bottom w:val="none" w:sz="0" w:space="0" w:color="auto"/>
                    <w:right w:val="none" w:sz="0" w:space="0" w:color="auto"/>
                  </w:divBdr>
                </w:div>
              </w:divsChild>
            </w:div>
            <w:div w:id="1526018246">
              <w:marLeft w:val="0"/>
              <w:marRight w:val="0"/>
              <w:marTop w:val="0"/>
              <w:marBottom w:val="0"/>
              <w:divBdr>
                <w:top w:val="none" w:sz="0" w:space="0" w:color="auto"/>
                <w:left w:val="none" w:sz="0" w:space="0" w:color="auto"/>
                <w:bottom w:val="none" w:sz="0" w:space="0" w:color="auto"/>
                <w:right w:val="none" w:sz="0" w:space="0" w:color="auto"/>
              </w:divBdr>
              <w:divsChild>
                <w:div w:id="2039575439">
                  <w:marLeft w:val="0"/>
                  <w:marRight w:val="0"/>
                  <w:marTop w:val="0"/>
                  <w:marBottom w:val="0"/>
                  <w:divBdr>
                    <w:top w:val="none" w:sz="0" w:space="0" w:color="auto"/>
                    <w:left w:val="none" w:sz="0" w:space="0" w:color="auto"/>
                    <w:bottom w:val="none" w:sz="0" w:space="0" w:color="auto"/>
                    <w:right w:val="none" w:sz="0" w:space="0" w:color="auto"/>
                  </w:divBdr>
                </w:div>
              </w:divsChild>
            </w:div>
            <w:div w:id="1531262726">
              <w:marLeft w:val="0"/>
              <w:marRight w:val="0"/>
              <w:marTop w:val="0"/>
              <w:marBottom w:val="0"/>
              <w:divBdr>
                <w:top w:val="none" w:sz="0" w:space="0" w:color="auto"/>
                <w:left w:val="none" w:sz="0" w:space="0" w:color="auto"/>
                <w:bottom w:val="none" w:sz="0" w:space="0" w:color="auto"/>
                <w:right w:val="none" w:sz="0" w:space="0" w:color="auto"/>
              </w:divBdr>
              <w:divsChild>
                <w:div w:id="1691493514">
                  <w:marLeft w:val="0"/>
                  <w:marRight w:val="0"/>
                  <w:marTop w:val="0"/>
                  <w:marBottom w:val="0"/>
                  <w:divBdr>
                    <w:top w:val="none" w:sz="0" w:space="0" w:color="auto"/>
                    <w:left w:val="none" w:sz="0" w:space="0" w:color="auto"/>
                    <w:bottom w:val="none" w:sz="0" w:space="0" w:color="auto"/>
                    <w:right w:val="none" w:sz="0" w:space="0" w:color="auto"/>
                  </w:divBdr>
                </w:div>
              </w:divsChild>
            </w:div>
            <w:div w:id="1553425698">
              <w:marLeft w:val="0"/>
              <w:marRight w:val="0"/>
              <w:marTop w:val="0"/>
              <w:marBottom w:val="0"/>
              <w:divBdr>
                <w:top w:val="none" w:sz="0" w:space="0" w:color="auto"/>
                <w:left w:val="none" w:sz="0" w:space="0" w:color="auto"/>
                <w:bottom w:val="none" w:sz="0" w:space="0" w:color="auto"/>
                <w:right w:val="none" w:sz="0" w:space="0" w:color="auto"/>
              </w:divBdr>
              <w:divsChild>
                <w:div w:id="949816100">
                  <w:marLeft w:val="0"/>
                  <w:marRight w:val="0"/>
                  <w:marTop w:val="0"/>
                  <w:marBottom w:val="0"/>
                  <w:divBdr>
                    <w:top w:val="none" w:sz="0" w:space="0" w:color="auto"/>
                    <w:left w:val="none" w:sz="0" w:space="0" w:color="auto"/>
                    <w:bottom w:val="none" w:sz="0" w:space="0" w:color="auto"/>
                    <w:right w:val="none" w:sz="0" w:space="0" w:color="auto"/>
                  </w:divBdr>
                </w:div>
              </w:divsChild>
            </w:div>
            <w:div w:id="1558319904">
              <w:marLeft w:val="0"/>
              <w:marRight w:val="0"/>
              <w:marTop w:val="0"/>
              <w:marBottom w:val="0"/>
              <w:divBdr>
                <w:top w:val="none" w:sz="0" w:space="0" w:color="auto"/>
                <w:left w:val="none" w:sz="0" w:space="0" w:color="auto"/>
                <w:bottom w:val="none" w:sz="0" w:space="0" w:color="auto"/>
                <w:right w:val="none" w:sz="0" w:space="0" w:color="auto"/>
              </w:divBdr>
              <w:divsChild>
                <w:div w:id="505874001">
                  <w:marLeft w:val="0"/>
                  <w:marRight w:val="0"/>
                  <w:marTop w:val="0"/>
                  <w:marBottom w:val="0"/>
                  <w:divBdr>
                    <w:top w:val="none" w:sz="0" w:space="0" w:color="auto"/>
                    <w:left w:val="none" w:sz="0" w:space="0" w:color="auto"/>
                    <w:bottom w:val="none" w:sz="0" w:space="0" w:color="auto"/>
                    <w:right w:val="none" w:sz="0" w:space="0" w:color="auto"/>
                  </w:divBdr>
                </w:div>
              </w:divsChild>
            </w:div>
            <w:div w:id="1560045485">
              <w:marLeft w:val="0"/>
              <w:marRight w:val="0"/>
              <w:marTop w:val="0"/>
              <w:marBottom w:val="0"/>
              <w:divBdr>
                <w:top w:val="none" w:sz="0" w:space="0" w:color="auto"/>
                <w:left w:val="none" w:sz="0" w:space="0" w:color="auto"/>
                <w:bottom w:val="none" w:sz="0" w:space="0" w:color="auto"/>
                <w:right w:val="none" w:sz="0" w:space="0" w:color="auto"/>
              </w:divBdr>
              <w:divsChild>
                <w:div w:id="1787581662">
                  <w:marLeft w:val="0"/>
                  <w:marRight w:val="0"/>
                  <w:marTop w:val="0"/>
                  <w:marBottom w:val="0"/>
                  <w:divBdr>
                    <w:top w:val="none" w:sz="0" w:space="0" w:color="auto"/>
                    <w:left w:val="none" w:sz="0" w:space="0" w:color="auto"/>
                    <w:bottom w:val="none" w:sz="0" w:space="0" w:color="auto"/>
                    <w:right w:val="none" w:sz="0" w:space="0" w:color="auto"/>
                  </w:divBdr>
                </w:div>
              </w:divsChild>
            </w:div>
            <w:div w:id="1564637859">
              <w:marLeft w:val="0"/>
              <w:marRight w:val="0"/>
              <w:marTop w:val="0"/>
              <w:marBottom w:val="0"/>
              <w:divBdr>
                <w:top w:val="none" w:sz="0" w:space="0" w:color="auto"/>
                <w:left w:val="none" w:sz="0" w:space="0" w:color="auto"/>
                <w:bottom w:val="none" w:sz="0" w:space="0" w:color="auto"/>
                <w:right w:val="none" w:sz="0" w:space="0" w:color="auto"/>
              </w:divBdr>
              <w:divsChild>
                <w:div w:id="1417942870">
                  <w:marLeft w:val="0"/>
                  <w:marRight w:val="0"/>
                  <w:marTop w:val="0"/>
                  <w:marBottom w:val="0"/>
                  <w:divBdr>
                    <w:top w:val="none" w:sz="0" w:space="0" w:color="auto"/>
                    <w:left w:val="none" w:sz="0" w:space="0" w:color="auto"/>
                    <w:bottom w:val="none" w:sz="0" w:space="0" w:color="auto"/>
                    <w:right w:val="none" w:sz="0" w:space="0" w:color="auto"/>
                  </w:divBdr>
                </w:div>
              </w:divsChild>
            </w:div>
            <w:div w:id="1569805718">
              <w:marLeft w:val="0"/>
              <w:marRight w:val="0"/>
              <w:marTop w:val="0"/>
              <w:marBottom w:val="0"/>
              <w:divBdr>
                <w:top w:val="none" w:sz="0" w:space="0" w:color="auto"/>
                <w:left w:val="none" w:sz="0" w:space="0" w:color="auto"/>
                <w:bottom w:val="none" w:sz="0" w:space="0" w:color="auto"/>
                <w:right w:val="none" w:sz="0" w:space="0" w:color="auto"/>
              </w:divBdr>
              <w:divsChild>
                <w:div w:id="38625519">
                  <w:marLeft w:val="0"/>
                  <w:marRight w:val="0"/>
                  <w:marTop w:val="0"/>
                  <w:marBottom w:val="0"/>
                  <w:divBdr>
                    <w:top w:val="none" w:sz="0" w:space="0" w:color="auto"/>
                    <w:left w:val="none" w:sz="0" w:space="0" w:color="auto"/>
                    <w:bottom w:val="none" w:sz="0" w:space="0" w:color="auto"/>
                    <w:right w:val="none" w:sz="0" w:space="0" w:color="auto"/>
                  </w:divBdr>
                </w:div>
              </w:divsChild>
            </w:div>
            <w:div w:id="1723141362">
              <w:marLeft w:val="0"/>
              <w:marRight w:val="0"/>
              <w:marTop w:val="0"/>
              <w:marBottom w:val="0"/>
              <w:divBdr>
                <w:top w:val="none" w:sz="0" w:space="0" w:color="auto"/>
                <w:left w:val="none" w:sz="0" w:space="0" w:color="auto"/>
                <w:bottom w:val="none" w:sz="0" w:space="0" w:color="auto"/>
                <w:right w:val="none" w:sz="0" w:space="0" w:color="auto"/>
              </w:divBdr>
              <w:divsChild>
                <w:div w:id="476072521">
                  <w:marLeft w:val="0"/>
                  <w:marRight w:val="0"/>
                  <w:marTop w:val="0"/>
                  <w:marBottom w:val="0"/>
                  <w:divBdr>
                    <w:top w:val="none" w:sz="0" w:space="0" w:color="auto"/>
                    <w:left w:val="none" w:sz="0" w:space="0" w:color="auto"/>
                    <w:bottom w:val="none" w:sz="0" w:space="0" w:color="auto"/>
                    <w:right w:val="none" w:sz="0" w:space="0" w:color="auto"/>
                  </w:divBdr>
                </w:div>
              </w:divsChild>
            </w:div>
            <w:div w:id="1726446229">
              <w:marLeft w:val="0"/>
              <w:marRight w:val="0"/>
              <w:marTop w:val="0"/>
              <w:marBottom w:val="0"/>
              <w:divBdr>
                <w:top w:val="none" w:sz="0" w:space="0" w:color="auto"/>
                <w:left w:val="none" w:sz="0" w:space="0" w:color="auto"/>
                <w:bottom w:val="none" w:sz="0" w:space="0" w:color="auto"/>
                <w:right w:val="none" w:sz="0" w:space="0" w:color="auto"/>
              </w:divBdr>
              <w:divsChild>
                <w:div w:id="472916717">
                  <w:marLeft w:val="0"/>
                  <w:marRight w:val="0"/>
                  <w:marTop w:val="0"/>
                  <w:marBottom w:val="0"/>
                  <w:divBdr>
                    <w:top w:val="none" w:sz="0" w:space="0" w:color="auto"/>
                    <w:left w:val="none" w:sz="0" w:space="0" w:color="auto"/>
                    <w:bottom w:val="none" w:sz="0" w:space="0" w:color="auto"/>
                    <w:right w:val="none" w:sz="0" w:space="0" w:color="auto"/>
                  </w:divBdr>
                </w:div>
              </w:divsChild>
            </w:div>
            <w:div w:id="1744136774">
              <w:marLeft w:val="0"/>
              <w:marRight w:val="0"/>
              <w:marTop w:val="0"/>
              <w:marBottom w:val="0"/>
              <w:divBdr>
                <w:top w:val="none" w:sz="0" w:space="0" w:color="auto"/>
                <w:left w:val="none" w:sz="0" w:space="0" w:color="auto"/>
                <w:bottom w:val="none" w:sz="0" w:space="0" w:color="auto"/>
                <w:right w:val="none" w:sz="0" w:space="0" w:color="auto"/>
              </w:divBdr>
              <w:divsChild>
                <w:div w:id="907691115">
                  <w:marLeft w:val="0"/>
                  <w:marRight w:val="0"/>
                  <w:marTop w:val="0"/>
                  <w:marBottom w:val="0"/>
                  <w:divBdr>
                    <w:top w:val="none" w:sz="0" w:space="0" w:color="auto"/>
                    <w:left w:val="none" w:sz="0" w:space="0" w:color="auto"/>
                    <w:bottom w:val="none" w:sz="0" w:space="0" w:color="auto"/>
                    <w:right w:val="none" w:sz="0" w:space="0" w:color="auto"/>
                  </w:divBdr>
                </w:div>
              </w:divsChild>
            </w:div>
            <w:div w:id="1774084444">
              <w:marLeft w:val="0"/>
              <w:marRight w:val="0"/>
              <w:marTop w:val="0"/>
              <w:marBottom w:val="0"/>
              <w:divBdr>
                <w:top w:val="none" w:sz="0" w:space="0" w:color="auto"/>
                <w:left w:val="none" w:sz="0" w:space="0" w:color="auto"/>
                <w:bottom w:val="none" w:sz="0" w:space="0" w:color="auto"/>
                <w:right w:val="none" w:sz="0" w:space="0" w:color="auto"/>
              </w:divBdr>
              <w:divsChild>
                <w:div w:id="1042168906">
                  <w:marLeft w:val="0"/>
                  <w:marRight w:val="0"/>
                  <w:marTop w:val="0"/>
                  <w:marBottom w:val="0"/>
                  <w:divBdr>
                    <w:top w:val="none" w:sz="0" w:space="0" w:color="auto"/>
                    <w:left w:val="none" w:sz="0" w:space="0" w:color="auto"/>
                    <w:bottom w:val="none" w:sz="0" w:space="0" w:color="auto"/>
                    <w:right w:val="none" w:sz="0" w:space="0" w:color="auto"/>
                  </w:divBdr>
                </w:div>
              </w:divsChild>
            </w:div>
            <w:div w:id="1776746794">
              <w:marLeft w:val="0"/>
              <w:marRight w:val="0"/>
              <w:marTop w:val="0"/>
              <w:marBottom w:val="0"/>
              <w:divBdr>
                <w:top w:val="none" w:sz="0" w:space="0" w:color="auto"/>
                <w:left w:val="none" w:sz="0" w:space="0" w:color="auto"/>
                <w:bottom w:val="none" w:sz="0" w:space="0" w:color="auto"/>
                <w:right w:val="none" w:sz="0" w:space="0" w:color="auto"/>
              </w:divBdr>
              <w:divsChild>
                <w:div w:id="269359712">
                  <w:marLeft w:val="0"/>
                  <w:marRight w:val="0"/>
                  <w:marTop w:val="0"/>
                  <w:marBottom w:val="0"/>
                  <w:divBdr>
                    <w:top w:val="none" w:sz="0" w:space="0" w:color="auto"/>
                    <w:left w:val="none" w:sz="0" w:space="0" w:color="auto"/>
                    <w:bottom w:val="none" w:sz="0" w:space="0" w:color="auto"/>
                    <w:right w:val="none" w:sz="0" w:space="0" w:color="auto"/>
                  </w:divBdr>
                </w:div>
              </w:divsChild>
            </w:div>
            <w:div w:id="1796484233">
              <w:marLeft w:val="0"/>
              <w:marRight w:val="0"/>
              <w:marTop w:val="0"/>
              <w:marBottom w:val="0"/>
              <w:divBdr>
                <w:top w:val="none" w:sz="0" w:space="0" w:color="auto"/>
                <w:left w:val="none" w:sz="0" w:space="0" w:color="auto"/>
                <w:bottom w:val="none" w:sz="0" w:space="0" w:color="auto"/>
                <w:right w:val="none" w:sz="0" w:space="0" w:color="auto"/>
              </w:divBdr>
              <w:divsChild>
                <w:div w:id="1119227834">
                  <w:marLeft w:val="0"/>
                  <w:marRight w:val="0"/>
                  <w:marTop w:val="0"/>
                  <w:marBottom w:val="0"/>
                  <w:divBdr>
                    <w:top w:val="none" w:sz="0" w:space="0" w:color="auto"/>
                    <w:left w:val="none" w:sz="0" w:space="0" w:color="auto"/>
                    <w:bottom w:val="none" w:sz="0" w:space="0" w:color="auto"/>
                    <w:right w:val="none" w:sz="0" w:space="0" w:color="auto"/>
                  </w:divBdr>
                </w:div>
              </w:divsChild>
            </w:div>
            <w:div w:id="1816338257">
              <w:marLeft w:val="0"/>
              <w:marRight w:val="0"/>
              <w:marTop w:val="0"/>
              <w:marBottom w:val="0"/>
              <w:divBdr>
                <w:top w:val="none" w:sz="0" w:space="0" w:color="auto"/>
                <w:left w:val="none" w:sz="0" w:space="0" w:color="auto"/>
                <w:bottom w:val="none" w:sz="0" w:space="0" w:color="auto"/>
                <w:right w:val="none" w:sz="0" w:space="0" w:color="auto"/>
              </w:divBdr>
              <w:divsChild>
                <w:div w:id="1711419268">
                  <w:marLeft w:val="0"/>
                  <w:marRight w:val="0"/>
                  <w:marTop w:val="0"/>
                  <w:marBottom w:val="0"/>
                  <w:divBdr>
                    <w:top w:val="none" w:sz="0" w:space="0" w:color="auto"/>
                    <w:left w:val="none" w:sz="0" w:space="0" w:color="auto"/>
                    <w:bottom w:val="none" w:sz="0" w:space="0" w:color="auto"/>
                    <w:right w:val="none" w:sz="0" w:space="0" w:color="auto"/>
                  </w:divBdr>
                </w:div>
              </w:divsChild>
            </w:div>
            <w:div w:id="1816800778">
              <w:marLeft w:val="0"/>
              <w:marRight w:val="0"/>
              <w:marTop w:val="0"/>
              <w:marBottom w:val="0"/>
              <w:divBdr>
                <w:top w:val="none" w:sz="0" w:space="0" w:color="auto"/>
                <w:left w:val="none" w:sz="0" w:space="0" w:color="auto"/>
                <w:bottom w:val="none" w:sz="0" w:space="0" w:color="auto"/>
                <w:right w:val="none" w:sz="0" w:space="0" w:color="auto"/>
              </w:divBdr>
              <w:divsChild>
                <w:div w:id="775708628">
                  <w:marLeft w:val="0"/>
                  <w:marRight w:val="0"/>
                  <w:marTop w:val="0"/>
                  <w:marBottom w:val="0"/>
                  <w:divBdr>
                    <w:top w:val="none" w:sz="0" w:space="0" w:color="auto"/>
                    <w:left w:val="none" w:sz="0" w:space="0" w:color="auto"/>
                    <w:bottom w:val="none" w:sz="0" w:space="0" w:color="auto"/>
                    <w:right w:val="none" w:sz="0" w:space="0" w:color="auto"/>
                  </w:divBdr>
                </w:div>
              </w:divsChild>
            </w:div>
            <w:div w:id="1819836212">
              <w:marLeft w:val="0"/>
              <w:marRight w:val="0"/>
              <w:marTop w:val="0"/>
              <w:marBottom w:val="0"/>
              <w:divBdr>
                <w:top w:val="none" w:sz="0" w:space="0" w:color="auto"/>
                <w:left w:val="none" w:sz="0" w:space="0" w:color="auto"/>
                <w:bottom w:val="none" w:sz="0" w:space="0" w:color="auto"/>
                <w:right w:val="none" w:sz="0" w:space="0" w:color="auto"/>
              </w:divBdr>
              <w:divsChild>
                <w:div w:id="1554151875">
                  <w:marLeft w:val="0"/>
                  <w:marRight w:val="0"/>
                  <w:marTop w:val="0"/>
                  <w:marBottom w:val="0"/>
                  <w:divBdr>
                    <w:top w:val="none" w:sz="0" w:space="0" w:color="auto"/>
                    <w:left w:val="none" w:sz="0" w:space="0" w:color="auto"/>
                    <w:bottom w:val="none" w:sz="0" w:space="0" w:color="auto"/>
                    <w:right w:val="none" w:sz="0" w:space="0" w:color="auto"/>
                  </w:divBdr>
                </w:div>
              </w:divsChild>
            </w:div>
            <w:div w:id="1820808744">
              <w:marLeft w:val="0"/>
              <w:marRight w:val="0"/>
              <w:marTop w:val="0"/>
              <w:marBottom w:val="0"/>
              <w:divBdr>
                <w:top w:val="none" w:sz="0" w:space="0" w:color="auto"/>
                <w:left w:val="none" w:sz="0" w:space="0" w:color="auto"/>
                <w:bottom w:val="none" w:sz="0" w:space="0" w:color="auto"/>
                <w:right w:val="none" w:sz="0" w:space="0" w:color="auto"/>
              </w:divBdr>
              <w:divsChild>
                <w:div w:id="1738631899">
                  <w:marLeft w:val="0"/>
                  <w:marRight w:val="0"/>
                  <w:marTop w:val="0"/>
                  <w:marBottom w:val="0"/>
                  <w:divBdr>
                    <w:top w:val="none" w:sz="0" w:space="0" w:color="auto"/>
                    <w:left w:val="none" w:sz="0" w:space="0" w:color="auto"/>
                    <w:bottom w:val="none" w:sz="0" w:space="0" w:color="auto"/>
                    <w:right w:val="none" w:sz="0" w:space="0" w:color="auto"/>
                  </w:divBdr>
                </w:div>
              </w:divsChild>
            </w:div>
            <w:div w:id="1865826749">
              <w:marLeft w:val="0"/>
              <w:marRight w:val="0"/>
              <w:marTop w:val="0"/>
              <w:marBottom w:val="0"/>
              <w:divBdr>
                <w:top w:val="none" w:sz="0" w:space="0" w:color="auto"/>
                <w:left w:val="none" w:sz="0" w:space="0" w:color="auto"/>
                <w:bottom w:val="none" w:sz="0" w:space="0" w:color="auto"/>
                <w:right w:val="none" w:sz="0" w:space="0" w:color="auto"/>
              </w:divBdr>
              <w:divsChild>
                <w:div w:id="910505864">
                  <w:marLeft w:val="0"/>
                  <w:marRight w:val="0"/>
                  <w:marTop w:val="0"/>
                  <w:marBottom w:val="0"/>
                  <w:divBdr>
                    <w:top w:val="none" w:sz="0" w:space="0" w:color="auto"/>
                    <w:left w:val="none" w:sz="0" w:space="0" w:color="auto"/>
                    <w:bottom w:val="none" w:sz="0" w:space="0" w:color="auto"/>
                    <w:right w:val="none" w:sz="0" w:space="0" w:color="auto"/>
                  </w:divBdr>
                </w:div>
              </w:divsChild>
            </w:div>
            <w:div w:id="1869219079">
              <w:marLeft w:val="0"/>
              <w:marRight w:val="0"/>
              <w:marTop w:val="0"/>
              <w:marBottom w:val="0"/>
              <w:divBdr>
                <w:top w:val="none" w:sz="0" w:space="0" w:color="auto"/>
                <w:left w:val="none" w:sz="0" w:space="0" w:color="auto"/>
                <w:bottom w:val="none" w:sz="0" w:space="0" w:color="auto"/>
                <w:right w:val="none" w:sz="0" w:space="0" w:color="auto"/>
              </w:divBdr>
              <w:divsChild>
                <w:div w:id="1184786125">
                  <w:marLeft w:val="0"/>
                  <w:marRight w:val="0"/>
                  <w:marTop w:val="0"/>
                  <w:marBottom w:val="0"/>
                  <w:divBdr>
                    <w:top w:val="none" w:sz="0" w:space="0" w:color="auto"/>
                    <w:left w:val="none" w:sz="0" w:space="0" w:color="auto"/>
                    <w:bottom w:val="none" w:sz="0" w:space="0" w:color="auto"/>
                    <w:right w:val="none" w:sz="0" w:space="0" w:color="auto"/>
                  </w:divBdr>
                </w:div>
              </w:divsChild>
            </w:div>
            <w:div w:id="1913076017">
              <w:marLeft w:val="0"/>
              <w:marRight w:val="0"/>
              <w:marTop w:val="0"/>
              <w:marBottom w:val="0"/>
              <w:divBdr>
                <w:top w:val="none" w:sz="0" w:space="0" w:color="auto"/>
                <w:left w:val="none" w:sz="0" w:space="0" w:color="auto"/>
                <w:bottom w:val="none" w:sz="0" w:space="0" w:color="auto"/>
                <w:right w:val="none" w:sz="0" w:space="0" w:color="auto"/>
              </w:divBdr>
              <w:divsChild>
                <w:div w:id="7175723">
                  <w:marLeft w:val="0"/>
                  <w:marRight w:val="0"/>
                  <w:marTop w:val="0"/>
                  <w:marBottom w:val="0"/>
                  <w:divBdr>
                    <w:top w:val="none" w:sz="0" w:space="0" w:color="auto"/>
                    <w:left w:val="none" w:sz="0" w:space="0" w:color="auto"/>
                    <w:bottom w:val="none" w:sz="0" w:space="0" w:color="auto"/>
                    <w:right w:val="none" w:sz="0" w:space="0" w:color="auto"/>
                  </w:divBdr>
                </w:div>
              </w:divsChild>
            </w:div>
            <w:div w:id="1913616944">
              <w:marLeft w:val="0"/>
              <w:marRight w:val="0"/>
              <w:marTop w:val="0"/>
              <w:marBottom w:val="0"/>
              <w:divBdr>
                <w:top w:val="none" w:sz="0" w:space="0" w:color="auto"/>
                <w:left w:val="none" w:sz="0" w:space="0" w:color="auto"/>
                <w:bottom w:val="none" w:sz="0" w:space="0" w:color="auto"/>
                <w:right w:val="none" w:sz="0" w:space="0" w:color="auto"/>
              </w:divBdr>
              <w:divsChild>
                <w:div w:id="977490269">
                  <w:marLeft w:val="0"/>
                  <w:marRight w:val="0"/>
                  <w:marTop w:val="0"/>
                  <w:marBottom w:val="0"/>
                  <w:divBdr>
                    <w:top w:val="none" w:sz="0" w:space="0" w:color="auto"/>
                    <w:left w:val="none" w:sz="0" w:space="0" w:color="auto"/>
                    <w:bottom w:val="none" w:sz="0" w:space="0" w:color="auto"/>
                    <w:right w:val="none" w:sz="0" w:space="0" w:color="auto"/>
                  </w:divBdr>
                </w:div>
              </w:divsChild>
            </w:div>
            <w:div w:id="1915583326">
              <w:marLeft w:val="0"/>
              <w:marRight w:val="0"/>
              <w:marTop w:val="0"/>
              <w:marBottom w:val="0"/>
              <w:divBdr>
                <w:top w:val="none" w:sz="0" w:space="0" w:color="auto"/>
                <w:left w:val="none" w:sz="0" w:space="0" w:color="auto"/>
                <w:bottom w:val="none" w:sz="0" w:space="0" w:color="auto"/>
                <w:right w:val="none" w:sz="0" w:space="0" w:color="auto"/>
              </w:divBdr>
              <w:divsChild>
                <w:div w:id="1904560947">
                  <w:marLeft w:val="0"/>
                  <w:marRight w:val="0"/>
                  <w:marTop w:val="0"/>
                  <w:marBottom w:val="0"/>
                  <w:divBdr>
                    <w:top w:val="none" w:sz="0" w:space="0" w:color="auto"/>
                    <w:left w:val="none" w:sz="0" w:space="0" w:color="auto"/>
                    <w:bottom w:val="none" w:sz="0" w:space="0" w:color="auto"/>
                    <w:right w:val="none" w:sz="0" w:space="0" w:color="auto"/>
                  </w:divBdr>
                </w:div>
              </w:divsChild>
            </w:div>
            <w:div w:id="1918126221">
              <w:marLeft w:val="0"/>
              <w:marRight w:val="0"/>
              <w:marTop w:val="0"/>
              <w:marBottom w:val="0"/>
              <w:divBdr>
                <w:top w:val="none" w:sz="0" w:space="0" w:color="auto"/>
                <w:left w:val="none" w:sz="0" w:space="0" w:color="auto"/>
                <w:bottom w:val="none" w:sz="0" w:space="0" w:color="auto"/>
                <w:right w:val="none" w:sz="0" w:space="0" w:color="auto"/>
              </w:divBdr>
              <w:divsChild>
                <w:div w:id="1186865571">
                  <w:marLeft w:val="0"/>
                  <w:marRight w:val="0"/>
                  <w:marTop w:val="0"/>
                  <w:marBottom w:val="0"/>
                  <w:divBdr>
                    <w:top w:val="none" w:sz="0" w:space="0" w:color="auto"/>
                    <w:left w:val="none" w:sz="0" w:space="0" w:color="auto"/>
                    <w:bottom w:val="none" w:sz="0" w:space="0" w:color="auto"/>
                    <w:right w:val="none" w:sz="0" w:space="0" w:color="auto"/>
                  </w:divBdr>
                </w:div>
              </w:divsChild>
            </w:div>
            <w:div w:id="1923752349">
              <w:marLeft w:val="0"/>
              <w:marRight w:val="0"/>
              <w:marTop w:val="0"/>
              <w:marBottom w:val="0"/>
              <w:divBdr>
                <w:top w:val="none" w:sz="0" w:space="0" w:color="auto"/>
                <w:left w:val="none" w:sz="0" w:space="0" w:color="auto"/>
                <w:bottom w:val="none" w:sz="0" w:space="0" w:color="auto"/>
                <w:right w:val="none" w:sz="0" w:space="0" w:color="auto"/>
              </w:divBdr>
              <w:divsChild>
                <w:div w:id="1468627699">
                  <w:marLeft w:val="0"/>
                  <w:marRight w:val="0"/>
                  <w:marTop w:val="0"/>
                  <w:marBottom w:val="0"/>
                  <w:divBdr>
                    <w:top w:val="none" w:sz="0" w:space="0" w:color="auto"/>
                    <w:left w:val="none" w:sz="0" w:space="0" w:color="auto"/>
                    <w:bottom w:val="none" w:sz="0" w:space="0" w:color="auto"/>
                    <w:right w:val="none" w:sz="0" w:space="0" w:color="auto"/>
                  </w:divBdr>
                </w:div>
              </w:divsChild>
            </w:div>
            <w:div w:id="1936400659">
              <w:marLeft w:val="0"/>
              <w:marRight w:val="0"/>
              <w:marTop w:val="0"/>
              <w:marBottom w:val="0"/>
              <w:divBdr>
                <w:top w:val="none" w:sz="0" w:space="0" w:color="auto"/>
                <w:left w:val="none" w:sz="0" w:space="0" w:color="auto"/>
                <w:bottom w:val="none" w:sz="0" w:space="0" w:color="auto"/>
                <w:right w:val="none" w:sz="0" w:space="0" w:color="auto"/>
              </w:divBdr>
              <w:divsChild>
                <w:div w:id="1625847636">
                  <w:marLeft w:val="0"/>
                  <w:marRight w:val="0"/>
                  <w:marTop w:val="0"/>
                  <w:marBottom w:val="0"/>
                  <w:divBdr>
                    <w:top w:val="none" w:sz="0" w:space="0" w:color="auto"/>
                    <w:left w:val="none" w:sz="0" w:space="0" w:color="auto"/>
                    <w:bottom w:val="none" w:sz="0" w:space="0" w:color="auto"/>
                    <w:right w:val="none" w:sz="0" w:space="0" w:color="auto"/>
                  </w:divBdr>
                </w:div>
              </w:divsChild>
            </w:div>
            <w:div w:id="1940530061">
              <w:marLeft w:val="0"/>
              <w:marRight w:val="0"/>
              <w:marTop w:val="0"/>
              <w:marBottom w:val="0"/>
              <w:divBdr>
                <w:top w:val="none" w:sz="0" w:space="0" w:color="auto"/>
                <w:left w:val="none" w:sz="0" w:space="0" w:color="auto"/>
                <w:bottom w:val="none" w:sz="0" w:space="0" w:color="auto"/>
                <w:right w:val="none" w:sz="0" w:space="0" w:color="auto"/>
              </w:divBdr>
              <w:divsChild>
                <w:div w:id="1202012758">
                  <w:marLeft w:val="0"/>
                  <w:marRight w:val="0"/>
                  <w:marTop w:val="0"/>
                  <w:marBottom w:val="0"/>
                  <w:divBdr>
                    <w:top w:val="none" w:sz="0" w:space="0" w:color="auto"/>
                    <w:left w:val="none" w:sz="0" w:space="0" w:color="auto"/>
                    <w:bottom w:val="none" w:sz="0" w:space="0" w:color="auto"/>
                    <w:right w:val="none" w:sz="0" w:space="0" w:color="auto"/>
                  </w:divBdr>
                </w:div>
              </w:divsChild>
            </w:div>
            <w:div w:id="1952277274">
              <w:marLeft w:val="0"/>
              <w:marRight w:val="0"/>
              <w:marTop w:val="0"/>
              <w:marBottom w:val="0"/>
              <w:divBdr>
                <w:top w:val="none" w:sz="0" w:space="0" w:color="auto"/>
                <w:left w:val="none" w:sz="0" w:space="0" w:color="auto"/>
                <w:bottom w:val="none" w:sz="0" w:space="0" w:color="auto"/>
                <w:right w:val="none" w:sz="0" w:space="0" w:color="auto"/>
              </w:divBdr>
              <w:divsChild>
                <w:div w:id="2015378102">
                  <w:marLeft w:val="0"/>
                  <w:marRight w:val="0"/>
                  <w:marTop w:val="0"/>
                  <w:marBottom w:val="0"/>
                  <w:divBdr>
                    <w:top w:val="none" w:sz="0" w:space="0" w:color="auto"/>
                    <w:left w:val="none" w:sz="0" w:space="0" w:color="auto"/>
                    <w:bottom w:val="none" w:sz="0" w:space="0" w:color="auto"/>
                    <w:right w:val="none" w:sz="0" w:space="0" w:color="auto"/>
                  </w:divBdr>
                </w:div>
              </w:divsChild>
            </w:div>
            <w:div w:id="1968733496">
              <w:marLeft w:val="0"/>
              <w:marRight w:val="0"/>
              <w:marTop w:val="0"/>
              <w:marBottom w:val="0"/>
              <w:divBdr>
                <w:top w:val="none" w:sz="0" w:space="0" w:color="auto"/>
                <w:left w:val="none" w:sz="0" w:space="0" w:color="auto"/>
                <w:bottom w:val="none" w:sz="0" w:space="0" w:color="auto"/>
                <w:right w:val="none" w:sz="0" w:space="0" w:color="auto"/>
              </w:divBdr>
              <w:divsChild>
                <w:div w:id="649945051">
                  <w:marLeft w:val="0"/>
                  <w:marRight w:val="0"/>
                  <w:marTop w:val="0"/>
                  <w:marBottom w:val="0"/>
                  <w:divBdr>
                    <w:top w:val="none" w:sz="0" w:space="0" w:color="auto"/>
                    <w:left w:val="none" w:sz="0" w:space="0" w:color="auto"/>
                    <w:bottom w:val="none" w:sz="0" w:space="0" w:color="auto"/>
                    <w:right w:val="none" w:sz="0" w:space="0" w:color="auto"/>
                  </w:divBdr>
                </w:div>
              </w:divsChild>
            </w:div>
            <w:div w:id="1996450907">
              <w:marLeft w:val="0"/>
              <w:marRight w:val="0"/>
              <w:marTop w:val="0"/>
              <w:marBottom w:val="0"/>
              <w:divBdr>
                <w:top w:val="none" w:sz="0" w:space="0" w:color="auto"/>
                <w:left w:val="none" w:sz="0" w:space="0" w:color="auto"/>
                <w:bottom w:val="none" w:sz="0" w:space="0" w:color="auto"/>
                <w:right w:val="none" w:sz="0" w:space="0" w:color="auto"/>
              </w:divBdr>
              <w:divsChild>
                <w:div w:id="557326815">
                  <w:marLeft w:val="0"/>
                  <w:marRight w:val="0"/>
                  <w:marTop w:val="0"/>
                  <w:marBottom w:val="0"/>
                  <w:divBdr>
                    <w:top w:val="none" w:sz="0" w:space="0" w:color="auto"/>
                    <w:left w:val="none" w:sz="0" w:space="0" w:color="auto"/>
                    <w:bottom w:val="none" w:sz="0" w:space="0" w:color="auto"/>
                    <w:right w:val="none" w:sz="0" w:space="0" w:color="auto"/>
                  </w:divBdr>
                </w:div>
              </w:divsChild>
            </w:div>
            <w:div w:id="2035880935">
              <w:marLeft w:val="0"/>
              <w:marRight w:val="0"/>
              <w:marTop w:val="0"/>
              <w:marBottom w:val="0"/>
              <w:divBdr>
                <w:top w:val="none" w:sz="0" w:space="0" w:color="auto"/>
                <w:left w:val="none" w:sz="0" w:space="0" w:color="auto"/>
                <w:bottom w:val="none" w:sz="0" w:space="0" w:color="auto"/>
                <w:right w:val="none" w:sz="0" w:space="0" w:color="auto"/>
              </w:divBdr>
              <w:divsChild>
                <w:div w:id="2121795127">
                  <w:marLeft w:val="0"/>
                  <w:marRight w:val="0"/>
                  <w:marTop w:val="0"/>
                  <w:marBottom w:val="0"/>
                  <w:divBdr>
                    <w:top w:val="none" w:sz="0" w:space="0" w:color="auto"/>
                    <w:left w:val="none" w:sz="0" w:space="0" w:color="auto"/>
                    <w:bottom w:val="none" w:sz="0" w:space="0" w:color="auto"/>
                    <w:right w:val="none" w:sz="0" w:space="0" w:color="auto"/>
                  </w:divBdr>
                </w:div>
              </w:divsChild>
            </w:div>
            <w:div w:id="2054697011">
              <w:marLeft w:val="0"/>
              <w:marRight w:val="0"/>
              <w:marTop w:val="0"/>
              <w:marBottom w:val="0"/>
              <w:divBdr>
                <w:top w:val="none" w:sz="0" w:space="0" w:color="auto"/>
                <w:left w:val="none" w:sz="0" w:space="0" w:color="auto"/>
                <w:bottom w:val="none" w:sz="0" w:space="0" w:color="auto"/>
                <w:right w:val="none" w:sz="0" w:space="0" w:color="auto"/>
              </w:divBdr>
              <w:divsChild>
                <w:div w:id="619146561">
                  <w:marLeft w:val="0"/>
                  <w:marRight w:val="0"/>
                  <w:marTop w:val="0"/>
                  <w:marBottom w:val="0"/>
                  <w:divBdr>
                    <w:top w:val="none" w:sz="0" w:space="0" w:color="auto"/>
                    <w:left w:val="none" w:sz="0" w:space="0" w:color="auto"/>
                    <w:bottom w:val="none" w:sz="0" w:space="0" w:color="auto"/>
                    <w:right w:val="none" w:sz="0" w:space="0" w:color="auto"/>
                  </w:divBdr>
                </w:div>
              </w:divsChild>
            </w:div>
            <w:div w:id="2070692370">
              <w:marLeft w:val="0"/>
              <w:marRight w:val="0"/>
              <w:marTop w:val="0"/>
              <w:marBottom w:val="0"/>
              <w:divBdr>
                <w:top w:val="none" w:sz="0" w:space="0" w:color="auto"/>
                <w:left w:val="none" w:sz="0" w:space="0" w:color="auto"/>
                <w:bottom w:val="none" w:sz="0" w:space="0" w:color="auto"/>
                <w:right w:val="none" w:sz="0" w:space="0" w:color="auto"/>
              </w:divBdr>
              <w:divsChild>
                <w:div w:id="1156803761">
                  <w:marLeft w:val="0"/>
                  <w:marRight w:val="0"/>
                  <w:marTop w:val="0"/>
                  <w:marBottom w:val="0"/>
                  <w:divBdr>
                    <w:top w:val="none" w:sz="0" w:space="0" w:color="auto"/>
                    <w:left w:val="none" w:sz="0" w:space="0" w:color="auto"/>
                    <w:bottom w:val="none" w:sz="0" w:space="0" w:color="auto"/>
                    <w:right w:val="none" w:sz="0" w:space="0" w:color="auto"/>
                  </w:divBdr>
                </w:div>
              </w:divsChild>
            </w:div>
            <w:div w:id="2073698711">
              <w:marLeft w:val="0"/>
              <w:marRight w:val="0"/>
              <w:marTop w:val="0"/>
              <w:marBottom w:val="0"/>
              <w:divBdr>
                <w:top w:val="none" w:sz="0" w:space="0" w:color="auto"/>
                <w:left w:val="none" w:sz="0" w:space="0" w:color="auto"/>
                <w:bottom w:val="none" w:sz="0" w:space="0" w:color="auto"/>
                <w:right w:val="none" w:sz="0" w:space="0" w:color="auto"/>
              </w:divBdr>
              <w:divsChild>
                <w:div w:id="2136947165">
                  <w:marLeft w:val="0"/>
                  <w:marRight w:val="0"/>
                  <w:marTop w:val="0"/>
                  <w:marBottom w:val="0"/>
                  <w:divBdr>
                    <w:top w:val="none" w:sz="0" w:space="0" w:color="auto"/>
                    <w:left w:val="none" w:sz="0" w:space="0" w:color="auto"/>
                    <w:bottom w:val="none" w:sz="0" w:space="0" w:color="auto"/>
                    <w:right w:val="none" w:sz="0" w:space="0" w:color="auto"/>
                  </w:divBdr>
                </w:div>
              </w:divsChild>
            </w:div>
            <w:div w:id="2108306080">
              <w:marLeft w:val="0"/>
              <w:marRight w:val="0"/>
              <w:marTop w:val="0"/>
              <w:marBottom w:val="0"/>
              <w:divBdr>
                <w:top w:val="none" w:sz="0" w:space="0" w:color="auto"/>
                <w:left w:val="none" w:sz="0" w:space="0" w:color="auto"/>
                <w:bottom w:val="none" w:sz="0" w:space="0" w:color="auto"/>
                <w:right w:val="none" w:sz="0" w:space="0" w:color="auto"/>
              </w:divBdr>
              <w:divsChild>
                <w:div w:id="1627810159">
                  <w:marLeft w:val="0"/>
                  <w:marRight w:val="0"/>
                  <w:marTop w:val="0"/>
                  <w:marBottom w:val="0"/>
                  <w:divBdr>
                    <w:top w:val="none" w:sz="0" w:space="0" w:color="auto"/>
                    <w:left w:val="none" w:sz="0" w:space="0" w:color="auto"/>
                    <w:bottom w:val="none" w:sz="0" w:space="0" w:color="auto"/>
                    <w:right w:val="none" w:sz="0" w:space="0" w:color="auto"/>
                  </w:divBdr>
                </w:div>
              </w:divsChild>
            </w:div>
            <w:div w:id="2120710554">
              <w:marLeft w:val="0"/>
              <w:marRight w:val="0"/>
              <w:marTop w:val="0"/>
              <w:marBottom w:val="0"/>
              <w:divBdr>
                <w:top w:val="none" w:sz="0" w:space="0" w:color="auto"/>
                <w:left w:val="none" w:sz="0" w:space="0" w:color="auto"/>
                <w:bottom w:val="none" w:sz="0" w:space="0" w:color="auto"/>
                <w:right w:val="none" w:sz="0" w:space="0" w:color="auto"/>
              </w:divBdr>
              <w:divsChild>
                <w:div w:id="15213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82553">
      <w:bodyDiv w:val="1"/>
      <w:marLeft w:val="0"/>
      <w:marRight w:val="0"/>
      <w:marTop w:val="0"/>
      <w:marBottom w:val="0"/>
      <w:divBdr>
        <w:top w:val="none" w:sz="0" w:space="0" w:color="auto"/>
        <w:left w:val="none" w:sz="0" w:space="0" w:color="auto"/>
        <w:bottom w:val="none" w:sz="0" w:space="0" w:color="auto"/>
        <w:right w:val="none" w:sz="0" w:space="0" w:color="auto"/>
      </w:divBdr>
    </w:div>
    <w:div w:id="1192572349">
      <w:bodyDiv w:val="1"/>
      <w:marLeft w:val="0"/>
      <w:marRight w:val="0"/>
      <w:marTop w:val="0"/>
      <w:marBottom w:val="0"/>
      <w:divBdr>
        <w:top w:val="none" w:sz="0" w:space="0" w:color="auto"/>
        <w:left w:val="none" w:sz="0" w:space="0" w:color="auto"/>
        <w:bottom w:val="none" w:sz="0" w:space="0" w:color="auto"/>
        <w:right w:val="none" w:sz="0" w:space="0" w:color="auto"/>
      </w:divBdr>
    </w:div>
    <w:div w:id="1391491467">
      <w:bodyDiv w:val="1"/>
      <w:marLeft w:val="0"/>
      <w:marRight w:val="0"/>
      <w:marTop w:val="0"/>
      <w:marBottom w:val="0"/>
      <w:divBdr>
        <w:top w:val="none" w:sz="0" w:space="0" w:color="auto"/>
        <w:left w:val="none" w:sz="0" w:space="0" w:color="auto"/>
        <w:bottom w:val="none" w:sz="0" w:space="0" w:color="auto"/>
        <w:right w:val="none" w:sz="0" w:space="0" w:color="auto"/>
      </w:divBdr>
      <w:divsChild>
        <w:div w:id="54427028">
          <w:marLeft w:val="360"/>
          <w:marRight w:val="0"/>
          <w:marTop w:val="0"/>
          <w:marBottom w:val="0"/>
          <w:divBdr>
            <w:top w:val="none" w:sz="0" w:space="0" w:color="auto"/>
            <w:left w:val="none" w:sz="0" w:space="0" w:color="auto"/>
            <w:bottom w:val="none" w:sz="0" w:space="0" w:color="auto"/>
            <w:right w:val="none" w:sz="0" w:space="0" w:color="auto"/>
          </w:divBdr>
        </w:div>
        <w:div w:id="141625170">
          <w:marLeft w:val="360"/>
          <w:marRight w:val="0"/>
          <w:marTop w:val="0"/>
          <w:marBottom w:val="0"/>
          <w:divBdr>
            <w:top w:val="none" w:sz="0" w:space="0" w:color="auto"/>
            <w:left w:val="none" w:sz="0" w:space="0" w:color="auto"/>
            <w:bottom w:val="none" w:sz="0" w:space="0" w:color="auto"/>
            <w:right w:val="none" w:sz="0" w:space="0" w:color="auto"/>
          </w:divBdr>
        </w:div>
        <w:div w:id="315299535">
          <w:marLeft w:val="360"/>
          <w:marRight w:val="0"/>
          <w:marTop w:val="0"/>
          <w:marBottom w:val="0"/>
          <w:divBdr>
            <w:top w:val="none" w:sz="0" w:space="0" w:color="auto"/>
            <w:left w:val="none" w:sz="0" w:space="0" w:color="auto"/>
            <w:bottom w:val="none" w:sz="0" w:space="0" w:color="auto"/>
            <w:right w:val="none" w:sz="0" w:space="0" w:color="auto"/>
          </w:divBdr>
        </w:div>
        <w:div w:id="466314893">
          <w:marLeft w:val="360"/>
          <w:marRight w:val="0"/>
          <w:marTop w:val="0"/>
          <w:marBottom w:val="0"/>
          <w:divBdr>
            <w:top w:val="none" w:sz="0" w:space="0" w:color="auto"/>
            <w:left w:val="none" w:sz="0" w:space="0" w:color="auto"/>
            <w:bottom w:val="none" w:sz="0" w:space="0" w:color="auto"/>
            <w:right w:val="none" w:sz="0" w:space="0" w:color="auto"/>
          </w:divBdr>
        </w:div>
        <w:div w:id="886380267">
          <w:marLeft w:val="360"/>
          <w:marRight w:val="0"/>
          <w:marTop w:val="0"/>
          <w:marBottom w:val="0"/>
          <w:divBdr>
            <w:top w:val="none" w:sz="0" w:space="0" w:color="auto"/>
            <w:left w:val="none" w:sz="0" w:space="0" w:color="auto"/>
            <w:bottom w:val="none" w:sz="0" w:space="0" w:color="auto"/>
            <w:right w:val="none" w:sz="0" w:space="0" w:color="auto"/>
          </w:divBdr>
        </w:div>
        <w:div w:id="995836938">
          <w:marLeft w:val="360"/>
          <w:marRight w:val="0"/>
          <w:marTop w:val="0"/>
          <w:marBottom w:val="0"/>
          <w:divBdr>
            <w:top w:val="none" w:sz="0" w:space="0" w:color="auto"/>
            <w:left w:val="none" w:sz="0" w:space="0" w:color="auto"/>
            <w:bottom w:val="none" w:sz="0" w:space="0" w:color="auto"/>
            <w:right w:val="none" w:sz="0" w:space="0" w:color="auto"/>
          </w:divBdr>
        </w:div>
        <w:div w:id="1158961889">
          <w:marLeft w:val="360"/>
          <w:marRight w:val="0"/>
          <w:marTop w:val="0"/>
          <w:marBottom w:val="0"/>
          <w:divBdr>
            <w:top w:val="none" w:sz="0" w:space="0" w:color="auto"/>
            <w:left w:val="none" w:sz="0" w:space="0" w:color="auto"/>
            <w:bottom w:val="none" w:sz="0" w:space="0" w:color="auto"/>
            <w:right w:val="none" w:sz="0" w:space="0" w:color="auto"/>
          </w:divBdr>
        </w:div>
        <w:div w:id="1397625762">
          <w:marLeft w:val="360"/>
          <w:marRight w:val="0"/>
          <w:marTop w:val="0"/>
          <w:marBottom w:val="0"/>
          <w:divBdr>
            <w:top w:val="none" w:sz="0" w:space="0" w:color="auto"/>
            <w:left w:val="none" w:sz="0" w:space="0" w:color="auto"/>
            <w:bottom w:val="none" w:sz="0" w:space="0" w:color="auto"/>
            <w:right w:val="none" w:sz="0" w:space="0" w:color="auto"/>
          </w:divBdr>
        </w:div>
        <w:div w:id="2035306507">
          <w:marLeft w:val="360"/>
          <w:marRight w:val="0"/>
          <w:marTop w:val="0"/>
          <w:marBottom w:val="0"/>
          <w:divBdr>
            <w:top w:val="none" w:sz="0" w:space="0" w:color="auto"/>
            <w:left w:val="none" w:sz="0" w:space="0" w:color="auto"/>
            <w:bottom w:val="none" w:sz="0" w:space="0" w:color="auto"/>
            <w:right w:val="none" w:sz="0" w:space="0" w:color="auto"/>
          </w:divBdr>
        </w:div>
      </w:divsChild>
    </w:div>
    <w:div w:id="1419671172">
      <w:bodyDiv w:val="1"/>
      <w:marLeft w:val="0"/>
      <w:marRight w:val="0"/>
      <w:marTop w:val="0"/>
      <w:marBottom w:val="0"/>
      <w:divBdr>
        <w:top w:val="none" w:sz="0" w:space="0" w:color="auto"/>
        <w:left w:val="none" w:sz="0" w:space="0" w:color="auto"/>
        <w:bottom w:val="none" w:sz="0" w:space="0" w:color="auto"/>
        <w:right w:val="none" w:sz="0" w:space="0" w:color="auto"/>
      </w:divBdr>
    </w:div>
    <w:div w:id="1588031968">
      <w:bodyDiv w:val="1"/>
      <w:marLeft w:val="0"/>
      <w:marRight w:val="0"/>
      <w:marTop w:val="0"/>
      <w:marBottom w:val="0"/>
      <w:divBdr>
        <w:top w:val="none" w:sz="0" w:space="0" w:color="auto"/>
        <w:left w:val="none" w:sz="0" w:space="0" w:color="auto"/>
        <w:bottom w:val="none" w:sz="0" w:space="0" w:color="auto"/>
        <w:right w:val="none" w:sz="0" w:space="0" w:color="auto"/>
      </w:divBdr>
    </w:div>
    <w:div w:id="1617373419">
      <w:bodyDiv w:val="1"/>
      <w:marLeft w:val="0"/>
      <w:marRight w:val="0"/>
      <w:marTop w:val="0"/>
      <w:marBottom w:val="0"/>
      <w:divBdr>
        <w:top w:val="none" w:sz="0" w:space="0" w:color="auto"/>
        <w:left w:val="none" w:sz="0" w:space="0" w:color="auto"/>
        <w:bottom w:val="none" w:sz="0" w:space="0" w:color="auto"/>
        <w:right w:val="none" w:sz="0" w:space="0" w:color="auto"/>
      </w:divBdr>
    </w:div>
    <w:div w:id="1925917461">
      <w:bodyDiv w:val="1"/>
      <w:marLeft w:val="0"/>
      <w:marRight w:val="0"/>
      <w:marTop w:val="0"/>
      <w:marBottom w:val="0"/>
      <w:divBdr>
        <w:top w:val="none" w:sz="0" w:space="0" w:color="auto"/>
        <w:left w:val="none" w:sz="0" w:space="0" w:color="auto"/>
        <w:bottom w:val="none" w:sz="0" w:space="0" w:color="auto"/>
        <w:right w:val="none" w:sz="0" w:space="0" w:color="auto"/>
      </w:divBdr>
    </w:div>
    <w:div w:id="2066174592">
      <w:bodyDiv w:val="1"/>
      <w:marLeft w:val="0"/>
      <w:marRight w:val="0"/>
      <w:marTop w:val="0"/>
      <w:marBottom w:val="0"/>
      <w:divBdr>
        <w:top w:val="none" w:sz="0" w:space="0" w:color="auto"/>
        <w:left w:val="none" w:sz="0" w:space="0" w:color="auto"/>
        <w:bottom w:val="none" w:sz="0" w:space="0" w:color="auto"/>
        <w:right w:val="none" w:sz="0" w:space="0" w:color="auto"/>
      </w:divBdr>
    </w:div>
    <w:div w:id="2081631315">
      <w:bodyDiv w:val="1"/>
      <w:marLeft w:val="0"/>
      <w:marRight w:val="0"/>
      <w:marTop w:val="0"/>
      <w:marBottom w:val="0"/>
      <w:divBdr>
        <w:top w:val="none" w:sz="0" w:space="0" w:color="auto"/>
        <w:left w:val="none" w:sz="0" w:space="0" w:color="auto"/>
        <w:bottom w:val="none" w:sz="0" w:space="0" w:color="auto"/>
        <w:right w:val="none" w:sz="0" w:space="0" w:color="auto"/>
      </w:divBdr>
      <w:divsChild>
        <w:div w:id="805777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ecurity/benchmark/azure/security-baselines-overview" TargetMode="External"/><Relationship Id="rId13" Type="http://schemas.openxmlformats.org/officeDocument/2006/relationships/chart" Target="charts/chart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microsoft.com/en-us/mem/configmgr/comanage/tutorial-co-manage-client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upport.microsoft.com/en-au/topic/microsoft-defender-for-endpoint-update-for-edr-sensor-f8f69773-f17f-420f-91f4-a8e5167284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ecurity.org/benchmark/microsoft_windows_server" TargetMode="External"/><Relationship Id="rId24" Type="http://schemas.openxmlformats.org/officeDocument/2006/relationships/hyperlink" Target="https://learn.microsoft.com/en-us/mem/intune/fundamentals/role-based-access-control-reference" TargetMode="External"/><Relationship Id="rId5" Type="http://schemas.openxmlformats.org/officeDocument/2006/relationships/webSettings" Target="webSettings.xml"/><Relationship Id="rId15" Type="http://schemas.openxmlformats.org/officeDocument/2006/relationships/oleObject" Target="embeddings/Microsoft_Excel_Chart.xls"/><Relationship Id="rId23" Type="http://schemas.openxmlformats.org/officeDocument/2006/relationships/hyperlink" Target="https://learn.microsoft.com/en-us/mem/intune/protect/endpoint-security-asr-policy" TargetMode="External"/><Relationship Id="rId10" Type="http://schemas.openxmlformats.org/officeDocument/2006/relationships/hyperlink" Target="https://learn.microsoft.com/en-us/mem/intune/fundamentals/deployment-guide-platform-window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en-us/mem/intune/fundamentals/deployment-guide-intune-setup" TargetMode="External"/><Relationship Id="rId14" Type="http://schemas.openxmlformats.org/officeDocument/2006/relationships/image" Target="media/image2.png"/><Relationship Id="rId22" Type="http://schemas.openxmlformats.org/officeDocument/2006/relationships/hyperlink" Target="https://learn.microsoft.com/en-us/mem/configmgr/comanage/tutorial-co-manage-client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Sales</c:v>
                </c:pt>
              </c:strCache>
            </c:strRef>
          </c:tx>
          <c:spPr>
            <a:solidFill>
              <a:schemeClr val="bg1">
                <a:lumMod val="85000"/>
              </a:schemeClr>
            </a:solidFill>
            <a:ln w="3175">
              <a:solidFill>
                <a:schemeClr val="bg1"/>
              </a:solidFill>
            </a:ln>
          </c:spPr>
          <c:dPt>
            <c:idx val="0"/>
            <c:bubble3D val="0"/>
            <c:spPr>
              <a:solidFill>
                <a:schemeClr val="bg1">
                  <a:lumMod val="85000"/>
                </a:schemeClr>
              </a:solidFill>
              <a:ln w="3175">
                <a:solidFill>
                  <a:schemeClr val="bg1"/>
                </a:solidFill>
              </a:ln>
              <a:effectLst/>
            </c:spPr>
            <c:extLst>
              <c:ext xmlns:c16="http://schemas.microsoft.com/office/drawing/2014/chart" uri="{C3380CC4-5D6E-409C-BE32-E72D297353CC}">
                <c16:uniqueId val="{00000001-594C-4162-BCE5-AF864538EA2E}"/>
              </c:ext>
            </c:extLst>
          </c:dPt>
          <c:dPt>
            <c:idx val="1"/>
            <c:bubble3D val="0"/>
            <c:spPr>
              <a:solidFill>
                <a:schemeClr val="bg1">
                  <a:lumMod val="85000"/>
                </a:schemeClr>
              </a:solidFill>
              <a:ln w="3175">
                <a:solidFill>
                  <a:schemeClr val="bg1"/>
                </a:solidFill>
              </a:ln>
              <a:effectLst/>
            </c:spPr>
            <c:extLst>
              <c:ext xmlns:c16="http://schemas.microsoft.com/office/drawing/2014/chart" uri="{C3380CC4-5D6E-409C-BE32-E72D297353CC}">
                <c16:uniqueId val="{00000003-594C-4162-BCE5-AF864538EA2E}"/>
              </c:ext>
            </c:extLst>
          </c:dPt>
          <c:dPt>
            <c:idx val="2"/>
            <c:bubble3D val="0"/>
            <c:spPr>
              <a:solidFill>
                <a:srgbClr val="D9D9D9"/>
              </a:solidFill>
              <a:ln w="3175">
                <a:solidFill>
                  <a:schemeClr val="bg1"/>
                </a:solidFill>
              </a:ln>
              <a:effectLst/>
            </c:spPr>
            <c:extLst>
              <c:ext xmlns:c16="http://schemas.microsoft.com/office/drawing/2014/chart" uri="{C3380CC4-5D6E-409C-BE32-E72D297353CC}">
                <c16:uniqueId val="{00000005-594C-4162-BCE5-AF864538EA2E}"/>
              </c:ext>
            </c:extLst>
          </c:dPt>
          <c:dPt>
            <c:idx val="3"/>
            <c:bubble3D val="0"/>
            <c:spPr>
              <a:solidFill>
                <a:schemeClr val="bg1">
                  <a:lumMod val="85000"/>
                </a:schemeClr>
              </a:solidFill>
              <a:ln w="3175">
                <a:solidFill>
                  <a:schemeClr val="bg1"/>
                </a:solidFill>
              </a:ln>
              <a:effectLst/>
            </c:spPr>
            <c:extLst>
              <c:ext xmlns:c16="http://schemas.microsoft.com/office/drawing/2014/chart" uri="{C3380CC4-5D6E-409C-BE32-E72D297353CC}">
                <c16:uniqueId val="{00000007-594C-4162-BCE5-AF864538EA2E}"/>
              </c:ext>
            </c:extLst>
          </c:dPt>
          <c:dPt>
            <c:idx val="4"/>
            <c:bubble3D val="0"/>
            <c:spPr>
              <a:solidFill>
                <a:srgbClr val="FFFF66"/>
              </a:solidFill>
              <a:ln w="3175">
                <a:solidFill>
                  <a:schemeClr val="tx1"/>
                </a:solidFill>
              </a:ln>
              <a:effectLst/>
            </c:spPr>
            <c:extLst>
              <c:ext xmlns:c16="http://schemas.microsoft.com/office/drawing/2014/chart" uri="{C3380CC4-5D6E-409C-BE32-E72D297353CC}">
                <c16:uniqueId val="{00000009-594C-4162-BCE5-AF864538EA2E}"/>
              </c:ext>
            </c:extLst>
          </c:dPt>
          <c:cat>
            <c:strRef>
              <c:f>Sheet1!$A$2:$A$6</c:f>
              <c:strCache>
                <c:ptCount val="5"/>
                <c:pt idx="0">
                  <c:v>1st Qtr</c:v>
                </c:pt>
                <c:pt idx="1">
                  <c:v>2nd Qtr</c:v>
                </c:pt>
                <c:pt idx="2">
                  <c:v>3rd Qtr</c:v>
                </c:pt>
                <c:pt idx="3">
                  <c:v>4th Qtr</c:v>
                </c:pt>
                <c:pt idx="4">
                  <c:v>5th</c:v>
                </c:pt>
              </c:strCache>
            </c:strRef>
          </c:cat>
          <c:val>
            <c:numRef>
              <c:f>Sheet1!$B$2:$B$6</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A-594C-4162-BCE5-AF864538EA2E}"/>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08753-43FC-49AE-AC45-C208199BD5A0}">
  <ds:schemaRefs>
    <ds:schemaRef ds:uri="http://schemas.openxmlformats.org/officeDocument/2006/bibliography"/>
  </ds:schemaRefs>
</ds:datastoreItem>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4</TotalTime>
  <Pages>27</Pages>
  <Words>5597</Words>
  <Characters>31904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37427</CharactersWithSpaces>
  <SharedDoc>false</SharedDoc>
  <HLinks>
    <vt:vector size="216" baseType="variant">
      <vt:variant>
        <vt:i4>983108</vt:i4>
      </vt:variant>
      <vt:variant>
        <vt:i4>24</vt:i4>
      </vt:variant>
      <vt:variant>
        <vt:i4>0</vt:i4>
      </vt:variant>
      <vt:variant>
        <vt:i4>5</vt:i4>
      </vt:variant>
      <vt:variant>
        <vt:lpwstr>https://learn.microsoft.com/en-us/mem/intune/fundamentals/role-based-access-control-reference</vt:lpwstr>
      </vt:variant>
      <vt:variant>
        <vt:lpwstr/>
      </vt:variant>
      <vt:variant>
        <vt:i4>458778</vt:i4>
      </vt:variant>
      <vt:variant>
        <vt:i4>21</vt:i4>
      </vt:variant>
      <vt:variant>
        <vt:i4>0</vt:i4>
      </vt:variant>
      <vt:variant>
        <vt:i4>5</vt:i4>
      </vt:variant>
      <vt:variant>
        <vt:lpwstr>https://learn.microsoft.com/en-us/mem/intune/protect/endpoint-security-asr-policy</vt:lpwstr>
      </vt:variant>
      <vt:variant>
        <vt:lpwstr/>
      </vt:variant>
      <vt:variant>
        <vt:i4>2097200</vt:i4>
      </vt:variant>
      <vt:variant>
        <vt:i4>18</vt:i4>
      </vt:variant>
      <vt:variant>
        <vt:i4>0</vt:i4>
      </vt:variant>
      <vt:variant>
        <vt:i4>5</vt:i4>
      </vt:variant>
      <vt:variant>
        <vt:lpwstr>https://learn.microsoft.com/en-us/mem/configmgr/comanage/tutorial-co-manage-clients</vt:lpwstr>
      </vt:variant>
      <vt:variant>
        <vt:lpwstr>configure-client-settings-to-direct-clients-to-register-with-azure-ad</vt:lpwstr>
      </vt:variant>
      <vt:variant>
        <vt:i4>4325445</vt:i4>
      </vt:variant>
      <vt:variant>
        <vt:i4>15</vt:i4>
      </vt:variant>
      <vt:variant>
        <vt:i4>0</vt:i4>
      </vt:variant>
      <vt:variant>
        <vt:i4>5</vt:i4>
      </vt:variant>
      <vt:variant>
        <vt:lpwstr>https://learn.microsoft.com/en-us/mem/configmgr/comanage/tutorial-co-manage-clients</vt:lpwstr>
      </vt:variant>
      <vt:variant>
        <vt:lpwstr>configure-auto-enrollment-of-devices-to-intune</vt:lpwstr>
      </vt:variant>
      <vt:variant>
        <vt:i4>720973</vt:i4>
      </vt:variant>
      <vt:variant>
        <vt:i4>12</vt:i4>
      </vt:variant>
      <vt:variant>
        <vt:i4>0</vt:i4>
      </vt:variant>
      <vt:variant>
        <vt:i4>5</vt:i4>
      </vt:variant>
      <vt:variant>
        <vt:lpwstr>https://support.microsoft.com/en-au/topic/microsoft-defender-for-endpoint-update-for-edr-sensor-f8f69773-f17f-420f-91f4-a8e5167284ac</vt:lpwstr>
      </vt:variant>
      <vt:variant>
        <vt:lpwstr/>
      </vt:variant>
      <vt:variant>
        <vt:i4>6029335</vt:i4>
      </vt:variant>
      <vt:variant>
        <vt:i4>9</vt:i4>
      </vt:variant>
      <vt:variant>
        <vt:i4>0</vt:i4>
      </vt:variant>
      <vt:variant>
        <vt:i4>5</vt:i4>
      </vt:variant>
      <vt:variant>
        <vt:lpwstr>https://www.cisecurity.org/benchmark/microsoft_windows_server</vt:lpwstr>
      </vt:variant>
      <vt:variant>
        <vt:lpwstr/>
      </vt:variant>
      <vt:variant>
        <vt:i4>2818101</vt:i4>
      </vt:variant>
      <vt:variant>
        <vt:i4>6</vt:i4>
      </vt:variant>
      <vt:variant>
        <vt:i4>0</vt:i4>
      </vt:variant>
      <vt:variant>
        <vt:i4>5</vt:i4>
      </vt:variant>
      <vt:variant>
        <vt:lpwstr>https://learn.microsoft.com/en-us/mem/intune/fundamentals/deployment-guide-platform-windows</vt:lpwstr>
      </vt:variant>
      <vt:variant>
        <vt:lpwstr/>
      </vt:variant>
      <vt:variant>
        <vt:i4>3604512</vt:i4>
      </vt:variant>
      <vt:variant>
        <vt:i4>3</vt:i4>
      </vt:variant>
      <vt:variant>
        <vt:i4>0</vt:i4>
      </vt:variant>
      <vt:variant>
        <vt:i4>5</vt:i4>
      </vt:variant>
      <vt:variant>
        <vt:lpwstr>https://learn.microsoft.com/en-us/mem/intune/fundamentals/deployment-guide-intune-setup</vt:lpwstr>
      </vt:variant>
      <vt:variant>
        <vt:lpwstr/>
      </vt:variant>
      <vt:variant>
        <vt:i4>6750269</vt:i4>
      </vt:variant>
      <vt:variant>
        <vt:i4>0</vt:i4>
      </vt:variant>
      <vt:variant>
        <vt:i4>0</vt:i4>
      </vt:variant>
      <vt:variant>
        <vt:i4>5</vt:i4>
      </vt:variant>
      <vt:variant>
        <vt:lpwstr>https://learn.microsoft.com/en-us/security/benchmark/azure/security-baselines-overview</vt:lpwstr>
      </vt:variant>
      <vt:variant>
        <vt:lpwstr/>
      </vt:variant>
      <vt:variant>
        <vt:i4>7602258</vt:i4>
      </vt:variant>
      <vt:variant>
        <vt:i4>78</vt:i4>
      </vt:variant>
      <vt:variant>
        <vt:i4>0</vt:i4>
      </vt:variant>
      <vt:variant>
        <vt:i4>5</vt:i4>
      </vt:variant>
      <vt:variant>
        <vt:lpwstr>mailto:adriano.sigona@kpmg.co.uk</vt:lpwstr>
      </vt:variant>
      <vt:variant>
        <vt:lpwstr/>
      </vt:variant>
      <vt:variant>
        <vt:i4>5242999</vt:i4>
      </vt:variant>
      <vt:variant>
        <vt:i4>75</vt:i4>
      </vt:variant>
      <vt:variant>
        <vt:i4>0</vt:i4>
      </vt:variant>
      <vt:variant>
        <vt:i4>5</vt:i4>
      </vt:variant>
      <vt:variant>
        <vt:lpwstr>mailto:abhishekhegde@kpmg.com</vt:lpwstr>
      </vt:variant>
      <vt:variant>
        <vt:lpwstr/>
      </vt:variant>
      <vt:variant>
        <vt:i4>2490371</vt:i4>
      </vt:variant>
      <vt:variant>
        <vt:i4>72</vt:i4>
      </vt:variant>
      <vt:variant>
        <vt:i4>0</vt:i4>
      </vt:variant>
      <vt:variant>
        <vt:i4>5</vt:i4>
      </vt:variant>
      <vt:variant>
        <vt:lpwstr>mailto:Jubin.Stephen@kpmg.co.uk</vt:lpwstr>
      </vt:variant>
      <vt:variant>
        <vt:lpwstr/>
      </vt:variant>
      <vt:variant>
        <vt:i4>7602258</vt:i4>
      </vt:variant>
      <vt:variant>
        <vt:i4>69</vt:i4>
      </vt:variant>
      <vt:variant>
        <vt:i4>0</vt:i4>
      </vt:variant>
      <vt:variant>
        <vt:i4>5</vt:i4>
      </vt:variant>
      <vt:variant>
        <vt:lpwstr>mailto:adriano.sigona@kpmg.co.uk</vt:lpwstr>
      </vt:variant>
      <vt:variant>
        <vt:lpwstr/>
      </vt:variant>
      <vt:variant>
        <vt:i4>5505083</vt:i4>
      </vt:variant>
      <vt:variant>
        <vt:i4>66</vt:i4>
      </vt:variant>
      <vt:variant>
        <vt:i4>0</vt:i4>
      </vt:variant>
      <vt:variant>
        <vt:i4>5</vt:i4>
      </vt:variant>
      <vt:variant>
        <vt:lpwstr>mailto:Manish.Jha2@kpmg.co.uk</vt:lpwstr>
      </vt:variant>
      <vt:variant>
        <vt:lpwstr/>
      </vt:variant>
      <vt:variant>
        <vt:i4>7602258</vt:i4>
      </vt:variant>
      <vt:variant>
        <vt:i4>63</vt:i4>
      </vt:variant>
      <vt:variant>
        <vt:i4>0</vt:i4>
      </vt:variant>
      <vt:variant>
        <vt:i4>5</vt:i4>
      </vt:variant>
      <vt:variant>
        <vt:lpwstr>mailto:adriano.sigona@kpmg.co.uk</vt:lpwstr>
      </vt:variant>
      <vt:variant>
        <vt:lpwstr/>
      </vt:variant>
      <vt:variant>
        <vt:i4>2490371</vt:i4>
      </vt:variant>
      <vt:variant>
        <vt:i4>60</vt:i4>
      </vt:variant>
      <vt:variant>
        <vt:i4>0</vt:i4>
      </vt:variant>
      <vt:variant>
        <vt:i4>5</vt:i4>
      </vt:variant>
      <vt:variant>
        <vt:lpwstr>mailto:Jubin.Stephen@kpmg.co.uk</vt:lpwstr>
      </vt:variant>
      <vt:variant>
        <vt:lpwstr/>
      </vt:variant>
      <vt:variant>
        <vt:i4>7602258</vt:i4>
      </vt:variant>
      <vt:variant>
        <vt:i4>57</vt:i4>
      </vt:variant>
      <vt:variant>
        <vt:i4>0</vt:i4>
      </vt:variant>
      <vt:variant>
        <vt:i4>5</vt:i4>
      </vt:variant>
      <vt:variant>
        <vt:lpwstr>mailto:adriano.sigona@kpmg.co.uk</vt:lpwstr>
      </vt:variant>
      <vt:variant>
        <vt:lpwstr/>
      </vt:variant>
      <vt:variant>
        <vt:i4>7602258</vt:i4>
      </vt:variant>
      <vt:variant>
        <vt:i4>54</vt:i4>
      </vt:variant>
      <vt:variant>
        <vt:i4>0</vt:i4>
      </vt:variant>
      <vt:variant>
        <vt:i4>5</vt:i4>
      </vt:variant>
      <vt:variant>
        <vt:lpwstr>mailto:adriano.sigona@kpmg.co.uk</vt:lpwstr>
      </vt:variant>
      <vt:variant>
        <vt:lpwstr/>
      </vt:variant>
      <vt:variant>
        <vt:i4>7602258</vt:i4>
      </vt:variant>
      <vt:variant>
        <vt:i4>51</vt:i4>
      </vt:variant>
      <vt:variant>
        <vt:i4>0</vt:i4>
      </vt:variant>
      <vt:variant>
        <vt:i4>5</vt:i4>
      </vt:variant>
      <vt:variant>
        <vt:lpwstr>mailto:adriano.sigona@kpmg.co.uk</vt:lpwstr>
      </vt:variant>
      <vt:variant>
        <vt:lpwstr/>
      </vt:variant>
      <vt:variant>
        <vt:i4>7602258</vt:i4>
      </vt:variant>
      <vt:variant>
        <vt:i4>48</vt:i4>
      </vt:variant>
      <vt:variant>
        <vt:i4>0</vt:i4>
      </vt:variant>
      <vt:variant>
        <vt:i4>5</vt:i4>
      </vt:variant>
      <vt:variant>
        <vt:lpwstr>mailto:adriano.sigona@kpmg.co.uk</vt:lpwstr>
      </vt:variant>
      <vt:variant>
        <vt:lpwstr/>
      </vt:variant>
      <vt:variant>
        <vt:i4>2490371</vt:i4>
      </vt:variant>
      <vt:variant>
        <vt:i4>45</vt:i4>
      </vt:variant>
      <vt:variant>
        <vt:i4>0</vt:i4>
      </vt:variant>
      <vt:variant>
        <vt:i4>5</vt:i4>
      </vt:variant>
      <vt:variant>
        <vt:lpwstr>mailto:Jubin.Stephen@kpmg.co.uk</vt:lpwstr>
      </vt:variant>
      <vt:variant>
        <vt:lpwstr/>
      </vt:variant>
      <vt:variant>
        <vt:i4>7602258</vt:i4>
      </vt:variant>
      <vt:variant>
        <vt:i4>42</vt:i4>
      </vt:variant>
      <vt:variant>
        <vt:i4>0</vt:i4>
      </vt:variant>
      <vt:variant>
        <vt:i4>5</vt:i4>
      </vt:variant>
      <vt:variant>
        <vt:lpwstr>mailto:adriano.sigona@kpmg.co.uk</vt:lpwstr>
      </vt:variant>
      <vt:variant>
        <vt:lpwstr/>
      </vt:variant>
      <vt:variant>
        <vt:i4>7602258</vt:i4>
      </vt:variant>
      <vt:variant>
        <vt:i4>39</vt:i4>
      </vt:variant>
      <vt:variant>
        <vt:i4>0</vt:i4>
      </vt:variant>
      <vt:variant>
        <vt:i4>5</vt:i4>
      </vt:variant>
      <vt:variant>
        <vt:lpwstr>mailto:adriano.sigona@kpmg.co.uk</vt:lpwstr>
      </vt:variant>
      <vt:variant>
        <vt:lpwstr/>
      </vt:variant>
      <vt:variant>
        <vt:i4>5505083</vt:i4>
      </vt:variant>
      <vt:variant>
        <vt:i4>36</vt:i4>
      </vt:variant>
      <vt:variant>
        <vt:i4>0</vt:i4>
      </vt:variant>
      <vt:variant>
        <vt:i4>5</vt:i4>
      </vt:variant>
      <vt:variant>
        <vt:lpwstr>mailto:Manish.Jha2@kpmg.co.uk</vt:lpwstr>
      </vt:variant>
      <vt:variant>
        <vt:lpwstr/>
      </vt:variant>
      <vt:variant>
        <vt:i4>5242999</vt:i4>
      </vt:variant>
      <vt:variant>
        <vt:i4>33</vt:i4>
      </vt:variant>
      <vt:variant>
        <vt:i4>0</vt:i4>
      </vt:variant>
      <vt:variant>
        <vt:i4>5</vt:i4>
      </vt:variant>
      <vt:variant>
        <vt:lpwstr>mailto:abhishekhegde@kpmg.com</vt:lpwstr>
      </vt:variant>
      <vt:variant>
        <vt:lpwstr/>
      </vt:variant>
      <vt:variant>
        <vt:i4>5242999</vt:i4>
      </vt:variant>
      <vt:variant>
        <vt:i4>30</vt:i4>
      </vt:variant>
      <vt:variant>
        <vt:i4>0</vt:i4>
      </vt:variant>
      <vt:variant>
        <vt:i4>5</vt:i4>
      </vt:variant>
      <vt:variant>
        <vt:lpwstr>mailto:abhishekhegde@kpmg.com</vt:lpwstr>
      </vt:variant>
      <vt:variant>
        <vt:lpwstr/>
      </vt:variant>
      <vt:variant>
        <vt:i4>2490371</vt:i4>
      </vt:variant>
      <vt:variant>
        <vt:i4>27</vt:i4>
      </vt:variant>
      <vt:variant>
        <vt:i4>0</vt:i4>
      </vt:variant>
      <vt:variant>
        <vt:i4>5</vt:i4>
      </vt:variant>
      <vt:variant>
        <vt:lpwstr>mailto:Jubin.Stephen@kpmg.co.uk</vt:lpwstr>
      </vt:variant>
      <vt:variant>
        <vt:lpwstr/>
      </vt:variant>
      <vt:variant>
        <vt:i4>5242999</vt:i4>
      </vt:variant>
      <vt:variant>
        <vt:i4>24</vt:i4>
      </vt:variant>
      <vt:variant>
        <vt:i4>0</vt:i4>
      </vt:variant>
      <vt:variant>
        <vt:i4>5</vt:i4>
      </vt:variant>
      <vt:variant>
        <vt:lpwstr>mailto:abhishekhegde@kpmg.com</vt:lpwstr>
      </vt:variant>
      <vt:variant>
        <vt:lpwstr/>
      </vt:variant>
      <vt:variant>
        <vt:i4>5242999</vt:i4>
      </vt:variant>
      <vt:variant>
        <vt:i4>21</vt:i4>
      </vt:variant>
      <vt:variant>
        <vt:i4>0</vt:i4>
      </vt:variant>
      <vt:variant>
        <vt:i4>5</vt:i4>
      </vt:variant>
      <vt:variant>
        <vt:lpwstr>mailto:abhishekhegde@kpmg.com</vt:lpwstr>
      </vt:variant>
      <vt:variant>
        <vt:lpwstr/>
      </vt:variant>
      <vt:variant>
        <vt:i4>5242999</vt:i4>
      </vt:variant>
      <vt:variant>
        <vt:i4>18</vt:i4>
      </vt:variant>
      <vt:variant>
        <vt:i4>0</vt:i4>
      </vt:variant>
      <vt:variant>
        <vt:i4>5</vt:i4>
      </vt:variant>
      <vt:variant>
        <vt:lpwstr>mailto:abhishekhegde@kpmg.com</vt:lpwstr>
      </vt:variant>
      <vt:variant>
        <vt:lpwstr/>
      </vt:variant>
      <vt:variant>
        <vt:i4>5242999</vt:i4>
      </vt:variant>
      <vt:variant>
        <vt:i4>15</vt:i4>
      </vt:variant>
      <vt:variant>
        <vt:i4>0</vt:i4>
      </vt:variant>
      <vt:variant>
        <vt:i4>5</vt:i4>
      </vt:variant>
      <vt:variant>
        <vt:lpwstr>mailto:abhishekhegde@kpmg.com</vt:lpwstr>
      </vt:variant>
      <vt:variant>
        <vt:lpwstr/>
      </vt:variant>
      <vt:variant>
        <vt:i4>5505083</vt:i4>
      </vt:variant>
      <vt:variant>
        <vt:i4>12</vt:i4>
      </vt:variant>
      <vt:variant>
        <vt:i4>0</vt:i4>
      </vt:variant>
      <vt:variant>
        <vt:i4>5</vt:i4>
      </vt:variant>
      <vt:variant>
        <vt:lpwstr>mailto:Manish.Jha2@kpmg.co.uk</vt:lpwstr>
      </vt:variant>
      <vt:variant>
        <vt:lpwstr/>
      </vt:variant>
      <vt:variant>
        <vt:i4>2490371</vt:i4>
      </vt:variant>
      <vt:variant>
        <vt:i4>9</vt:i4>
      </vt:variant>
      <vt:variant>
        <vt:i4>0</vt:i4>
      </vt:variant>
      <vt:variant>
        <vt:i4>5</vt:i4>
      </vt:variant>
      <vt:variant>
        <vt:lpwstr>mailto:Jubin.Stephen@kpmg.co.uk</vt:lpwstr>
      </vt:variant>
      <vt:variant>
        <vt:lpwstr/>
      </vt:variant>
      <vt:variant>
        <vt:i4>2490371</vt:i4>
      </vt:variant>
      <vt:variant>
        <vt:i4>6</vt:i4>
      </vt:variant>
      <vt:variant>
        <vt:i4>0</vt:i4>
      </vt:variant>
      <vt:variant>
        <vt:i4>5</vt:i4>
      </vt:variant>
      <vt:variant>
        <vt:lpwstr>mailto:Jubin.Stephen@kpmg.co.uk</vt:lpwstr>
      </vt:variant>
      <vt:variant>
        <vt:lpwstr/>
      </vt:variant>
      <vt:variant>
        <vt:i4>7602258</vt:i4>
      </vt:variant>
      <vt:variant>
        <vt:i4>3</vt:i4>
      </vt:variant>
      <vt:variant>
        <vt:i4>0</vt:i4>
      </vt:variant>
      <vt:variant>
        <vt:i4>5</vt:i4>
      </vt:variant>
      <vt:variant>
        <vt:lpwstr>mailto:adriano.sigona@kpmg.co.uk</vt:lpwstr>
      </vt:variant>
      <vt:variant>
        <vt:lpwstr/>
      </vt:variant>
      <vt:variant>
        <vt:i4>5505083</vt:i4>
      </vt:variant>
      <vt:variant>
        <vt:i4>0</vt:i4>
      </vt:variant>
      <vt:variant>
        <vt:i4>0</vt:i4>
      </vt:variant>
      <vt:variant>
        <vt:i4>5</vt:i4>
      </vt:variant>
      <vt:variant>
        <vt:lpwstr>mailto:Manish.Jha2@kpmg.co.uk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Hegde, Abhishek</dc:creator>
  <cp:keywords/>
  <dc:description/>
  <cp:lastModifiedBy>Jha, Manish</cp:lastModifiedBy>
  <cp:revision>2</cp:revision>
  <dcterms:created xsi:type="dcterms:W3CDTF">2025-05-31T23:32:00Z</dcterms:created>
  <dcterms:modified xsi:type="dcterms:W3CDTF">2025-05-31T23:32:00Z</dcterms:modified>
</cp:coreProperties>
</file>